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6810" w14:textId="3971A573" w:rsidR="00D3286C" w:rsidRPr="00691CC8" w:rsidRDefault="00D3286C" w:rsidP="004C33CF">
      <w:pPr>
        <w:jc w:val="center"/>
        <w:rPr>
          <w:rFonts w:asciiTheme="minorHAnsi" w:hAnsiTheme="minorHAnsi" w:cstheme="minorHAnsi"/>
          <w:b/>
          <w:color w:val="000000"/>
          <w:sz w:val="40"/>
          <w:szCs w:val="40"/>
          <w:u w:val="single"/>
        </w:rPr>
      </w:pPr>
      <w:r w:rsidRPr="00691CC8">
        <w:rPr>
          <w:rFonts w:asciiTheme="minorHAnsi" w:hAnsiTheme="minorHAnsi" w:cstheme="minorHAnsi"/>
          <w:b/>
          <w:color w:val="000000"/>
          <w:sz w:val="40"/>
          <w:szCs w:val="40"/>
          <w:u w:val="single"/>
        </w:rPr>
        <w:t>Parking Portal</w:t>
      </w:r>
    </w:p>
    <w:p w14:paraId="44723FF3" w14:textId="66AE5767" w:rsidR="00D3286C" w:rsidRPr="00691CC8" w:rsidRDefault="00D3286C" w:rsidP="00D3286C">
      <w:pPr>
        <w:pStyle w:val="BodyText"/>
        <w:spacing w:after="120"/>
        <w:jc w:val="center"/>
        <w:rPr>
          <w:rFonts w:asciiTheme="minorHAnsi" w:hAnsiTheme="minorHAnsi" w:cstheme="minorHAnsi"/>
          <w:color w:val="000000"/>
          <w:sz w:val="32"/>
          <w:szCs w:val="32"/>
        </w:rPr>
      </w:pPr>
      <w:r w:rsidRPr="00691CC8">
        <w:rPr>
          <w:rFonts w:asciiTheme="minorHAnsi" w:hAnsiTheme="minorHAnsi" w:cstheme="minorHAnsi"/>
          <w:color w:val="000000"/>
          <w:sz w:val="32"/>
          <w:szCs w:val="32"/>
        </w:rPr>
        <w:t>By: Ezana Girmay</w:t>
      </w:r>
    </w:p>
    <w:p w14:paraId="196B9B16" w14:textId="77777777" w:rsidR="00D3286C" w:rsidRPr="00691CC8" w:rsidRDefault="00D3286C" w:rsidP="00852EF0">
      <w:pPr>
        <w:pStyle w:val="BodyText"/>
        <w:spacing w:after="120"/>
        <w:jc w:val="center"/>
        <w:rPr>
          <w:rFonts w:asciiTheme="minorHAnsi" w:hAnsiTheme="minorHAnsi" w:cstheme="minorHAnsi"/>
          <w:color w:val="000000"/>
          <w:sz w:val="32"/>
          <w:szCs w:val="32"/>
        </w:rPr>
      </w:pPr>
    </w:p>
    <w:p w14:paraId="254FD914" w14:textId="77777777" w:rsidR="001F07DE" w:rsidRPr="00691CC8" w:rsidRDefault="001F07DE" w:rsidP="00852EF0">
      <w:pPr>
        <w:pStyle w:val="BodyText"/>
        <w:spacing w:after="120"/>
        <w:jc w:val="center"/>
        <w:rPr>
          <w:rFonts w:asciiTheme="minorHAnsi" w:hAnsiTheme="minorHAnsi" w:cstheme="minorHAnsi"/>
          <w:color w:val="000000"/>
          <w:sz w:val="32"/>
          <w:szCs w:val="32"/>
        </w:rPr>
      </w:pPr>
    </w:p>
    <w:p w14:paraId="5A9B83E9" w14:textId="211D70A4" w:rsidR="00D3286C" w:rsidRPr="00691CC8" w:rsidRDefault="00D3286C" w:rsidP="00852EF0">
      <w:pPr>
        <w:pStyle w:val="BodyText"/>
        <w:spacing w:after="120"/>
        <w:jc w:val="center"/>
        <w:rPr>
          <w:rFonts w:asciiTheme="minorHAnsi" w:hAnsiTheme="minorHAnsi" w:cstheme="minorHAnsi"/>
          <w:color w:val="000000"/>
          <w:sz w:val="32"/>
          <w:szCs w:val="32"/>
        </w:rPr>
      </w:pPr>
      <w:r w:rsidRPr="00691CC8">
        <w:rPr>
          <w:rFonts w:asciiTheme="minorHAnsi" w:hAnsiTheme="minorHAnsi" w:cstheme="minorHAnsi"/>
          <w:color w:val="000000"/>
          <w:sz w:val="32"/>
          <w:szCs w:val="32"/>
        </w:rPr>
        <w:t>Girmay Ezana - System Proposal Part 1</w:t>
      </w:r>
      <w:ins w:id="0" w:author="Girmay, Ezana" w:date="2024-05-21T18:39:00Z">
        <w:r w:rsidR="00081B5B" w:rsidRPr="00C35BF1">
          <w:rPr>
            <w:rFonts w:asciiTheme="minorHAnsi" w:hAnsiTheme="minorHAnsi" w:cstheme="minorHAnsi"/>
            <w:color w:val="000000"/>
            <w:sz w:val="32"/>
            <w:szCs w:val="32"/>
          </w:rPr>
          <w:t>+2</w:t>
        </w:r>
      </w:ins>
      <w:r w:rsidRPr="00691CC8">
        <w:rPr>
          <w:rFonts w:asciiTheme="minorHAnsi" w:hAnsiTheme="minorHAnsi" w:cstheme="minorHAnsi"/>
          <w:color w:val="000000"/>
          <w:sz w:val="32"/>
          <w:szCs w:val="32"/>
        </w:rPr>
        <w:t xml:space="preserve"> - Parking Portal - v</w:t>
      </w:r>
      <w:ins w:id="1" w:author="Girmay, Ezana" w:date="2024-05-21T18:39:00Z">
        <w:r w:rsidR="00081B5B" w:rsidRPr="00691CC8">
          <w:rPr>
            <w:rFonts w:asciiTheme="minorHAnsi" w:hAnsiTheme="minorHAnsi" w:cstheme="minorHAnsi"/>
            <w:color w:val="000000"/>
            <w:sz w:val="32"/>
            <w:szCs w:val="32"/>
          </w:rPr>
          <w:t>2</w:t>
        </w:r>
      </w:ins>
      <w:del w:id="2" w:author="Girmay, Ezana" w:date="2024-05-21T18:39:00Z">
        <w:r w:rsidRPr="00691CC8" w:rsidDel="00081B5B">
          <w:rPr>
            <w:rFonts w:asciiTheme="minorHAnsi" w:hAnsiTheme="minorHAnsi" w:cstheme="minorHAnsi"/>
            <w:color w:val="000000"/>
            <w:sz w:val="32"/>
            <w:szCs w:val="32"/>
          </w:rPr>
          <w:delText>1</w:delText>
        </w:r>
      </w:del>
      <w:r w:rsidRPr="00691CC8">
        <w:rPr>
          <w:rFonts w:asciiTheme="minorHAnsi" w:hAnsiTheme="minorHAnsi" w:cstheme="minorHAnsi"/>
          <w:color w:val="000000"/>
          <w:sz w:val="32"/>
          <w:szCs w:val="32"/>
        </w:rPr>
        <w:t>.docx</w:t>
      </w:r>
    </w:p>
    <w:p w14:paraId="52ED081F" w14:textId="495BF21E" w:rsidR="00D3286C" w:rsidRPr="00691CC8" w:rsidRDefault="00D3286C" w:rsidP="00D3286C">
      <w:pPr>
        <w:pStyle w:val="BodyText"/>
        <w:spacing w:after="120"/>
        <w:jc w:val="center"/>
        <w:rPr>
          <w:rFonts w:asciiTheme="minorHAnsi" w:hAnsiTheme="minorHAnsi" w:cstheme="minorHAnsi"/>
          <w:color w:val="000000"/>
          <w:sz w:val="32"/>
          <w:szCs w:val="32"/>
        </w:rPr>
      </w:pPr>
      <w:r w:rsidRPr="00691CC8">
        <w:rPr>
          <w:rFonts w:asciiTheme="minorHAnsi" w:hAnsiTheme="minorHAnsi" w:cstheme="minorHAnsi"/>
          <w:color w:val="000000"/>
          <w:sz w:val="32"/>
          <w:szCs w:val="32"/>
        </w:rPr>
        <w:t>Systems Design 3150</w:t>
      </w:r>
    </w:p>
    <w:p w14:paraId="241C900E" w14:textId="77777777" w:rsidR="00D3286C" w:rsidRPr="00691CC8" w:rsidRDefault="00D3286C" w:rsidP="00D3286C">
      <w:pPr>
        <w:pStyle w:val="BodyText"/>
        <w:spacing w:after="120"/>
        <w:jc w:val="center"/>
        <w:rPr>
          <w:rFonts w:asciiTheme="minorHAnsi" w:hAnsiTheme="minorHAnsi" w:cstheme="minorHAnsi"/>
          <w:color w:val="000000"/>
          <w:sz w:val="32"/>
          <w:szCs w:val="32"/>
        </w:rPr>
      </w:pPr>
      <w:r w:rsidRPr="00691CC8">
        <w:rPr>
          <w:rFonts w:asciiTheme="minorHAnsi" w:hAnsiTheme="minorHAnsi" w:cstheme="minorHAnsi"/>
          <w:color w:val="000000"/>
          <w:sz w:val="32"/>
          <w:szCs w:val="32"/>
        </w:rPr>
        <w:t>Professor: Andy Cameron</w:t>
      </w:r>
    </w:p>
    <w:p w14:paraId="0EA00478" w14:textId="77777777" w:rsidR="00D3286C" w:rsidRPr="00691CC8" w:rsidRDefault="00D3286C" w:rsidP="00D3286C">
      <w:pPr>
        <w:pStyle w:val="BodyText"/>
        <w:spacing w:after="120"/>
        <w:jc w:val="center"/>
        <w:rPr>
          <w:rFonts w:asciiTheme="minorHAnsi" w:hAnsiTheme="minorHAnsi" w:cstheme="minorHAnsi"/>
          <w:color w:val="000000"/>
          <w:sz w:val="32"/>
          <w:szCs w:val="32"/>
        </w:rPr>
      </w:pPr>
    </w:p>
    <w:p w14:paraId="20ABD9D9" w14:textId="77777777" w:rsidR="00D3286C" w:rsidRPr="00691CC8" w:rsidRDefault="00D3286C" w:rsidP="001F07DE">
      <w:pPr>
        <w:pStyle w:val="BodyText"/>
        <w:spacing w:after="120"/>
        <w:rPr>
          <w:rFonts w:asciiTheme="minorHAnsi" w:hAnsiTheme="minorHAnsi" w:cstheme="minorHAnsi"/>
          <w:color w:val="000000"/>
          <w:sz w:val="32"/>
          <w:szCs w:val="32"/>
        </w:rPr>
      </w:pPr>
    </w:p>
    <w:p w14:paraId="7C2C3BA2" w14:textId="1F6757F3" w:rsidR="001F07DE" w:rsidRPr="00691CC8" w:rsidRDefault="00D3286C" w:rsidP="00D3286C">
      <w:pPr>
        <w:pStyle w:val="BodyText"/>
        <w:spacing w:after="120"/>
        <w:jc w:val="center"/>
        <w:rPr>
          <w:rFonts w:asciiTheme="minorHAnsi" w:hAnsiTheme="minorHAnsi" w:cstheme="minorHAnsi"/>
          <w:color w:val="000000"/>
          <w:sz w:val="32"/>
          <w:szCs w:val="32"/>
        </w:rPr>
      </w:pPr>
      <w:r w:rsidRPr="00691CC8">
        <w:rPr>
          <w:rFonts w:asciiTheme="minorHAnsi" w:hAnsiTheme="minorHAnsi" w:cstheme="minorHAnsi"/>
          <w:color w:val="000000"/>
          <w:sz w:val="32"/>
          <w:szCs w:val="32"/>
        </w:rPr>
        <w:t xml:space="preserve">May </w:t>
      </w:r>
      <w:ins w:id="3" w:author="Girmay, Ezana" w:date="2024-05-21T18:39:00Z">
        <w:r w:rsidR="00081B5B" w:rsidRPr="00691CC8">
          <w:rPr>
            <w:rFonts w:asciiTheme="minorHAnsi" w:hAnsiTheme="minorHAnsi" w:cstheme="minorHAnsi"/>
            <w:color w:val="000000"/>
            <w:sz w:val="32"/>
            <w:szCs w:val="32"/>
          </w:rPr>
          <w:t>21</w:t>
        </w:r>
      </w:ins>
      <w:del w:id="4" w:author="Girmay, Ezana" w:date="2024-05-21T18:39:00Z">
        <w:r w:rsidRPr="00691CC8" w:rsidDel="00081B5B">
          <w:rPr>
            <w:rFonts w:asciiTheme="minorHAnsi" w:hAnsiTheme="minorHAnsi" w:cstheme="minorHAnsi"/>
            <w:color w:val="000000"/>
            <w:sz w:val="32"/>
            <w:szCs w:val="32"/>
          </w:rPr>
          <w:delText>3</w:delText>
        </w:r>
      </w:del>
      <w:r w:rsidRPr="00691CC8">
        <w:rPr>
          <w:rFonts w:asciiTheme="minorHAnsi" w:hAnsiTheme="minorHAnsi" w:cstheme="minorHAnsi"/>
          <w:color w:val="000000"/>
          <w:sz w:val="32"/>
          <w:szCs w:val="32"/>
        </w:rPr>
        <w:t>, 2024</w:t>
      </w:r>
    </w:p>
    <w:p w14:paraId="2A815370" w14:textId="77777777" w:rsidR="001F07DE" w:rsidRPr="00691CC8" w:rsidRDefault="001F07DE" w:rsidP="00D3286C">
      <w:pPr>
        <w:pStyle w:val="BodyText"/>
        <w:spacing w:after="120"/>
        <w:jc w:val="center"/>
        <w:rPr>
          <w:rFonts w:asciiTheme="minorHAnsi" w:hAnsiTheme="minorHAnsi" w:cstheme="minorHAnsi"/>
          <w:bCs/>
          <w:color w:val="000000"/>
          <w:sz w:val="32"/>
          <w:szCs w:val="32"/>
          <w:u w:val="single"/>
        </w:rPr>
      </w:pPr>
    </w:p>
    <w:p w14:paraId="21A27324" w14:textId="77777777" w:rsidR="001F07DE" w:rsidRPr="00691CC8" w:rsidRDefault="001F07DE" w:rsidP="00D3286C">
      <w:pPr>
        <w:pStyle w:val="BodyText"/>
        <w:spacing w:after="120"/>
        <w:jc w:val="center"/>
        <w:rPr>
          <w:rFonts w:asciiTheme="minorHAnsi" w:hAnsiTheme="minorHAnsi" w:cstheme="minorHAnsi"/>
          <w:bCs/>
          <w:color w:val="000000"/>
          <w:sz w:val="32"/>
          <w:szCs w:val="32"/>
          <w:u w:val="single"/>
        </w:rPr>
      </w:pPr>
    </w:p>
    <w:p w14:paraId="3697AAE3" w14:textId="77777777" w:rsidR="001F07DE" w:rsidRPr="00691CC8" w:rsidRDefault="001F07DE" w:rsidP="001F07DE">
      <w:pPr>
        <w:pStyle w:val="BodyText"/>
        <w:spacing w:after="120"/>
        <w:rPr>
          <w:rFonts w:asciiTheme="minorHAnsi" w:hAnsiTheme="minorHAnsi" w:cstheme="minorHAnsi"/>
          <w:bCs/>
          <w:color w:val="000000"/>
          <w:sz w:val="32"/>
          <w:szCs w:val="32"/>
          <w:u w:val="single"/>
        </w:rPr>
      </w:pPr>
    </w:p>
    <w:p w14:paraId="19034088" w14:textId="77777777" w:rsidR="001F07DE" w:rsidRPr="00691CC8" w:rsidRDefault="001F07DE" w:rsidP="00D3286C">
      <w:pPr>
        <w:pStyle w:val="BodyText"/>
        <w:spacing w:after="120"/>
        <w:jc w:val="center"/>
        <w:rPr>
          <w:rFonts w:asciiTheme="minorHAnsi" w:hAnsiTheme="minorHAnsi" w:cstheme="minorHAnsi"/>
          <w:bCs/>
          <w:color w:val="000000"/>
          <w:sz w:val="32"/>
          <w:szCs w:val="32"/>
          <w:u w:val="single"/>
        </w:rPr>
      </w:pPr>
    </w:p>
    <w:p w14:paraId="6C154F27" w14:textId="034797B5" w:rsidR="00EE0798" w:rsidRPr="00691CC8" w:rsidRDefault="001F07DE" w:rsidP="001F07DE">
      <w:pPr>
        <w:pStyle w:val="BodyText"/>
        <w:spacing w:after="120"/>
        <w:jc w:val="center"/>
        <w:rPr>
          <w:rFonts w:asciiTheme="minorHAnsi" w:hAnsiTheme="minorHAnsi" w:cstheme="minorHAnsi"/>
          <w:bCs/>
          <w:color w:val="000000"/>
          <w:sz w:val="32"/>
          <w:szCs w:val="32"/>
          <w:u w:val="single"/>
        </w:rPr>
      </w:pPr>
      <w:r w:rsidRPr="00691CC8">
        <w:rPr>
          <w:rFonts w:asciiTheme="minorHAnsi" w:hAnsiTheme="minorHAnsi" w:cstheme="minorHAnsi"/>
          <w:rPrChange w:id="5" w:author="Girmay, Ezana" w:date="2024-05-21T19:30:00Z">
            <w:rPr/>
          </w:rPrChange>
        </w:rPr>
        <w:fldChar w:fldCharType="begin"/>
      </w:r>
      <w:r w:rsidRPr="00691CC8">
        <w:rPr>
          <w:rFonts w:asciiTheme="minorHAnsi" w:hAnsiTheme="minorHAnsi" w:cstheme="minorHAnsi"/>
          <w:rPrChange w:id="6" w:author="Girmay, Ezana" w:date="2024-05-21T19:30:00Z">
            <w:rPr/>
          </w:rPrChange>
        </w:rPr>
        <w:instrText xml:space="preserve"> INCLUDEPICTURE "https://thecrimsonwhite.com/wp-content/uploads/2023/02/8832_David_Gray-900x600.jpg" \* MERGEFORMATINET </w:instrText>
      </w:r>
      <w:r w:rsidRPr="00691CC8">
        <w:rPr>
          <w:rFonts w:asciiTheme="minorHAnsi" w:hAnsiTheme="minorHAnsi" w:cstheme="minorHAnsi"/>
          <w:rPrChange w:id="7" w:author="Girmay, Ezana" w:date="2024-05-21T19:30:00Z">
            <w:rPr/>
          </w:rPrChange>
        </w:rPr>
        <w:fldChar w:fldCharType="separate"/>
      </w:r>
      <w:r w:rsidRPr="00691CC8">
        <w:rPr>
          <w:rFonts w:asciiTheme="minorHAnsi" w:hAnsiTheme="minorHAnsi" w:cstheme="minorHAnsi"/>
          <w:noProof/>
          <w:rPrChange w:id="8" w:author="Girmay, Ezana" w:date="2024-05-21T19:30:00Z">
            <w:rPr>
              <w:noProof/>
            </w:rPr>
          </w:rPrChange>
        </w:rPr>
        <w:drawing>
          <wp:inline distT="0" distB="0" distL="0" distR="0" wp14:anchorId="0C1C88F4" wp14:editId="6DB93746">
            <wp:extent cx="5617029" cy="3742457"/>
            <wp:effectExtent l="0" t="0" r="0" b="4445"/>
            <wp:docPr id="56288972" name="Picture 1" descr="With over 25,000 spaces, students continue to struggle with campus parking  – The Crims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over 25,000 spaces, students continue to struggle with campus parking  – The Crimson 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193" cy="3755225"/>
                    </a:xfrm>
                    <a:prstGeom prst="rect">
                      <a:avLst/>
                    </a:prstGeom>
                    <a:noFill/>
                    <a:ln>
                      <a:noFill/>
                    </a:ln>
                  </pic:spPr>
                </pic:pic>
              </a:graphicData>
            </a:graphic>
          </wp:inline>
        </w:drawing>
      </w:r>
      <w:r w:rsidRPr="00691CC8">
        <w:rPr>
          <w:rFonts w:asciiTheme="minorHAnsi" w:hAnsiTheme="minorHAnsi" w:cstheme="minorHAnsi"/>
          <w:rPrChange w:id="9" w:author="Girmay, Ezana" w:date="2024-05-21T19:30:00Z">
            <w:rPr/>
          </w:rPrChange>
        </w:rPr>
        <w:fldChar w:fldCharType="end"/>
      </w:r>
      <w:r w:rsidR="00EE0798" w:rsidRPr="00691CC8">
        <w:rPr>
          <w:rFonts w:asciiTheme="minorHAnsi" w:hAnsiTheme="minorHAnsi" w:cstheme="minorHAnsi"/>
          <w:color w:val="C00000"/>
          <w:u w:val="single"/>
          <w:lang w:val="fr-FR"/>
        </w:rPr>
        <w:br w:type="page"/>
      </w:r>
    </w:p>
    <w:sdt>
      <w:sdtPr>
        <w:rPr>
          <w:rFonts w:asciiTheme="minorHAnsi" w:eastAsia="Times New Roman" w:hAnsiTheme="minorHAnsi" w:cstheme="minorHAnsi"/>
          <w:color w:val="000000" w:themeColor="text1"/>
          <w:sz w:val="24"/>
          <w:szCs w:val="24"/>
        </w:rPr>
        <w:id w:val="-1914384427"/>
        <w:docPartObj>
          <w:docPartGallery w:val="Table of Contents"/>
          <w:docPartUnique/>
        </w:docPartObj>
      </w:sdtPr>
      <w:sdtEndPr>
        <w:rPr>
          <w:b/>
          <w:bCs/>
          <w:noProof/>
          <w:color w:val="auto"/>
        </w:rPr>
      </w:sdtEndPr>
      <w:sdtContent>
        <w:p w14:paraId="5B47F943" w14:textId="04E45243" w:rsidR="00EE0798" w:rsidRPr="000E5D1E" w:rsidRDefault="00EE0798">
          <w:pPr>
            <w:pStyle w:val="TOCHeading"/>
            <w:rPr>
              <w:rFonts w:asciiTheme="minorHAnsi" w:hAnsiTheme="minorHAnsi" w:cstheme="minorHAnsi"/>
              <w:color w:val="000000" w:themeColor="text1"/>
              <w:sz w:val="24"/>
              <w:szCs w:val="24"/>
              <w:rPrChange w:id="10" w:author="Girmay, Ezana" w:date="2024-05-21T21:13:00Z">
                <w:rPr>
                  <w:rFonts w:asciiTheme="minorHAnsi" w:hAnsiTheme="minorHAnsi" w:cstheme="minorHAnsi"/>
                  <w:sz w:val="24"/>
                  <w:szCs w:val="24"/>
                </w:rPr>
              </w:rPrChange>
            </w:rPr>
          </w:pPr>
          <w:r w:rsidRPr="000E5D1E">
            <w:rPr>
              <w:rFonts w:asciiTheme="minorHAnsi" w:hAnsiTheme="minorHAnsi" w:cstheme="minorHAnsi"/>
              <w:color w:val="000000" w:themeColor="text1"/>
              <w:sz w:val="24"/>
              <w:szCs w:val="24"/>
              <w:rPrChange w:id="11" w:author="Girmay, Ezana" w:date="2024-05-21T21:13:00Z">
                <w:rPr>
                  <w:rFonts w:asciiTheme="minorHAnsi" w:hAnsiTheme="minorHAnsi" w:cstheme="minorHAnsi"/>
                  <w:sz w:val="24"/>
                  <w:szCs w:val="24"/>
                </w:rPr>
              </w:rPrChange>
            </w:rPr>
            <w:t>Table of Contents</w:t>
          </w:r>
        </w:p>
        <w:p w14:paraId="391E6DD6" w14:textId="23F339C3" w:rsidR="000E5D1E" w:rsidRDefault="00EE0798">
          <w:pPr>
            <w:pStyle w:val="TOC1"/>
            <w:tabs>
              <w:tab w:val="right" w:leader="dot" w:pos="10070"/>
            </w:tabs>
            <w:rPr>
              <w:ins w:id="12" w:author="Girmay, Ezana" w:date="2024-05-21T21:12:00Z"/>
              <w:rFonts w:eastAsiaTheme="minorEastAsia" w:cstheme="minorBidi"/>
              <w:b w:val="0"/>
              <w:bCs w:val="0"/>
              <w:i w:val="0"/>
              <w:iCs w:val="0"/>
              <w:noProof/>
              <w:kern w:val="2"/>
              <w14:ligatures w14:val="standardContextual"/>
            </w:rPr>
          </w:pPr>
          <w:r w:rsidRPr="00691CC8">
            <w:rPr>
              <w:b w:val="0"/>
              <w:bCs w:val="0"/>
            </w:rPr>
            <w:fldChar w:fldCharType="begin"/>
          </w:r>
          <w:r w:rsidRPr="00691CC8">
            <w:instrText xml:space="preserve"> TOC \o "1-3" \h \z \u </w:instrText>
          </w:r>
          <w:r w:rsidRPr="00691CC8">
            <w:rPr>
              <w:b w:val="0"/>
              <w:bCs w:val="0"/>
            </w:rPr>
            <w:fldChar w:fldCharType="separate"/>
          </w:r>
          <w:ins w:id="13" w:author="Girmay, Ezana" w:date="2024-05-21T21:12:00Z">
            <w:r w:rsidR="000E5D1E" w:rsidRPr="00BE2AE4">
              <w:rPr>
                <w:rStyle w:val="Hyperlink"/>
                <w:noProof/>
              </w:rPr>
              <w:fldChar w:fldCharType="begin"/>
            </w:r>
            <w:r w:rsidR="000E5D1E" w:rsidRPr="00BE2AE4">
              <w:rPr>
                <w:rStyle w:val="Hyperlink"/>
                <w:noProof/>
              </w:rPr>
              <w:instrText xml:space="preserve"> </w:instrText>
            </w:r>
            <w:r w:rsidR="000E5D1E">
              <w:rPr>
                <w:noProof/>
              </w:rPr>
              <w:instrText>HYPERLINK \l "_Toc167218361"</w:instrText>
            </w:r>
            <w:r w:rsidR="000E5D1E" w:rsidRPr="00BE2AE4">
              <w:rPr>
                <w:rStyle w:val="Hyperlink"/>
                <w:noProof/>
              </w:rPr>
              <w:instrText xml:space="preserve"> </w:instrText>
            </w:r>
            <w:r w:rsidR="000E5D1E" w:rsidRPr="00BE2AE4">
              <w:rPr>
                <w:rStyle w:val="Hyperlink"/>
                <w:noProof/>
              </w:rPr>
            </w:r>
            <w:r w:rsidR="000E5D1E" w:rsidRPr="00BE2AE4">
              <w:rPr>
                <w:rStyle w:val="Hyperlink"/>
                <w:noProof/>
              </w:rPr>
              <w:fldChar w:fldCharType="separate"/>
            </w:r>
            <w:r w:rsidR="000E5D1E" w:rsidRPr="00BE2AE4">
              <w:rPr>
                <w:rStyle w:val="Hyperlink"/>
                <w:noProof/>
              </w:rPr>
              <w:t>Executive Summary</w:t>
            </w:r>
            <w:r w:rsidR="000E5D1E">
              <w:rPr>
                <w:noProof/>
                <w:webHidden/>
              </w:rPr>
              <w:tab/>
            </w:r>
            <w:r w:rsidR="000E5D1E">
              <w:rPr>
                <w:noProof/>
                <w:webHidden/>
              </w:rPr>
              <w:fldChar w:fldCharType="begin"/>
            </w:r>
            <w:r w:rsidR="000E5D1E">
              <w:rPr>
                <w:noProof/>
                <w:webHidden/>
              </w:rPr>
              <w:instrText xml:space="preserve"> PAGEREF _Toc167218361 \h </w:instrText>
            </w:r>
          </w:ins>
          <w:r w:rsidR="000E5D1E">
            <w:rPr>
              <w:noProof/>
              <w:webHidden/>
            </w:rPr>
          </w:r>
          <w:r w:rsidR="000E5D1E">
            <w:rPr>
              <w:noProof/>
              <w:webHidden/>
            </w:rPr>
            <w:fldChar w:fldCharType="separate"/>
          </w:r>
          <w:ins w:id="14" w:author="Girmay, Ezana" w:date="2024-05-21T21:12:00Z">
            <w:r w:rsidR="000E5D1E">
              <w:rPr>
                <w:noProof/>
                <w:webHidden/>
              </w:rPr>
              <w:t>4</w:t>
            </w:r>
            <w:r w:rsidR="000E5D1E">
              <w:rPr>
                <w:noProof/>
                <w:webHidden/>
              </w:rPr>
              <w:fldChar w:fldCharType="end"/>
            </w:r>
            <w:r w:rsidR="000E5D1E" w:rsidRPr="00BE2AE4">
              <w:rPr>
                <w:rStyle w:val="Hyperlink"/>
                <w:noProof/>
              </w:rPr>
              <w:fldChar w:fldCharType="end"/>
            </w:r>
          </w:ins>
        </w:p>
        <w:p w14:paraId="5F688853" w14:textId="44D75A41" w:rsidR="000E5D1E" w:rsidRDefault="000E5D1E">
          <w:pPr>
            <w:pStyle w:val="TOC1"/>
            <w:tabs>
              <w:tab w:val="left" w:pos="720"/>
              <w:tab w:val="right" w:leader="dot" w:pos="10070"/>
            </w:tabs>
            <w:rPr>
              <w:ins w:id="15" w:author="Girmay, Ezana" w:date="2024-05-21T21:12:00Z"/>
              <w:rFonts w:eastAsiaTheme="minorEastAsia" w:cstheme="minorBidi"/>
              <w:b w:val="0"/>
              <w:bCs w:val="0"/>
              <w:i w:val="0"/>
              <w:iCs w:val="0"/>
              <w:noProof/>
              <w:kern w:val="2"/>
              <w14:ligatures w14:val="standardContextual"/>
            </w:rPr>
          </w:pPr>
          <w:ins w:id="16"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"_Toc167218362"</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lang w:val="fr-FR"/>
              </w:rPr>
              <w:t>1.0</w:t>
            </w:r>
            <w:r>
              <w:rPr>
                <w:rFonts w:eastAsiaTheme="minorEastAsia" w:cstheme="minorBidi"/>
                <w:b w:val="0"/>
                <w:bCs w:val="0"/>
                <w:i w:val="0"/>
                <w:iCs w:val="0"/>
                <w:noProof/>
                <w:kern w:val="2"/>
                <w14:ligatures w14:val="standardContextual"/>
              </w:rPr>
              <w:tab/>
            </w:r>
            <w:r w:rsidRPr="00BE2AE4">
              <w:rPr>
                <w:rStyle w:val="Hyperlink"/>
                <w:noProof/>
                <w:lang w:val="fr-FR"/>
              </w:rPr>
              <w:t>Introduction and Overview</w:t>
            </w:r>
            <w:r>
              <w:rPr>
                <w:noProof/>
                <w:webHidden/>
              </w:rPr>
              <w:tab/>
            </w:r>
            <w:r>
              <w:rPr>
                <w:noProof/>
                <w:webHidden/>
              </w:rPr>
              <w:fldChar w:fldCharType="begin"/>
            </w:r>
            <w:r>
              <w:rPr>
                <w:noProof/>
                <w:webHidden/>
              </w:rPr>
              <w:instrText xml:space="preserve"> PAGEREF _Toc167218362 \h </w:instrText>
            </w:r>
          </w:ins>
          <w:r>
            <w:rPr>
              <w:noProof/>
              <w:webHidden/>
            </w:rPr>
          </w:r>
          <w:r>
            <w:rPr>
              <w:noProof/>
              <w:webHidden/>
            </w:rPr>
            <w:fldChar w:fldCharType="separate"/>
          </w:r>
          <w:ins w:id="17" w:author="Girmay, Ezana" w:date="2024-05-21T21:12:00Z">
            <w:r>
              <w:rPr>
                <w:noProof/>
                <w:webHidden/>
              </w:rPr>
              <w:t>5</w:t>
            </w:r>
            <w:r>
              <w:rPr>
                <w:noProof/>
                <w:webHidden/>
              </w:rPr>
              <w:fldChar w:fldCharType="end"/>
            </w:r>
            <w:r w:rsidRPr="00BE2AE4">
              <w:rPr>
                <w:rStyle w:val="Hyperlink"/>
                <w:noProof/>
              </w:rPr>
              <w:fldChar w:fldCharType="end"/>
            </w:r>
          </w:ins>
        </w:p>
        <w:p w14:paraId="4842D356" w14:textId="6470AE72" w:rsidR="000E5D1E" w:rsidRDefault="000E5D1E">
          <w:pPr>
            <w:pStyle w:val="TOC2"/>
            <w:tabs>
              <w:tab w:val="right" w:leader="dot" w:pos="10070"/>
            </w:tabs>
            <w:rPr>
              <w:ins w:id="18" w:author="Girmay, Ezana" w:date="2024-05-21T21:12:00Z"/>
              <w:rFonts w:eastAsiaTheme="minorEastAsia" w:cstheme="minorBidi"/>
              <w:b w:val="0"/>
              <w:bCs w:val="0"/>
              <w:noProof/>
              <w:kern w:val="2"/>
              <w:sz w:val="24"/>
              <w:szCs w:val="24"/>
              <w14:ligatures w14:val="standardContextual"/>
            </w:rPr>
          </w:pPr>
          <w:ins w:id="19"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"_Toc167218363"</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Problem Statement</w:t>
            </w:r>
            <w:r>
              <w:rPr>
                <w:noProof/>
                <w:webHidden/>
              </w:rPr>
              <w:tab/>
            </w:r>
            <w:r>
              <w:rPr>
                <w:noProof/>
                <w:webHidden/>
              </w:rPr>
              <w:fldChar w:fldCharType="begin"/>
            </w:r>
            <w:r>
              <w:rPr>
                <w:noProof/>
                <w:webHidden/>
              </w:rPr>
              <w:instrText xml:space="preserve"> PAGEREF _Toc167218363 \h </w:instrText>
            </w:r>
          </w:ins>
          <w:r>
            <w:rPr>
              <w:noProof/>
              <w:webHidden/>
            </w:rPr>
          </w:r>
          <w:r>
            <w:rPr>
              <w:noProof/>
              <w:webHidden/>
            </w:rPr>
            <w:fldChar w:fldCharType="separate"/>
          </w:r>
          <w:ins w:id="20" w:author="Girmay, Ezana" w:date="2024-05-21T21:12:00Z">
            <w:r>
              <w:rPr>
                <w:noProof/>
                <w:webHidden/>
              </w:rPr>
              <w:t>5</w:t>
            </w:r>
            <w:r>
              <w:rPr>
                <w:noProof/>
                <w:webHidden/>
              </w:rPr>
              <w:fldChar w:fldCharType="end"/>
            </w:r>
            <w:r w:rsidRPr="00BE2AE4">
              <w:rPr>
                <w:rStyle w:val="Hyperlink"/>
                <w:noProof/>
              </w:rPr>
              <w:fldChar w:fldCharType="end"/>
            </w:r>
          </w:ins>
        </w:p>
        <w:p w14:paraId="46B25565" w14:textId="0FDBBE42" w:rsidR="000E5D1E" w:rsidRDefault="000E5D1E">
          <w:pPr>
            <w:pStyle w:val="TOC2"/>
            <w:tabs>
              <w:tab w:val="right" w:leader="dot" w:pos="10070"/>
            </w:tabs>
            <w:rPr>
              <w:ins w:id="21" w:author="Girmay, Ezana" w:date="2024-05-21T21:12:00Z"/>
              <w:rFonts w:eastAsiaTheme="minorEastAsia" w:cstheme="minorBidi"/>
              <w:b w:val="0"/>
              <w:bCs w:val="0"/>
              <w:noProof/>
              <w:kern w:val="2"/>
              <w:sz w:val="24"/>
              <w:szCs w:val="24"/>
              <w14:ligatures w14:val="standardContextual"/>
            </w:rPr>
          </w:pPr>
          <w:ins w:id="22"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"_Toc167218364"</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Project Vision and Scope</w:t>
            </w:r>
            <w:r>
              <w:rPr>
                <w:noProof/>
                <w:webHidden/>
              </w:rPr>
              <w:tab/>
            </w:r>
            <w:r>
              <w:rPr>
                <w:noProof/>
                <w:webHidden/>
              </w:rPr>
              <w:fldChar w:fldCharType="begin"/>
            </w:r>
            <w:r>
              <w:rPr>
                <w:noProof/>
                <w:webHidden/>
              </w:rPr>
              <w:instrText xml:space="preserve"> PAGEREF _Toc167218364 \h </w:instrText>
            </w:r>
          </w:ins>
          <w:r>
            <w:rPr>
              <w:noProof/>
              <w:webHidden/>
            </w:rPr>
          </w:r>
          <w:r>
            <w:rPr>
              <w:noProof/>
              <w:webHidden/>
            </w:rPr>
            <w:fldChar w:fldCharType="separate"/>
          </w:r>
          <w:ins w:id="23" w:author="Girmay, Ezana" w:date="2024-05-21T21:12:00Z">
            <w:r>
              <w:rPr>
                <w:noProof/>
                <w:webHidden/>
              </w:rPr>
              <w:t>5</w:t>
            </w:r>
            <w:r>
              <w:rPr>
                <w:noProof/>
                <w:webHidden/>
              </w:rPr>
              <w:fldChar w:fldCharType="end"/>
            </w:r>
            <w:r w:rsidRPr="00BE2AE4">
              <w:rPr>
                <w:rStyle w:val="Hyperlink"/>
                <w:noProof/>
              </w:rPr>
              <w:fldChar w:fldCharType="end"/>
            </w:r>
          </w:ins>
        </w:p>
        <w:p w14:paraId="4282E4A6" w14:textId="214B79B5" w:rsidR="000E5D1E" w:rsidRDefault="000E5D1E">
          <w:pPr>
            <w:pStyle w:val="TOC2"/>
            <w:tabs>
              <w:tab w:val="right" w:leader="dot" w:pos="10070"/>
            </w:tabs>
            <w:rPr>
              <w:ins w:id="24" w:author="Girmay, Ezana" w:date="2024-05-21T21:12:00Z"/>
              <w:rFonts w:eastAsiaTheme="minorEastAsia" w:cstheme="minorBidi"/>
              <w:b w:val="0"/>
              <w:bCs w:val="0"/>
              <w:noProof/>
              <w:kern w:val="2"/>
              <w:sz w:val="24"/>
              <w:szCs w:val="24"/>
              <w14:ligatures w14:val="standardContextual"/>
            </w:rPr>
          </w:pPr>
          <w:ins w:id="25"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"_Toc167218365"</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Requirements Summary</w:t>
            </w:r>
            <w:r>
              <w:rPr>
                <w:noProof/>
                <w:webHidden/>
              </w:rPr>
              <w:tab/>
            </w:r>
            <w:r>
              <w:rPr>
                <w:noProof/>
                <w:webHidden/>
              </w:rPr>
              <w:fldChar w:fldCharType="begin"/>
            </w:r>
            <w:r>
              <w:rPr>
                <w:noProof/>
                <w:webHidden/>
              </w:rPr>
              <w:instrText xml:space="preserve"> PAGEREF _Toc167218365 \h </w:instrText>
            </w:r>
          </w:ins>
          <w:r>
            <w:rPr>
              <w:noProof/>
              <w:webHidden/>
            </w:rPr>
          </w:r>
          <w:r>
            <w:rPr>
              <w:noProof/>
              <w:webHidden/>
            </w:rPr>
            <w:fldChar w:fldCharType="separate"/>
          </w:r>
          <w:ins w:id="26" w:author="Girmay, Ezana" w:date="2024-05-21T21:12:00Z">
            <w:r>
              <w:rPr>
                <w:noProof/>
                <w:webHidden/>
              </w:rPr>
              <w:t>5</w:t>
            </w:r>
            <w:r>
              <w:rPr>
                <w:noProof/>
                <w:webHidden/>
              </w:rPr>
              <w:fldChar w:fldCharType="end"/>
            </w:r>
            <w:r w:rsidRPr="00BE2AE4">
              <w:rPr>
                <w:rStyle w:val="Hyperlink"/>
                <w:noProof/>
              </w:rPr>
              <w:fldChar w:fldCharType="end"/>
            </w:r>
          </w:ins>
        </w:p>
        <w:p w14:paraId="328A8FCB" w14:textId="635E305A" w:rsidR="000E5D1E" w:rsidRDefault="000E5D1E">
          <w:pPr>
            <w:pStyle w:val="TOC2"/>
            <w:tabs>
              <w:tab w:val="right" w:leader="dot" w:pos="10070"/>
            </w:tabs>
            <w:rPr>
              <w:ins w:id="27" w:author="Girmay, Ezana" w:date="2024-05-21T21:12:00Z"/>
              <w:rFonts w:eastAsiaTheme="minorEastAsia" w:cstheme="minorBidi"/>
              <w:b w:val="0"/>
              <w:bCs w:val="0"/>
              <w:noProof/>
              <w:kern w:val="2"/>
              <w:sz w:val="24"/>
              <w:szCs w:val="24"/>
              <w14:ligatures w14:val="standardContextual"/>
            </w:rPr>
          </w:pPr>
          <w:ins w:id="28"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"_Toc167218366"</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Stakeholders and Their Interests</w:t>
            </w:r>
            <w:r>
              <w:rPr>
                <w:noProof/>
                <w:webHidden/>
              </w:rPr>
              <w:tab/>
            </w:r>
            <w:r>
              <w:rPr>
                <w:noProof/>
                <w:webHidden/>
              </w:rPr>
              <w:fldChar w:fldCharType="begin"/>
            </w:r>
            <w:r>
              <w:rPr>
                <w:noProof/>
                <w:webHidden/>
              </w:rPr>
              <w:instrText xml:space="preserve"> PAGEREF _Toc167218366 \h </w:instrText>
            </w:r>
          </w:ins>
          <w:r>
            <w:rPr>
              <w:noProof/>
              <w:webHidden/>
            </w:rPr>
          </w:r>
          <w:r>
            <w:rPr>
              <w:noProof/>
              <w:webHidden/>
            </w:rPr>
            <w:fldChar w:fldCharType="separate"/>
          </w:r>
          <w:ins w:id="29" w:author="Girmay, Ezana" w:date="2024-05-21T21:12:00Z">
            <w:r>
              <w:rPr>
                <w:noProof/>
                <w:webHidden/>
              </w:rPr>
              <w:t>5</w:t>
            </w:r>
            <w:r>
              <w:rPr>
                <w:noProof/>
                <w:webHidden/>
              </w:rPr>
              <w:fldChar w:fldCharType="end"/>
            </w:r>
            <w:r w:rsidRPr="00BE2AE4">
              <w:rPr>
                <w:rStyle w:val="Hyperlink"/>
                <w:noProof/>
              </w:rPr>
              <w:fldChar w:fldCharType="end"/>
            </w:r>
          </w:ins>
        </w:p>
        <w:p w14:paraId="08BB3046" w14:textId="2551751C" w:rsidR="000E5D1E" w:rsidRDefault="000E5D1E">
          <w:pPr>
            <w:pStyle w:val="TOC2"/>
            <w:tabs>
              <w:tab w:val="right" w:leader="dot" w:pos="10070"/>
            </w:tabs>
            <w:rPr>
              <w:ins w:id="30" w:author="Girmay, Ezana" w:date="2024-05-21T21:12:00Z"/>
              <w:rFonts w:eastAsiaTheme="minorEastAsia" w:cstheme="minorBidi"/>
              <w:b w:val="0"/>
              <w:bCs w:val="0"/>
              <w:noProof/>
              <w:kern w:val="2"/>
              <w:sz w:val="24"/>
              <w:szCs w:val="24"/>
              <w14:ligatures w14:val="standardContextual"/>
            </w:rPr>
          </w:pPr>
          <w:ins w:id="31"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"_Toc167218367"</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Expected Costs and Benefits</w:t>
            </w:r>
            <w:r>
              <w:rPr>
                <w:noProof/>
                <w:webHidden/>
              </w:rPr>
              <w:tab/>
            </w:r>
            <w:r>
              <w:rPr>
                <w:noProof/>
                <w:webHidden/>
              </w:rPr>
              <w:fldChar w:fldCharType="begin"/>
            </w:r>
            <w:r>
              <w:rPr>
                <w:noProof/>
                <w:webHidden/>
              </w:rPr>
              <w:instrText xml:space="preserve"> PAGEREF _Toc167218367 \h </w:instrText>
            </w:r>
          </w:ins>
          <w:r>
            <w:rPr>
              <w:noProof/>
              <w:webHidden/>
            </w:rPr>
          </w:r>
          <w:r>
            <w:rPr>
              <w:noProof/>
              <w:webHidden/>
            </w:rPr>
            <w:fldChar w:fldCharType="separate"/>
          </w:r>
          <w:ins w:id="32" w:author="Girmay, Ezana" w:date="2024-05-21T21:12:00Z">
            <w:r>
              <w:rPr>
                <w:noProof/>
                <w:webHidden/>
              </w:rPr>
              <w:t>6</w:t>
            </w:r>
            <w:r>
              <w:rPr>
                <w:noProof/>
                <w:webHidden/>
              </w:rPr>
              <w:fldChar w:fldCharType="end"/>
            </w:r>
            <w:r w:rsidRPr="00BE2AE4">
              <w:rPr>
                <w:rStyle w:val="Hyperlink"/>
                <w:noProof/>
              </w:rPr>
              <w:fldChar w:fldCharType="end"/>
            </w:r>
          </w:ins>
        </w:p>
        <w:p w14:paraId="10379286" w14:textId="5F096E75" w:rsidR="000E5D1E" w:rsidRDefault="000E5D1E">
          <w:pPr>
            <w:pStyle w:val="TOC2"/>
            <w:tabs>
              <w:tab w:val="right" w:leader="dot" w:pos="10070"/>
            </w:tabs>
            <w:rPr>
              <w:ins w:id="33" w:author="Girmay, Ezana" w:date="2024-05-21T21:12:00Z"/>
              <w:rFonts w:eastAsiaTheme="minorEastAsia" w:cstheme="minorBidi"/>
              <w:b w:val="0"/>
              <w:bCs w:val="0"/>
              <w:noProof/>
              <w:kern w:val="2"/>
              <w:sz w:val="24"/>
              <w:szCs w:val="24"/>
              <w14:ligatures w14:val="standardContextual"/>
            </w:rPr>
          </w:pPr>
          <w:ins w:id="34"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"_Toc167218368"</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Cons</w:t>
            </w:r>
            <w:r w:rsidRPr="00BE2AE4">
              <w:rPr>
                <w:rStyle w:val="Hyperlink"/>
                <w:noProof/>
              </w:rPr>
              <w:t>t</w:t>
            </w:r>
            <w:r w:rsidRPr="00BE2AE4">
              <w:rPr>
                <w:rStyle w:val="Hyperlink"/>
                <w:noProof/>
              </w:rPr>
              <w:t>raints</w:t>
            </w:r>
            <w:r>
              <w:rPr>
                <w:noProof/>
                <w:webHidden/>
              </w:rPr>
              <w:tab/>
            </w:r>
            <w:r>
              <w:rPr>
                <w:noProof/>
                <w:webHidden/>
              </w:rPr>
              <w:fldChar w:fldCharType="begin"/>
            </w:r>
            <w:r>
              <w:rPr>
                <w:noProof/>
                <w:webHidden/>
              </w:rPr>
              <w:instrText xml:space="preserve"> PAGEREF _Toc167218368 \h </w:instrText>
            </w:r>
          </w:ins>
          <w:r>
            <w:rPr>
              <w:noProof/>
              <w:webHidden/>
            </w:rPr>
          </w:r>
          <w:r>
            <w:rPr>
              <w:noProof/>
              <w:webHidden/>
            </w:rPr>
            <w:fldChar w:fldCharType="separate"/>
          </w:r>
          <w:ins w:id="35" w:author="Girmay, Ezana" w:date="2024-05-21T21:12:00Z">
            <w:r>
              <w:rPr>
                <w:noProof/>
                <w:webHidden/>
              </w:rPr>
              <w:t>6</w:t>
            </w:r>
            <w:r>
              <w:rPr>
                <w:noProof/>
                <w:webHidden/>
              </w:rPr>
              <w:fldChar w:fldCharType="end"/>
            </w:r>
            <w:r w:rsidRPr="00BE2AE4">
              <w:rPr>
                <w:rStyle w:val="Hyperlink"/>
                <w:noProof/>
              </w:rPr>
              <w:fldChar w:fldCharType="end"/>
            </w:r>
          </w:ins>
        </w:p>
        <w:p w14:paraId="3EFCCEC9" w14:textId="42AF151A" w:rsidR="000E5D1E" w:rsidRDefault="000E5D1E">
          <w:pPr>
            <w:pStyle w:val="TOC2"/>
            <w:tabs>
              <w:tab w:val="right" w:leader="dot" w:pos="10070"/>
            </w:tabs>
            <w:rPr>
              <w:ins w:id="36" w:author="Girmay, Ezana" w:date="2024-05-21T21:12:00Z"/>
              <w:rFonts w:eastAsiaTheme="minorEastAsia" w:cstheme="minorBidi"/>
              <w:b w:val="0"/>
              <w:bCs w:val="0"/>
              <w:noProof/>
              <w:kern w:val="2"/>
              <w:sz w:val="24"/>
              <w:szCs w:val="24"/>
              <w14:ligatures w14:val="standardContextual"/>
            </w:rPr>
          </w:pPr>
          <w:ins w:id="37"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"_Toc167218369"</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Recommendation</w:t>
            </w:r>
            <w:r>
              <w:rPr>
                <w:noProof/>
                <w:webHidden/>
              </w:rPr>
              <w:tab/>
            </w:r>
            <w:r>
              <w:rPr>
                <w:noProof/>
                <w:webHidden/>
              </w:rPr>
              <w:fldChar w:fldCharType="begin"/>
            </w:r>
            <w:r>
              <w:rPr>
                <w:noProof/>
                <w:webHidden/>
              </w:rPr>
              <w:instrText xml:space="preserve"> PAGEREF _Toc167218369 \h </w:instrText>
            </w:r>
          </w:ins>
          <w:r>
            <w:rPr>
              <w:noProof/>
              <w:webHidden/>
            </w:rPr>
          </w:r>
          <w:r>
            <w:rPr>
              <w:noProof/>
              <w:webHidden/>
            </w:rPr>
            <w:fldChar w:fldCharType="separate"/>
          </w:r>
          <w:ins w:id="38" w:author="Girmay, Ezana" w:date="2024-05-21T21:12:00Z">
            <w:r>
              <w:rPr>
                <w:noProof/>
                <w:webHidden/>
              </w:rPr>
              <w:t>6</w:t>
            </w:r>
            <w:r>
              <w:rPr>
                <w:noProof/>
                <w:webHidden/>
              </w:rPr>
              <w:fldChar w:fldCharType="end"/>
            </w:r>
            <w:r w:rsidRPr="00BE2AE4">
              <w:rPr>
                <w:rStyle w:val="Hyperlink"/>
                <w:noProof/>
              </w:rPr>
              <w:fldChar w:fldCharType="end"/>
            </w:r>
          </w:ins>
        </w:p>
        <w:p w14:paraId="0395C007" w14:textId="39465DC6" w:rsidR="000E5D1E" w:rsidRDefault="000E5D1E">
          <w:pPr>
            <w:pStyle w:val="TOC2"/>
            <w:tabs>
              <w:tab w:val="right" w:leader="dot" w:pos="10070"/>
            </w:tabs>
            <w:rPr>
              <w:ins w:id="39" w:author="Girmay, Ezana" w:date="2024-05-21T21:12:00Z"/>
              <w:rFonts w:eastAsiaTheme="minorEastAsia" w:cstheme="minorBidi"/>
              <w:b w:val="0"/>
              <w:bCs w:val="0"/>
              <w:noProof/>
              <w:kern w:val="2"/>
              <w:sz w:val="24"/>
              <w:szCs w:val="24"/>
              <w14:ligatures w14:val="standardContextual"/>
            </w:rPr>
          </w:pPr>
          <w:ins w:id="40"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"_Toc167218370"</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Document Overview</w:t>
            </w:r>
            <w:r>
              <w:rPr>
                <w:noProof/>
                <w:webHidden/>
              </w:rPr>
              <w:tab/>
            </w:r>
            <w:r>
              <w:rPr>
                <w:noProof/>
                <w:webHidden/>
              </w:rPr>
              <w:fldChar w:fldCharType="begin"/>
            </w:r>
            <w:r>
              <w:rPr>
                <w:noProof/>
                <w:webHidden/>
              </w:rPr>
              <w:instrText xml:space="preserve"> PAGEREF _Toc167218370 \h </w:instrText>
            </w:r>
          </w:ins>
          <w:r>
            <w:rPr>
              <w:noProof/>
              <w:webHidden/>
            </w:rPr>
          </w:r>
          <w:r>
            <w:rPr>
              <w:noProof/>
              <w:webHidden/>
            </w:rPr>
            <w:fldChar w:fldCharType="separate"/>
          </w:r>
          <w:ins w:id="41" w:author="Girmay, Ezana" w:date="2024-05-21T21:12:00Z">
            <w:r>
              <w:rPr>
                <w:noProof/>
                <w:webHidden/>
              </w:rPr>
              <w:t>7</w:t>
            </w:r>
            <w:r>
              <w:rPr>
                <w:noProof/>
                <w:webHidden/>
              </w:rPr>
              <w:fldChar w:fldCharType="end"/>
            </w:r>
            <w:r w:rsidRPr="00BE2AE4">
              <w:rPr>
                <w:rStyle w:val="Hyperlink"/>
                <w:noProof/>
              </w:rPr>
              <w:fldChar w:fldCharType="end"/>
            </w:r>
          </w:ins>
        </w:p>
        <w:p w14:paraId="22F47934" w14:textId="52708E65" w:rsidR="000E5D1E" w:rsidRDefault="000E5D1E">
          <w:pPr>
            <w:pStyle w:val="TOC1"/>
            <w:tabs>
              <w:tab w:val="left" w:pos="720"/>
              <w:tab w:val="right" w:leader="dot" w:pos="10070"/>
            </w:tabs>
            <w:rPr>
              <w:ins w:id="42" w:author="Girmay, Ezana" w:date="2024-05-21T21:12:00Z"/>
              <w:rFonts w:eastAsiaTheme="minorEastAsia" w:cstheme="minorBidi"/>
              <w:b w:val="0"/>
              <w:bCs w:val="0"/>
              <w:i w:val="0"/>
              <w:iCs w:val="0"/>
              <w:noProof/>
              <w:kern w:val="2"/>
              <w14:ligatures w14:val="standardContextual"/>
            </w:rPr>
          </w:pPr>
          <w:ins w:id="43"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"_Toc167218371"</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2.0</w:t>
            </w:r>
            <w:r>
              <w:rPr>
                <w:rFonts w:eastAsiaTheme="minorEastAsia" w:cstheme="minorBidi"/>
                <w:b w:val="0"/>
                <w:bCs w:val="0"/>
                <w:i w:val="0"/>
                <w:iCs w:val="0"/>
                <w:noProof/>
                <w:kern w:val="2"/>
                <w14:ligatures w14:val="standardContextual"/>
              </w:rPr>
              <w:tab/>
            </w:r>
            <w:r w:rsidRPr="00BE2AE4">
              <w:rPr>
                <w:rStyle w:val="Hyperlink"/>
                <w:noProof/>
              </w:rPr>
              <w:t>System Initiation</w:t>
            </w:r>
            <w:r>
              <w:rPr>
                <w:noProof/>
                <w:webHidden/>
              </w:rPr>
              <w:tab/>
            </w:r>
            <w:r>
              <w:rPr>
                <w:noProof/>
                <w:webHidden/>
              </w:rPr>
              <w:fldChar w:fldCharType="begin"/>
            </w:r>
            <w:r>
              <w:rPr>
                <w:noProof/>
                <w:webHidden/>
              </w:rPr>
              <w:instrText xml:space="preserve"> PAGEREF _Toc167218371 \h </w:instrText>
            </w:r>
          </w:ins>
          <w:r>
            <w:rPr>
              <w:noProof/>
              <w:webHidden/>
            </w:rPr>
          </w:r>
          <w:r>
            <w:rPr>
              <w:noProof/>
              <w:webHidden/>
            </w:rPr>
            <w:fldChar w:fldCharType="separate"/>
          </w:r>
          <w:ins w:id="44" w:author="Girmay, Ezana" w:date="2024-05-21T21:12:00Z">
            <w:r>
              <w:rPr>
                <w:noProof/>
                <w:webHidden/>
              </w:rPr>
              <w:t>8</w:t>
            </w:r>
            <w:r>
              <w:rPr>
                <w:noProof/>
                <w:webHidden/>
              </w:rPr>
              <w:fldChar w:fldCharType="end"/>
            </w:r>
            <w:r w:rsidRPr="00BE2AE4">
              <w:rPr>
                <w:rStyle w:val="Hyperlink"/>
                <w:noProof/>
              </w:rPr>
              <w:fldChar w:fldCharType="end"/>
            </w:r>
          </w:ins>
        </w:p>
        <w:p w14:paraId="17DA7D42" w14:textId="02797BD5" w:rsidR="000E5D1E" w:rsidRDefault="000E5D1E">
          <w:pPr>
            <w:pStyle w:val="TOC1"/>
            <w:tabs>
              <w:tab w:val="right" w:leader="dot" w:pos="10070"/>
            </w:tabs>
            <w:rPr>
              <w:ins w:id="45" w:author="Girmay, Ezana" w:date="2024-05-21T21:12:00Z"/>
              <w:rFonts w:eastAsiaTheme="minorEastAsia" w:cstheme="minorBidi"/>
              <w:b w:val="0"/>
              <w:bCs w:val="0"/>
              <w:i w:val="0"/>
              <w:iCs w:val="0"/>
              <w:noProof/>
              <w:kern w:val="2"/>
              <w14:ligatures w14:val="standardContextual"/>
            </w:rPr>
          </w:pPr>
          <w:ins w:id="46"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"_Toc167218372"</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3.0     Feasibility Assessment</w:t>
            </w:r>
            <w:r>
              <w:rPr>
                <w:noProof/>
                <w:webHidden/>
              </w:rPr>
              <w:tab/>
            </w:r>
            <w:r>
              <w:rPr>
                <w:noProof/>
                <w:webHidden/>
              </w:rPr>
              <w:fldChar w:fldCharType="begin"/>
            </w:r>
            <w:r>
              <w:rPr>
                <w:noProof/>
                <w:webHidden/>
              </w:rPr>
              <w:instrText xml:space="preserve"> PAGEREF _Toc167218372 \h </w:instrText>
            </w:r>
          </w:ins>
          <w:r>
            <w:rPr>
              <w:noProof/>
              <w:webHidden/>
            </w:rPr>
          </w:r>
          <w:r>
            <w:rPr>
              <w:noProof/>
              <w:webHidden/>
            </w:rPr>
            <w:fldChar w:fldCharType="separate"/>
          </w:r>
          <w:ins w:id="47" w:author="Girmay, Ezana" w:date="2024-05-21T21:12:00Z">
            <w:r>
              <w:rPr>
                <w:noProof/>
                <w:webHidden/>
              </w:rPr>
              <w:t>11</w:t>
            </w:r>
            <w:r>
              <w:rPr>
                <w:noProof/>
                <w:webHidden/>
              </w:rPr>
              <w:fldChar w:fldCharType="end"/>
            </w:r>
            <w:r w:rsidRPr="00BE2AE4">
              <w:rPr>
                <w:rStyle w:val="Hyperlink"/>
                <w:noProof/>
              </w:rPr>
              <w:fldChar w:fldCharType="end"/>
            </w:r>
          </w:ins>
        </w:p>
        <w:p w14:paraId="34041DC0" w14:textId="5C81B9A1" w:rsidR="000E5D1E" w:rsidRDefault="000E5D1E">
          <w:pPr>
            <w:pStyle w:val="TOC2"/>
            <w:tabs>
              <w:tab w:val="right" w:leader="dot" w:pos="10070"/>
            </w:tabs>
            <w:rPr>
              <w:ins w:id="48" w:author="Girmay, Ezana" w:date="2024-05-21T21:12:00Z"/>
              <w:rFonts w:eastAsiaTheme="minorEastAsia" w:cstheme="minorBidi"/>
              <w:b w:val="0"/>
              <w:bCs w:val="0"/>
              <w:noProof/>
              <w:kern w:val="2"/>
              <w:sz w:val="24"/>
              <w:szCs w:val="24"/>
              <w14:ligatures w14:val="standardContextual"/>
            </w:rPr>
          </w:pPr>
          <w:ins w:id="49"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"_Toc167218373"</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Introduction</w:t>
            </w:r>
            <w:r>
              <w:rPr>
                <w:noProof/>
                <w:webHidden/>
              </w:rPr>
              <w:tab/>
            </w:r>
            <w:r>
              <w:rPr>
                <w:noProof/>
                <w:webHidden/>
              </w:rPr>
              <w:fldChar w:fldCharType="begin"/>
            </w:r>
            <w:r>
              <w:rPr>
                <w:noProof/>
                <w:webHidden/>
              </w:rPr>
              <w:instrText xml:space="preserve"> PAGEREF _Toc167218373 \h </w:instrText>
            </w:r>
          </w:ins>
          <w:r>
            <w:rPr>
              <w:noProof/>
              <w:webHidden/>
            </w:rPr>
          </w:r>
          <w:r>
            <w:rPr>
              <w:noProof/>
              <w:webHidden/>
            </w:rPr>
            <w:fldChar w:fldCharType="separate"/>
          </w:r>
          <w:ins w:id="50" w:author="Girmay, Ezana" w:date="2024-05-21T21:12:00Z">
            <w:r>
              <w:rPr>
                <w:noProof/>
                <w:webHidden/>
              </w:rPr>
              <w:t>11</w:t>
            </w:r>
            <w:r>
              <w:rPr>
                <w:noProof/>
                <w:webHidden/>
              </w:rPr>
              <w:fldChar w:fldCharType="end"/>
            </w:r>
            <w:r w:rsidRPr="00BE2AE4">
              <w:rPr>
                <w:rStyle w:val="Hyperlink"/>
                <w:noProof/>
              </w:rPr>
              <w:fldChar w:fldCharType="end"/>
            </w:r>
          </w:ins>
        </w:p>
        <w:p w14:paraId="1CF62140" w14:textId="053AFE56" w:rsidR="000E5D1E" w:rsidRDefault="000E5D1E">
          <w:pPr>
            <w:pStyle w:val="TOC2"/>
            <w:tabs>
              <w:tab w:val="right" w:leader="dot" w:pos="10070"/>
            </w:tabs>
            <w:rPr>
              <w:ins w:id="51" w:author="Girmay, Ezana" w:date="2024-05-21T21:12:00Z"/>
              <w:rFonts w:eastAsiaTheme="minorEastAsia" w:cstheme="minorBidi"/>
              <w:b w:val="0"/>
              <w:bCs w:val="0"/>
              <w:noProof/>
              <w:kern w:val="2"/>
              <w:sz w:val="24"/>
              <w:szCs w:val="24"/>
              <w14:ligatures w14:val="standardContextual"/>
            </w:rPr>
          </w:pPr>
          <w:ins w:id="52"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"_Toc167218374"</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Feasibility An</w:t>
            </w:r>
            <w:r w:rsidRPr="00BE2AE4">
              <w:rPr>
                <w:rStyle w:val="Hyperlink"/>
                <w:noProof/>
              </w:rPr>
              <w:t>a</w:t>
            </w:r>
            <w:r w:rsidRPr="00BE2AE4">
              <w:rPr>
                <w:rStyle w:val="Hyperlink"/>
                <w:noProof/>
              </w:rPr>
              <w:t>lysis</w:t>
            </w:r>
            <w:r>
              <w:rPr>
                <w:noProof/>
                <w:webHidden/>
              </w:rPr>
              <w:tab/>
            </w:r>
            <w:r>
              <w:rPr>
                <w:noProof/>
                <w:webHidden/>
              </w:rPr>
              <w:fldChar w:fldCharType="begin"/>
            </w:r>
            <w:r>
              <w:rPr>
                <w:noProof/>
                <w:webHidden/>
              </w:rPr>
              <w:instrText xml:space="preserve"> PAGEREF _Toc167218374 \h </w:instrText>
            </w:r>
          </w:ins>
          <w:r>
            <w:rPr>
              <w:noProof/>
              <w:webHidden/>
            </w:rPr>
          </w:r>
          <w:r>
            <w:rPr>
              <w:noProof/>
              <w:webHidden/>
            </w:rPr>
            <w:fldChar w:fldCharType="separate"/>
          </w:r>
          <w:ins w:id="53" w:author="Girmay, Ezana" w:date="2024-05-21T21:12:00Z">
            <w:r>
              <w:rPr>
                <w:noProof/>
                <w:webHidden/>
              </w:rPr>
              <w:t>11</w:t>
            </w:r>
            <w:r>
              <w:rPr>
                <w:noProof/>
                <w:webHidden/>
              </w:rPr>
              <w:fldChar w:fldCharType="end"/>
            </w:r>
            <w:r w:rsidRPr="00BE2AE4">
              <w:rPr>
                <w:rStyle w:val="Hyperlink"/>
                <w:noProof/>
              </w:rPr>
              <w:fldChar w:fldCharType="end"/>
            </w:r>
          </w:ins>
        </w:p>
        <w:p w14:paraId="29664734" w14:textId="5823407B" w:rsidR="000E5D1E" w:rsidRDefault="000E5D1E">
          <w:pPr>
            <w:pStyle w:val="TOC2"/>
            <w:tabs>
              <w:tab w:val="right" w:leader="dot" w:pos="10070"/>
            </w:tabs>
            <w:rPr>
              <w:ins w:id="54" w:author="Girmay, Ezana" w:date="2024-05-21T21:12:00Z"/>
              <w:rFonts w:eastAsiaTheme="minorEastAsia" w:cstheme="minorBidi"/>
              <w:b w:val="0"/>
              <w:bCs w:val="0"/>
              <w:noProof/>
              <w:kern w:val="2"/>
              <w:sz w:val="24"/>
              <w:szCs w:val="24"/>
              <w14:ligatures w14:val="standardContextual"/>
            </w:rPr>
          </w:pPr>
          <w:ins w:id="55"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"_Toc167218375"</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Additional Comments</w:t>
            </w:r>
            <w:r>
              <w:rPr>
                <w:noProof/>
                <w:webHidden/>
              </w:rPr>
              <w:tab/>
            </w:r>
            <w:r>
              <w:rPr>
                <w:noProof/>
                <w:webHidden/>
              </w:rPr>
              <w:fldChar w:fldCharType="begin"/>
            </w:r>
            <w:r>
              <w:rPr>
                <w:noProof/>
                <w:webHidden/>
              </w:rPr>
              <w:instrText xml:space="preserve"> PAGEREF _Toc167218375 \h </w:instrText>
            </w:r>
          </w:ins>
          <w:r>
            <w:rPr>
              <w:noProof/>
              <w:webHidden/>
            </w:rPr>
          </w:r>
          <w:r>
            <w:rPr>
              <w:noProof/>
              <w:webHidden/>
            </w:rPr>
            <w:fldChar w:fldCharType="separate"/>
          </w:r>
          <w:ins w:id="56" w:author="Girmay, Ezana" w:date="2024-05-21T21:12:00Z">
            <w:r>
              <w:rPr>
                <w:noProof/>
                <w:webHidden/>
              </w:rPr>
              <w:t>12</w:t>
            </w:r>
            <w:r>
              <w:rPr>
                <w:noProof/>
                <w:webHidden/>
              </w:rPr>
              <w:fldChar w:fldCharType="end"/>
            </w:r>
            <w:r w:rsidRPr="00BE2AE4">
              <w:rPr>
                <w:rStyle w:val="Hyperlink"/>
                <w:noProof/>
              </w:rPr>
              <w:fldChar w:fldCharType="end"/>
            </w:r>
          </w:ins>
        </w:p>
        <w:p w14:paraId="53C65D26" w14:textId="042822C0" w:rsidR="000E5D1E" w:rsidRDefault="000E5D1E">
          <w:pPr>
            <w:pStyle w:val="TOC2"/>
            <w:tabs>
              <w:tab w:val="right" w:leader="dot" w:pos="10070"/>
            </w:tabs>
            <w:rPr>
              <w:ins w:id="57" w:author="Girmay, Ezana" w:date="2024-05-21T21:12:00Z"/>
              <w:rFonts w:eastAsiaTheme="minorEastAsia" w:cstheme="minorBidi"/>
              <w:b w:val="0"/>
              <w:bCs w:val="0"/>
              <w:noProof/>
              <w:kern w:val="2"/>
              <w:sz w:val="24"/>
              <w:szCs w:val="24"/>
              <w14:ligatures w14:val="standardContextual"/>
            </w:rPr>
          </w:pPr>
          <w:ins w:id="58"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"_Toc167218376"</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Conclusion</w:t>
            </w:r>
            <w:r>
              <w:rPr>
                <w:noProof/>
                <w:webHidden/>
              </w:rPr>
              <w:tab/>
            </w:r>
            <w:r>
              <w:rPr>
                <w:noProof/>
                <w:webHidden/>
              </w:rPr>
              <w:fldChar w:fldCharType="begin"/>
            </w:r>
            <w:r>
              <w:rPr>
                <w:noProof/>
                <w:webHidden/>
              </w:rPr>
              <w:instrText xml:space="preserve"> PAGEREF _Toc167218376 \h </w:instrText>
            </w:r>
          </w:ins>
          <w:r>
            <w:rPr>
              <w:noProof/>
              <w:webHidden/>
            </w:rPr>
          </w:r>
          <w:r>
            <w:rPr>
              <w:noProof/>
              <w:webHidden/>
            </w:rPr>
            <w:fldChar w:fldCharType="separate"/>
          </w:r>
          <w:ins w:id="59" w:author="Girmay, Ezana" w:date="2024-05-21T21:12:00Z">
            <w:r>
              <w:rPr>
                <w:noProof/>
                <w:webHidden/>
              </w:rPr>
              <w:t>12</w:t>
            </w:r>
            <w:r>
              <w:rPr>
                <w:noProof/>
                <w:webHidden/>
              </w:rPr>
              <w:fldChar w:fldCharType="end"/>
            </w:r>
            <w:r w:rsidRPr="00BE2AE4">
              <w:rPr>
                <w:rStyle w:val="Hyperlink"/>
                <w:noProof/>
              </w:rPr>
              <w:fldChar w:fldCharType="end"/>
            </w:r>
          </w:ins>
        </w:p>
        <w:p w14:paraId="7BF04AAD" w14:textId="43D5A3A5" w:rsidR="000E5D1E" w:rsidRDefault="000E5D1E">
          <w:pPr>
            <w:pStyle w:val="TOC1"/>
            <w:tabs>
              <w:tab w:val="left" w:pos="720"/>
              <w:tab w:val="right" w:leader="dot" w:pos="10070"/>
            </w:tabs>
            <w:rPr>
              <w:ins w:id="60" w:author="Girmay, Ezana" w:date="2024-05-21T21:12:00Z"/>
              <w:rFonts w:eastAsiaTheme="minorEastAsia" w:cstheme="minorBidi"/>
              <w:b w:val="0"/>
              <w:bCs w:val="0"/>
              <w:i w:val="0"/>
              <w:iCs w:val="0"/>
              <w:noProof/>
              <w:kern w:val="2"/>
              <w14:ligatures w14:val="standardContextual"/>
            </w:rPr>
          </w:pPr>
          <w:ins w:id="61"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"_Toc167218377"</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4.0</w:t>
            </w:r>
            <w:r>
              <w:rPr>
                <w:rFonts w:eastAsiaTheme="minorEastAsia" w:cstheme="minorBidi"/>
                <w:b w:val="0"/>
                <w:bCs w:val="0"/>
                <w:i w:val="0"/>
                <w:iCs w:val="0"/>
                <w:noProof/>
                <w:kern w:val="2"/>
                <w14:ligatures w14:val="standardContextual"/>
              </w:rPr>
              <w:tab/>
            </w:r>
            <w:r w:rsidRPr="00BE2AE4">
              <w:rPr>
                <w:rStyle w:val="Hyperlink"/>
                <w:noProof/>
              </w:rPr>
              <w:t>Requirements Definition</w:t>
            </w:r>
            <w:r>
              <w:rPr>
                <w:noProof/>
                <w:webHidden/>
              </w:rPr>
              <w:tab/>
            </w:r>
            <w:r>
              <w:rPr>
                <w:noProof/>
                <w:webHidden/>
              </w:rPr>
              <w:fldChar w:fldCharType="begin"/>
            </w:r>
            <w:r>
              <w:rPr>
                <w:noProof/>
                <w:webHidden/>
              </w:rPr>
              <w:instrText xml:space="preserve"> PAGEREF _Toc167218377 \h </w:instrText>
            </w:r>
          </w:ins>
          <w:r>
            <w:rPr>
              <w:noProof/>
              <w:webHidden/>
            </w:rPr>
          </w:r>
          <w:r>
            <w:rPr>
              <w:noProof/>
              <w:webHidden/>
            </w:rPr>
            <w:fldChar w:fldCharType="separate"/>
          </w:r>
          <w:ins w:id="62" w:author="Girmay, Ezana" w:date="2024-05-21T21:12:00Z">
            <w:r>
              <w:rPr>
                <w:noProof/>
                <w:webHidden/>
              </w:rPr>
              <w:t>13</w:t>
            </w:r>
            <w:r>
              <w:rPr>
                <w:noProof/>
                <w:webHidden/>
              </w:rPr>
              <w:fldChar w:fldCharType="end"/>
            </w:r>
            <w:r w:rsidRPr="00BE2AE4">
              <w:rPr>
                <w:rStyle w:val="Hyperlink"/>
                <w:noProof/>
              </w:rPr>
              <w:fldChar w:fldCharType="end"/>
            </w:r>
          </w:ins>
        </w:p>
        <w:p w14:paraId="4C6DC0D0" w14:textId="25FA342F" w:rsidR="000E5D1E" w:rsidRDefault="000E5D1E">
          <w:pPr>
            <w:pStyle w:val="TOC2"/>
            <w:tabs>
              <w:tab w:val="right" w:leader="dot" w:pos="10070"/>
            </w:tabs>
            <w:rPr>
              <w:ins w:id="63" w:author="Girmay, Ezana" w:date="2024-05-21T21:12:00Z"/>
              <w:rFonts w:eastAsiaTheme="minorEastAsia" w:cstheme="minorBidi"/>
              <w:b w:val="0"/>
              <w:bCs w:val="0"/>
              <w:noProof/>
              <w:kern w:val="2"/>
              <w:sz w:val="24"/>
              <w:szCs w:val="24"/>
              <w14:ligatures w14:val="standardContextual"/>
            </w:rPr>
          </w:pPr>
          <w:ins w:id="64"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"_Toc167218378"</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Introduction</w:t>
            </w:r>
            <w:r>
              <w:rPr>
                <w:noProof/>
                <w:webHidden/>
              </w:rPr>
              <w:tab/>
            </w:r>
            <w:r>
              <w:rPr>
                <w:noProof/>
                <w:webHidden/>
              </w:rPr>
              <w:fldChar w:fldCharType="begin"/>
            </w:r>
            <w:r>
              <w:rPr>
                <w:noProof/>
                <w:webHidden/>
              </w:rPr>
              <w:instrText xml:space="preserve"> PAGEREF _Toc167218378 \h </w:instrText>
            </w:r>
          </w:ins>
          <w:r>
            <w:rPr>
              <w:noProof/>
              <w:webHidden/>
            </w:rPr>
          </w:r>
          <w:r>
            <w:rPr>
              <w:noProof/>
              <w:webHidden/>
            </w:rPr>
            <w:fldChar w:fldCharType="separate"/>
          </w:r>
          <w:ins w:id="65" w:author="Girmay, Ezana" w:date="2024-05-21T21:12:00Z">
            <w:r>
              <w:rPr>
                <w:noProof/>
                <w:webHidden/>
              </w:rPr>
              <w:t>13</w:t>
            </w:r>
            <w:r>
              <w:rPr>
                <w:noProof/>
                <w:webHidden/>
              </w:rPr>
              <w:fldChar w:fldCharType="end"/>
            </w:r>
            <w:r w:rsidRPr="00BE2AE4">
              <w:rPr>
                <w:rStyle w:val="Hyperlink"/>
                <w:noProof/>
              </w:rPr>
              <w:fldChar w:fldCharType="end"/>
            </w:r>
          </w:ins>
        </w:p>
        <w:p w14:paraId="298AD00B" w14:textId="184501D5" w:rsidR="000E5D1E" w:rsidRDefault="000E5D1E">
          <w:pPr>
            <w:pStyle w:val="TOC2"/>
            <w:tabs>
              <w:tab w:val="right" w:leader="dot" w:pos="10070"/>
            </w:tabs>
            <w:rPr>
              <w:ins w:id="66" w:author="Girmay, Ezana" w:date="2024-05-21T21:12:00Z"/>
              <w:rFonts w:eastAsiaTheme="minorEastAsia" w:cstheme="minorBidi"/>
              <w:b w:val="0"/>
              <w:bCs w:val="0"/>
              <w:noProof/>
              <w:kern w:val="2"/>
              <w:sz w:val="24"/>
              <w:szCs w:val="24"/>
              <w14:ligatures w14:val="standardContextual"/>
            </w:rPr>
          </w:pPr>
          <w:ins w:id="67"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"_Toc167218379"</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Functio</w:t>
            </w:r>
            <w:r w:rsidRPr="00BE2AE4">
              <w:rPr>
                <w:rStyle w:val="Hyperlink"/>
                <w:noProof/>
              </w:rPr>
              <w:t>n</w:t>
            </w:r>
            <w:r w:rsidRPr="00BE2AE4">
              <w:rPr>
                <w:rStyle w:val="Hyperlink"/>
                <w:noProof/>
              </w:rPr>
              <w:t>al Requirements</w:t>
            </w:r>
            <w:r>
              <w:rPr>
                <w:noProof/>
                <w:webHidden/>
              </w:rPr>
              <w:tab/>
            </w:r>
            <w:r>
              <w:rPr>
                <w:noProof/>
                <w:webHidden/>
              </w:rPr>
              <w:fldChar w:fldCharType="begin"/>
            </w:r>
            <w:r>
              <w:rPr>
                <w:noProof/>
                <w:webHidden/>
              </w:rPr>
              <w:instrText xml:space="preserve"> PAGEREF _Toc167218379 \h </w:instrText>
            </w:r>
          </w:ins>
          <w:r>
            <w:rPr>
              <w:noProof/>
              <w:webHidden/>
            </w:rPr>
          </w:r>
          <w:r>
            <w:rPr>
              <w:noProof/>
              <w:webHidden/>
            </w:rPr>
            <w:fldChar w:fldCharType="separate"/>
          </w:r>
          <w:ins w:id="68" w:author="Girmay, Ezana" w:date="2024-05-21T21:12:00Z">
            <w:r>
              <w:rPr>
                <w:noProof/>
                <w:webHidden/>
              </w:rPr>
              <w:t>13</w:t>
            </w:r>
            <w:r>
              <w:rPr>
                <w:noProof/>
                <w:webHidden/>
              </w:rPr>
              <w:fldChar w:fldCharType="end"/>
            </w:r>
            <w:r w:rsidRPr="00BE2AE4">
              <w:rPr>
                <w:rStyle w:val="Hyperlink"/>
                <w:noProof/>
              </w:rPr>
              <w:fldChar w:fldCharType="end"/>
            </w:r>
          </w:ins>
        </w:p>
        <w:p w14:paraId="4D5BFFBA" w14:textId="57482DF5" w:rsidR="000E5D1E" w:rsidRDefault="000E5D1E">
          <w:pPr>
            <w:pStyle w:val="TOC2"/>
            <w:tabs>
              <w:tab w:val="right" w:leader="dot" w:pos="10070"/>
            </w:tabs>
            <w:rPr>
              <w:ins w:id="69" w:author="Girmay, Ezana" w:date="2024-05-21T21:12:00Z"/>
              <w:rFonts w:eastAsiaTheme="minorEastAsia" w:cstheme="minorBidi"/>
              <w:b w:val="0"/>
              <w:bCs w:val="0"/>
              <w:noProof/>
              <w:kern w:val="2"/>
              <w:sz w:val="24"/>
              <w:szCs w:val="24"/>
              <w14:ligatures w14:val="standardContextual"/>
            </w:rPr>
          </w:pPr>
          <w:ins w:id="70"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"_Toc167218380"</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Data Requirements</w:t>
            </w:r>
            <w:r>
              <w:rPr>
                <w:noProof/>
                <w:webHidden/>
              </w:rPr>
              <w:tab/>
            </w:r>
            <w:r>
              <w:rPr>
                <w:noProof/>
                <w:webHidden/>
              </w:rPr>
              <w:fldChar w:fldCharType="begin"/>
            </w:r>
            <w:r>
              <w:rPr>
                <w:noProof/>
                <w:webHidden/>
              </w:rPr>
              <w:instrText xml:space="preserve"> PAGEREF _Toc167218380 \h </w:instrText>
            </w:r>
          </w:ins>
          <w:r>
            <w:rPr>
              <w:noProof/>
              <w:webHidden/>
            </w:rPr>
          </w:r>
          <w:r>
            <w:rPr>
              <w:noProof/>
              <w:webHidden/>
            </w:rPr>
            <w:fldChar w:fldCharType="separate"/>
          </w:r>
          <w:ins w:id="71" w:author="Girmay, Ezana" w:date="2024-05-21T21:12:00Z">
            <w:r>
              <w:rPr>
                <w:noProof/>
                <w:webHidden/>
              </w:rPr>
              <w:t>13</w:t>
            </w:r>
            <w:r>
              <w:rPr>
                <w:noProof/>
                <w:webHidden/>
              </w:rPr>
              <w:fldChar w:fldCharType="end"/>
            </w:r>
            <w:r w:rsidRPr="00BE2AE4">
              <w:rPr>
                <w:rStyle w:val="Hyperlink"/>
                <w:noProof/>
              </w:rPr>
              <w:fldChar w:fldCharType="end"/>
            </w:r>
          </w:ins>
        </w:p>
        <w:p w14:paraId="5D6E5238" w14:textId="7C2FF20C" w:rsidR="000E5D1E" w:rsidRDefault="000E5D1E">
          <w:pPr>
            <w:pStyle w:val="TOC2"/>
            <w:tabs>
              <w:tab w:val="right" w:leader="dot" w:pos="10070"/>
            </w:tabs>
            <w:rPr>
              <w:ins w:id="72" w:author="Girmay, Ezana" w:date="2024-05-21T21:12:00Z"/>
              <w:rFonts w:eastAsiaTheme="minorEastAsia" w:cstheme="minorBidi"/>
              <w:b w:val="0"/>
              <w:bCs w:val="0"/>
              <w:noProof/>
              <w:kern w:val="2"/>
              <w:sz w:val="24"/>
              <w:szCs w:val="24"/>
              <w14:ligatures w14:val="standardContextual"/>
            </w:rPr>
          </w:pPr>
          <w:ins w:id="73"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"_Toc167218381"</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Non-fun</w:t>
            </w:r>
            <w:r w:rsidRPr="00BE2AE4">
              <w:rPr>
                <w:rStyle w:val="Hyperlink"/>
                <w:noProof/>
              </w:rPr>
              <w:t>c</w:t>
            </w:r>
            <w:r w:rsidRPr="00BE2AE4">
              <w:rPr>
                <w:rStyle w:val="Hyperlink"/>
                <w:noProof/>
              </w:rPr>
              <w:t>tional Requirements</w:t>
            </w:r>
            <w:r>
              <w:rPr>
                <w:noProof/>
                <w:webHidden/>
              </w:rPr>
              <w:tab/>
            </w:r>
            <w:r>
              <w:rPr>
                <w:noProof/>
                <w:webHidden/>
              </w:rPr>
              <w:fldChar w:fldCharType="begin"/>
            </w:r>
            <w:r>
              <w:rPr>
                <w:noProof/>
                <w:webHidden/>
              </w:rPr>
              <w:instrText xml:space="preserve"> PAGEREF _Toc167218381 \h </w:instrText>
            </w:r>
          </w:ins>
          <w:r>
            <w:rPr>
              <w:noProof/>
              <w:webHidden/>
            </w:rPr>
          </w:r>
          <w:r>
            <w:rPr>
              <w:noProof/>
              <w:webHidden/>
            </w:rPr>
            <w:fldChar w:fldCharType="separate"/>
          </w:r>
          <w:ins w:id="74" w:author="Girmay, Ezana" w:date="2024-05-21T21:12:00Z">
            <w:r>
              <w:rPr>
                <w:noProof/>
                <w:webHidden/>
              </w:rPr>
              <w:t>14</w:t>
            </w:r>
            <w:r>
              <w:rPr>
                <w:noProof/>
                <w:webHidden/>
              </w:rPr>
              <w:fldChar w:fldCharType="end"/>
            </w:r>
            <w:r w:rsidRPr="00BE2AE4">
              <w:rPr>
                <w:rStyle w:val="Hyperlink"/>
                <w:noProof/>
              </w:rPr>
              <w:fldChar w:fldCharType="end"/>
            </w:r>
          </w:ins>
        </w:p>
        <w:p w14:paraId="6C550B67" w14:textId="275FCBA7" w:rsidR="000E5D1E" w:rsidRDefault="000E5D1E">
          <w:pPr>
            <w:pStyle w:val="TOC1"/>
            <w:tabs>
              <w:tab w:val="left" w:pos="720"/>
              <w:tab w:val="right" w:leader="dot" w:pos="10070"/>
            </w:tabs>
            <w:rPr>
              <w:ins w:id="75" w:author="Girmay, Ezana" w:date="2024-05-21T21:12:00Z"/>
              <w:rFonts w:eastAsiaTheme="minorEastAsia" w:cstheme="minorBidi"/>
              <w:b w:val="0"/>
              <w:bCs w:val="0"/>
              <w:i w:val="0"/>
              <w:iCs w:val="0"/>
              <w:noProof/>
              <w:kern w:val="2"/>
              <w14:ligatures w14:val="standardContextual"/>
            </w:rPr>
          </w:pPr>
          <w:ins w:id="76"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"_Toc167218382"</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 xml:space="preserve">5.0 </w:t>
            </w:r>
            <w:r>
              <w:rPr>
                <w:rFonts w:eastAsiaTheme="minorEastAsia" w:cstheme="minorBidi"/>
                <w:b w:val="0"/>
                <w:bCs w:val="0"/>
                <w:i w:val="0"/>
                <w:iCs w:val="0"/>
                <w:noProof/>
                <w:kern w:val="2"/>
                <w14:ligatures w14:val="standardContextual"/>
              </w:rPr>
              <w:tab/>
            </w:r>
            <w:r w:rsidRPr="00BE2AE4">
              <w:rPr>
                <w:rStyle w:val="Hyperlink"/>
                <w:noProof/>
              </w:rPr>
              <w:t>Requirements Model</w:t>
            </w:r>
            <w:r>
              <w:rPr>
                <w:noProof/>
                <w:webHidden/>
              </w:rPr>
              <w:tab/>
            </w:r>
            <w:r>
              <w:rPr>
                <w:noProof/>
                <w:webHidden/>
              </w:rPr>
              <w:fldChar w:fldCharType="begin"/>
            </w:r>
            <w:r>
              <w:rPr>
                <w:noProof/>
                <w:webHidden/>
              </w:rPr>
              <w:instrText xml:space="preserve"> PAGEREF _Toc167218382 \h </w:instrText>
            </w:r>
          </w:ins>
          <w:r>
            <w:rPr>
              <w:noProof/>
              <w:webHidden/>
            </w:rPr>
          </w:r>
          <w:r>
            <w:rPr>
              <w:noProof/>
              <w:webHidden/>
            </w:rPr>
            <w:fldChar w:fldCharType="separate"/>
          </w:r>
          <w:ins w:id="77" w:author="Girmay, Ezana" w:date="2024-05-21T21:12:00Z">
            <w:r>
              <w:rPr>
                <w:noProof/>
                <w:webHidden/>
              </w:rPr>
              <w:t>15</w:t>
            </w:r>
            <w:r>
              <w:rPr>
                <w:noProof/>
                <w:webHidden/>
              </w:rPr>
              <w:fldChar w:fldCharType="end"/>
            </w:r>
            <w:r w:rsidRPr="00BE2AE4">
              <w:rPr>
                <w:rStyle w:val="Hyperlink"/>
                <w:noProof/>
              </w:rPr>
              <w:fldChar w:fldCharType="end"/>
            </w:r>
          </w:ins>
        </w:p>
        <w:p w14:paraId="15A35F30" w14:textId="77467E21" w:rsidR="000E5D1E" w:rsidRDefault="000E5D1E">
          <w:pPr>
            <w:pStyle w:val="TOC2"/>
            <w:tabs>
              <w:tab w:val="right" w:leader="dot" w:pos="10070"/>
            </w:tabs>
            <w:rPr>
              <w:ins w:id="78" w:author="Girmay, Ezana" w:date="2024-05-21T21:12:00Z"/>
              <w:rFonts w:eastAsiaTheme="minorEastAsia" w:cstheme="minorBidi"/>
              <w:b w:val="0"/>
              <w:bCs w:val="0"/>
              <w:noProof/>
              <w:kern w:val="2"/>
              <w:sz w:val="24"/>
              <w:szCs w:val="24"/>
              <w14:ligatures w14:val="standardContextual"/>
            </w:rPr>
          </w:pPr>
          <w:ins w:id="79"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"_Toc167218383"</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Introduction</w:t>
            </w:r>
            <w:r>
              <w:rPr>
                <w:noProof/>
                <w:webHidden/>
              </w:rPr>
              <w:tab/>
            </w:r>
            <w:r>
              <w:rPr>
                <w:noProof/>
                <w:webHidden/>
              </w:rPr>
              <w:fldChar w:fldCharType="begin"/>
            </w:r>
            <w:r>
              <w:rPr>
                <w:noProof/>
                <w:webHidden/>
              </w:rPr>
              <w:instrText xml:space="preserve"> PAGEREF _Toc167218383 \h </w:instrText>
            </w:r>
          </w:ins>
          <w:r>
            <w:rPr>
              <w:noProof/>
              <w:webHidden/>
            </w:rPr>
          </w:r>
          <w:r>
            <w:rPr>
              <w:noProof/>
              <w:webHidden/>
            </w:rPr>
            <w:fldChar w:fldCharType="separate"/>
          </w:r>
          <w:ins w:id="80" w:author="Girmay, Ezana" w:date="2024-05-21T21:12:00Z">
            <w:r>
              <w:rPr>
                <w:noProof/>
                <w:webHidden/>
              </w:rPr>
              <w:t>15</w:t>
            </w:r>
            <w:r>
              <w:rPr>
                <w:noProof/>
                <w:webHidden/>
              </w:rPr>
              <w:fldChar w:fldCharType="end"/>
            </w:r>
            <w:r w:rsidRPr="00BE2AE4">
              <w:rPr>
                <w:rStyle w:val="Hyperlink"/>
                <w:noProof/>
              </w:rPr>
              <w:fldChar w:fldCharType="end"/>
            </w:r>
          </w:ins>
        </w:p>
        <w:p w14:paraId="37877627" w14:textId="66F5DE3A" w:rsidR="000E5D1E" w:rsidRDefault="000E5D1E">
          <w:pPr>
            <w:pStyle w:val="TOC2"/>
            <w:tabs>
              <w:tab w:val="right" w:leader="dot" w:pos="10070"/>
            </w:tabs>
            <w:rPr>
              <w:ins w:id="81" w:author="Girmay, Ezana" w:date="2024-05-21T21:12:00Z"/>
              <w:rFonts w:eastAsiaTheme="minorEastAsia" w:cstheme="minorBidi"/>
              <w:b w:val="0"/>
              <w:bCs w:val="0"/>
              <w:noProof/>
              <w:kern w:val="2"/>
              <w:sz w:val="24"/>
              <w:szCs w:val="24"/>
              <w14:ligatures w14:val="standardContextual"/>
            </w:rPr>
          </w:pPr>
          <w:ins w:id="82"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"_Toc167218384"</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Use-Case Diagram</w:t>
            </w:r>
            <w:r>
              <w:rPr>
                <w:noProof/>
                <w:webHidden/>
              </w:rPr>
              <w:tab/>
            </w:r>
            <w:r>
              <w:rPr>
                <w:noProof/>
                <w:webHidden/>
              </w:rPr>
              <w:fldChar w:fldCharType="begin"/>
            </w:r>
            <w:r>
              <w:rPr>
                <w:noProof/>
                <w:webHidden/>
              </w:rPr>
              <w:instrText xml:space="preserve"> PAGEREF _Toc167218384 \h </w:instrText>
            </w:r>
          </w:ins>
          <w:r>
            <w:rPr>
              <w:noProof/>
              <w:webHidden/>
            </w:rPr>
          </w:r>
          <w:r>
            <w:rPr>
              <w:noProof/>
              <w:webHidden/>
            </w:rPr>
            <w:fldChar w:fldCharType="separate"/>
          </w:r>
          <w:ins w:id="83" w:author="Girmay, Ezana" w:date="2024-05-21T21:12:00Z">
            <w:r>
              <w:rPr>
                <w:noProof/>
                <w:webHidden/>
              </w:rPr>
              <w:t>15</w:t>
            </w:r>
            <w:r>
              <w:rPr>
                <w:noProof/>
                <w:webHidden/>
              </w:rPr>
              <w:fldChar w:fldCharType="end"/>
            </w:r>
            <w:r w:rsidRPr="00BE2AE4">
              <w:rPr>
                <w:rStyle w:val="Hyperlink"/>
                <w:noProof/>
              </w:rPr>
              <w:fldChar w:fldCharType="end"/>
            </w:r>
          </w:ins>
        </w:p>
        <w:p w14:paraId="62CC751B" w14:textId="6D88D139" w:rsidR="000E5D1E" w:rsidRDefault="000E5D1E">
          <w:pPr>
            <w:pStyle w:val="TOC2"/>
            <w:tabs>
              <w:tab w:val="right" w:leader="dot" w:pos="10070"/>
            </w:tabs>
            <w:rPr>
              <w:ins w:id="84" w:author="Girmay, Ezana" w:date="2024-05-21T21:12:00Z"/>
              <w:rFonts w:eastAsiaTheme="minorEastAsia" w:cstheme="minorBidi"/>
              <w:b w:val="0"/>
              <w:bCs w:val="0"/>
              <w:noProof/>
              <w:kern w:val="2"/>
              <w:sz w:val="24"/>
              <w:szCs w:val="24"/>
              <w14:ligatures w14:val="standardContextual"/>
            </w:rPr>
          </w:pPr>
          <w:ins w:id="85"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"_Toc167218385"</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Use-Case Descriptions</w:t>
            </w:r>
            <w:r>
              <w:rPr>
                <w:noProof/>
                <w:webHidden/>
              </w:rPr>
              <w:tab/>
            </w:r>
            <w:r>
              <w:rPr>
                <w:noProof/>
                <w:webHidden/>
              </w:rPr>
              <w:fldChar w:fldCharType="begin"/>
            </w:r>
            <w:r>
              <w:rPr>
                <w:noProof/>
                <w:webHidden/>
              </w:rPr>
              <w:instrText xml:space="preserve"> PAGEREF _Toc167218385 \h </w:instrText>
            </w:r>
          </w:ins>
          <w:r>
            <w:rPr>
              <w:noProof/>
              <w:webHidden/>
            </w:rPr>
          </w:r>
          <w:r>
            <w:rPr>
              <w:noProof/>
              <w:webHidden/>
            </w:rPr>
            <w:fldChar w:fldCharType="separate"/>
          </w:r>
          <w:ins w:id="86" w:author="Girmay, Ezana" w:date="2024-05-21T21:12:00Z">
            <w:r>
              <w:rPr>
                <w:noProof/>
                <w:webHidden/>
              </w:rPr>
              <w:t>16</w:t>
            </w:r>
            <w:r>
              <w:rPr>
                <w:noProof/>
                <w:webHidden/>
              </w:rPr>
              <w:fldChar w:fldCharType="end"/>
            </w:r>
            <w:r w:rsidRPr="00BE2AE4">
              <w:rPr>
                <w:rStyle w:val="Hyperlink"/>
                <w:noProof/>
              </w:rPr>
              <w:fldChar w:fldCharType="end"/>
            </w:r>
          </w:ins>
        </w:p>
        <w:p w14:paraId="58B57CD3" w14:textId="17A2FAF3" w:rsidR="000E5D1E" w:rsidRDefault="000E5D1E">
          <w:pPr>
            <w:pStyle w:val="TOC1"/>
            <w:tabs>
              <w:tab w:val="left" w:pos="720"/>
              <w:tab w:val="right" w:leader="dot" w:pos="10070"/>
            </w:tabs>
            <w:rPr>
              <w:ins w:id="87" w:author="Girmay, Ezana" w:date="2024-05-21T21:12:00Z"/>
              <w:rFonts w:eastAsiaTheme="minorEastAsia" w:cstheme="minorBidi"/>
              <w:b w:val="0"/>
              <w:bCs w:val="0"/>
              <w:i w:val="0"/>
              <w:iCs w:val="0"/>
              <w:noProof/>
              <w:kern w:val="2"/>
              <w14:ligatures w14:val="standardContextual"/>
            </w:rPr>
          </w:pPr>
          <w:ins w:id="88"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"_Toc167218386"</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 xml:space="preserve">6.0  </w:t>
            </w:r>
            <w:r>
              <w:rPr>
                <w:rFonts w:eastAsiaTheme="minorEastAsia" w:cstheme="minorBidi"/>
                <w:b w:val="0"/>
                <w:bCs w:val="0"/>
                <w:i w:val="0"/>
                <w:iCs w:val="0"/>
                <w:noProof/>
                <w:kern w:val="2"/>
                <w14:ligatures w14:val="standardContextual"/>
              </w:rPr>
              <w:tab/>
            </w:r>
            <w:r w:rsidRPr="00BE2AE4">
              <w:rPr>
                <w:rStyle w:val="Hyperlink"/>
                <w:noProof/>
              </w:rPr>
              <w:t>System Evolution</w:t>
            </w:r>
            <w:r>
              <w:rPr>
                <w:noProof/>
                <w:webHidden/>
              </w:rPr>
              <w:tab/>
            </w:r>
            <w:r>
              <w:rPr>
                <w:noProof/>
                <w:webHidden/>
              </w:rPr>
              <w:fldChar w:fldCharType="begin"/>
            </w:r>
            <w:r>
              <w:rPr>
                <w:noProof/>
                <w:webHidden/>
              </w:rPr>
              <w:instrText xml:space="preserve"> PAGEREF _Toc167218386 \h </w:instrText>
            </w:r>
          </w:ins>
          <w:r>
            <w:rPr>
              <w:noProof/>
              <w:webHidden/>
            </w:rPr>
          </w:r>
          <w:r>
            <w:rPr>
              <w:noProof/>
              <w:webHidden/>
            </w:rPr>
            <w:fldChar w:fldCharType="separate"/>
          </w:r>
          <w:ins w:id="89" w:author="Girmay, Ezana" w:date="2024-05-21T21:12:00Z">
            <w:r>
              <w:rPr>
                <w:noProof/>
                <w:webHidden/>
              </w:rPr>
              <w:t>25</w:t>
            </w:r>
            <w:r>
              <w:rPr>
                <w:noProof/>
                <w:webHidden/>
              </w:rPr>
              <w:fldChar w:fldCharType="end"/>
            </w:r>
            <w:r w:rsidRPr="00BE2AE4">
              <w:rPr>
                <w:rStyle w:val="Hyperlink"/>
                <w:noProof/>
              </w:rPr>
              <w:fldChar w:fldCharType="end"/>
            </w:r>
          </w:ins>
        </w:p>
        <w:p w14:paraId="458299B2" w14:textId="74C2CF59" w:rsidR="000E5D1E" w:rsidRDefault="000E5D1E">
          <w:pPr>
            <w:pStyle w:val="TOC1"/>
            <w:tabs>
              <w:tab w:val="left" w:pos="720"/>
              <w:tab w:val="right" w:leader="dot" w:pos="10070"/>
            </w:tabs>
            <w:rPr>
              <w:ins w:id="90" w:author="Girmay, Ezana" w:date="2024-05-21T21:12:00Z"/>
              <w:rFonts w:eastAsiaTheme="minorEastAsia" w:cstheme="minorBidi"/>
              <w:b w:val="0"/>
              <w:bCs w:val="0"/>
              <w:i w:val="0"/>
              <w:iCs w:val="0"/>
              <w:noProof/>
              <w:kern w:val="2"/>
              <w14:ligatures w14:val="standardContextual"/>
            </w:rPr>
          </w:pPr>
          <w:ins w:id="91"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"_Toc167218387"</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 xml:space="preserve">7.0 </w:t>
            </w:r>
            <w:r>
              <w:rPr>
                <w:rFonts w:eastAsiaTheme="minorEastAsia" w:cstheme="minorBidi"/>
                <w:b w:val="0"/>
                <w:bCs w:val="0"/>
                <w:i w:val="0"/>
                <w:iCs w:val="0"/>
                <w:noProof/>
                <w:kern w:val="2"/>
                <w14:ligatures w14:val="standardContextual"/>
              </w:rPr>
              <w:tab/>
            </w:r>
            <w:r w:rsidRPr="00BE2AE4">
              <w:rPr>
                <w:rStyle w:val="Hyperlink"/>
                <w:noProof/>
              </w:rPr>
              <w:t>Conclusions and Recommendations</w:t>
            </w:r>
            <w:r>
              <w:rPr>
                <w:noProof/>
                <w:webHidden/>
              </w:rPr>
              <w:tab/>
            </w:r>
            <w:r>
              <w:rPr>
                <w:noProof/>
                <w:webHidden/>
              </w:rPr>
              <w:fldChar w:fldCharType="begin"/>
            </w:r>
            <w:r>
              <w:rPr>
                <w:noProof/>
                <w:webHidden/>
              </w:rPr>
              <w:instrText xml:space="preserve"> PAGEREF _Toc167218387 \h </w:instrText>
            </w:r>
          </w:ins>
          <w:r>
            <w:rPr>
              <w:noProof/>
              <w:webHidden/>
            </w:rPr>
          </w:r>
          <w:r>
            <w:rPr>
              <w:noProof/>
              <w:webHidden/>
            </w:rPr>
            <w:fldChar w:fldCharType="separate"/>
          </w:r>
          <w:ins w:id="92" w:author="Girmay, Ezana" w:date="2024-05-21T21:12:00Z">
            <w:r>
              <w:rPr>
                <w:noProof/>
                <w:webHidden/>
              </w:rPr>
              <w:t>26</w:t>
            </w:r>
            <w:r>
              <w:rPr>
                <w:noProof/>
                <w:webHidden/>
              </w:rPr>
              <w:fldChar w:fldCharType="end"/>
            </w:r>
            <w:r w:rsidRPr="00BE2AE4">
              <w:rPr>
                <w:rStyle w:val="Hyperlink"/>
                <w:noProof/>
              </w:rPr>
              <w:fldChar w:fldCharType="end"/>
            </w:r>
          </w:ins>
        </w:p>
        <w:p w14:paraId="3E4F22D9" w14:textId="10376C2A" w:rsidR="000E5D1E" w:rsidRDefault="000E5D1E">
          <w:pPr>
            <w:pStyle w:val="TOC1"/>
            <w:tabs>
              <w:tab w:val="right" w:leader="dot" w:pos="10070"/>
            </w:tabs>
            <w:rPr>
              <w:ins w:id="93" w:author="Girmay, Ezana" w:date="2024-05-21T21:12:00Z"/>
              <w:rFonts w:eastAsiaTheme="minorEastAsia" w:cstheme="minorBidi"/>
              <w:b w:val="0"/>
              <w:bCs w:val="0"/>
              <w:i w:val="0"/>
              <w:iCs w:val="0"/>
              <w:noProof/>
              <w:kern w:val="2"/>
              <w14:ligatures w14:val="standardContextual"/>
            </w:rPr>
          </w:pPr>
          <w:ins w:id="94"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"_Toc167218388"</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Appendices</w:t>
            </w:r>
            <w:r>
              <w:rPr>
                <w:noProof/>
                <w:webHidden/>
              </w:rPr>
              <w:tab/>
            </w:r>
            <w:r>
              <w:rPr>
                <w:noProof/>
                <w:webHidden/>
              </w:rPr>
              <w:fldChar w:fldCharType="begin"/>
            </w:r>
            <w:r>
              <w:rPr>
                <w:noProof/>
                <w:webHidden/>
              </w:rPr>
              <w:instrText xml:space="preserve"> PAGEREF _Toc167218388 \h </w:instrText>
            </w:r>
          </w:ins>
          <w:r>
            <w:rPr>
              <w:noProof/>
              <w:webHidden/>
            </w:rPr>
          </w:r>
          <w:r>
            <w:rPr>
              <w:noProof/>
              <w:webHidden/>
            </w:rPr>
            <w:fldChar w:fldCharType="separate"/>
          </w:r>
          <w:ins w:id="95" w:author="Girmay, Ezana" w:date="2024-05-21T21:12:00Z">
            <w:r>
              <w:rPr>
                <w:noProof/>
                <w:webHidden/>
              </w:rPr>
              <w:t>27</w:t>
            </w:r>
            <w:r>
              <w:rPr>
                <w:noProof/>
                <w:webHidden/>
              </w:rPr>
              <w:fldChar w:fldCharType="end"/>
            </w:r>
            <w:r w:rsidRPr="00BE2AE4">
              <w:rPr>
                <w:rStyle w:val="Hyperlink"/>
                <w:noProof/>
              </w:rPr>
              <w:fldChar w:fldCharType="end"/>
            </w:r>
          </w:ins>
        </w:p>
        <w:p w14:paraId="7CF8A8DC" w14:textId="190EBD78" w:rsidR="000E5D1E" w:rsidRDefault="000E5D1E">
          <w:pPr>
            <w:pStyle w:val="TOC1"/>
            <w:tabs>
              <w:tab w:val="right" w:leader="dot" w:pos="10070"/>
            </w:tabs>
            <w:rPr>
              <w:ins w:id="96" w:author="Girmay, Ezana" w:date="2024-05-21T21:12:00Z"/>
              <w:rFonts w:eastAsiaTheme="minorEastAsia" w:cstheme="minorBidi"/>
              <w:b w:val="0"/>
              <w:bCs w:val="0"/>
              <w:i w:val="0"/>
              <w:iCs w:val="0"/>
              <w:noProof/>
              <w:kern w:val="2"/>
              <w14:ligatures w14:val="standardContextual"/>
            </w:rPr>
          </w:pPr>
          <w:ins w:id="97"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"_Toc167218389"</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Glossary</w:t>
            </w:r>
            <w:r>
              <w:rPr>
                <w:noProof/>
                <w:webHidden/>
              </w:rPr>
              <w:tab/>
            </w:r>
            <w:r>
              <w:rPr>
                <w:noProof/>
                <w:webHidden/>
              </w:rPr>
              <w:fldChar w:fldCharType="begin"/>
            </w:r>
            <w:r>
              <w:rPr>
                <w:noProof/>
                <w:webHidden/>
              </w:rPr>
              <w:instrText xml:space="preserve"> PAGEREF _Toc167218389 \h </w:instrText>
            </w:r>
          </w:ins>
          <w:r>
            <w:rPr>
              <w:noProof/>
              <w:webHidden/>
            </w:rPr>
          </w:r>
          <w:r>
            <w:rPr>
              <w:noProof/>
              <w:webHidden/>
            </w:rPr>
            <w:fldChar w:fldCharType="separate"/>
          </w:r>
          <w:ins w:id="98" w:author="Girmay, Ezana" w:date="2024-05-21T21:12:00Z">
            <w:r>
              <w:rPr>
                <w:noProof/>
                <w:webHidden/>
              </w:rPr>
              <w:t>28</w:t>
            </w:r>
            <w:r>
              <w:rPr>
                <w:noProof/>
                <w:webHidden/>
              </w:rPr>
              <w:fldChar w:fldCharType="end"/>
            </w:r>
            <w:r w:rsidRPr="00BE2AE4">
              <w:rPr>
                <w:rStyle w:val="Hyperlink"/>
                <w:noProof/>
              </w:rPr>
              <w:fldChar w:fldCharType="end"/>
            </w:r>
          </w:ins>
        </w:p>
        <w:p w14:paraId="6A72EB71" w14:textId="6E5D0AE4" w:rsidR="000E5D1E" w:rsidRDefault="000E5D1E">
          <w:pPr>
            <w:pStyle w:val="TOC1"/>
            <w:tabs>
              <w:tab w:val="right" w:leader="dot" w:pos="10070"/>
            </w:tabs>
            <w:rPr>
              <w:ins w:id="99" w:author="Girmay, Ezana" w:date="2024-05-21T21:12:00Z"/>
              <w:rFonts w:eastAsiaTheme="minorEastAsia" w:cstheme="minorBidi"/>
              <w:b w:val="0"/>
              <w:bCs w:val="0"/>
              <w:i w:val="0"/>
              <w:iCs w:val="0"/>
              <w:noProof/>
              <w:kern w:val="2"/>
              <w14:ligatures w14:val="standardContextual"/>
            </w:rPr>
          </w:pPr>
          <w:ins w:id="100" w:author="Girmay, Ezana" w:date="2024-05-21T21:12:00Z">
            <w:r w:rsidRPr="00BE2AE4">
              <w:rPr>
                <w:rStyle w:val="Hyperlink"/>
                <w:noProof/>
              </w:rPr>
              <w:fldChar w:fldCharType="begin"/>
            </w:r>
            <w:r w:rsidRPr="00BE2AE4">
              <w:rPr>
                <w:rStyle w:val="Hyperlink"/>
                <w:noProof/>
              </w:rPr>
              <w:instrText xml:space="preserve"> </w:instrText>
            </w:r>
            <w:r>
              <w:rPr>
                <w:noProof/>
              </w:rPr>
              <w:instrText>HYPERLINK \l "_Toc167218390"</w:instrText>
            </w:r>
            <w:r w:rsidRPr="00BE2AE4">
              <w:rPr>
                <w:rStyle w:val="Hyperlink"/>
                <w:noProof/>
              </w:rPr>
              <w:instrText xml:space="preserve"> </w:instrText>
            </w:r>
            <w:r w:rsidRPr="00BE2AE4">
              <w:rPr>
                <w:rStyle w:val="Hyperlink"/>
                <w:noProof/>
              </w:rPr>
            </w:r>
            <w:r w:rsidRPr="00BE2AE4">
              <w:rPr>
                <w:rStyle w:val="Hyperlink"/>
                <w:noProof/>
              </w:rPr>
              <w:fldChar w:fldCharType="separate"/>
            </w:r>
            <w:r w:rsidRPr="00BE2AE4">
              <w:rPr>
                <w:rStyle w:val="Hyperlink"/>
                <w:noProof/>
              </w:rPr>
              <w:t>Bibliography</w:t>
            </w:r>
            <w:r>
              <w:rPr>
                <w:noProof/>
                <w:webHidden/>
              </w:rPr>
              <w:tab/>
            </w:r>
            <w:r>
              <w:rPr>
                <w:noProof/>
                <w:webHidden/>
              </w:rPr>
              <w:fldChar w:fldCharType="begin"/>
            </w:r>
            <w:r>
              <w:rPr>
                <w:noProof/>
                <w:webHidden/>
              </w:rPr>
              <w:instrText xml:space="preserve"> PAGEREF _Toc167218390 \h </w:instrText>
            </w:r>
          </w:ins>
          <w:r>
            <w:rPr>
              <w:noProof/>
              <w:webHidden/>
            </w:rPr>
          </w:r>
          <w:r>
            <w:rPr>
              <w:noProof/>
              <w:webHidden/>
            </w:rPr>
            <w:fldChar w:fldCharType="separate"/>
          </w:r>
          <w:ins w:id="101" w:author="Girmay, Ezana" w:date="2024-05-21T21:12:00Z">
            <w:r>
              <w:rPr>
                <w:noProof/>
                <w:webHidden/>
              </w:rPr>
              <w:t>29</w:t>
            </w:r>
            <w:r>
              <w:rPr>
                <w:noProof/>
                <w:webHidden/>
              </w:rPr>
              <w:fldChar w:fldCharType="end"/>
            </w:r>
            <w:r w:rsidRPr="00BE2AE4">
              <w:rPr>
                <w:rStyle w:val="Hyperlink"/>
                <w:noProof/>
              </w:rPr>
              <w:fldChar w:fldCharType="end"/>
            </w:r>
          </w:ins>
        </w:p>
        <w:p w14:paraId="0D493FA0" w14:textId="55BF4111" w:rsidR="00474162" w:rsidDel="000E5D1E" w:rsidRDefault="00474162">
          <w:pPr>
            <w:pStyle w:val="TOC1"/>
            <w:tabs>
              <w:tab w:val="right" w:leader="dot" w:pos="10070"/>
            </w:tabs>
            <w:rPr>
              <w:del w:id="102" w:author="Girmay, Ezana" w:date="2024-05-21T21:12:00Z"/>
              <w:rFonts w:eastAsiaTheme="minorEastAsia" w:cstheme="minorBidi"/>
              <w:b w:val="0"/>
              <w:bCs w:val="0"/>
              <w:i w:val="0"/>
              <w:iCs w:val="0"/>
              <w:noProof/>
              <w:kern w:val="2"/>
              <w14:ligatures w14:val="standardContextual"/>
            </w:rPr>
          </w:pPr>
          <w:del w:id="103" w:author="Girmay, Ezana" w:date="2024-05-21T21:12:00Z">
            <w:r w:rsidRPr="000E5D1E" w:rsidDel="000E5D1E">
              <w:rPr>
                <w:rStyle w:val="Hyperlink"/>
                <w:noProof/>
              </w:rPr>
              <w:delText>Executive Summary</w:delText>
            </w:r>
            <w:r w:rsidDel="000E5D1E">
              <w:rPr>
                <w:noProof/>
                <w:webHidden/>
              </w:rPr>
              <w:tab/>
              <w:delText>4</w:delText>
            </w:r>
          </w:del>
        </w:p>
        <w:p w14:paraId="4E1A9F23" w14:textId="1FEFC876" w:rsidR="00474162" w:rsidDel="000E5D1E" w:rsidRDefault="00474162">
          <w:pPr>
            <w:pStyle w:val="TOC1"/>
            <w:tabs>
              <w:tab w:val="left" w:pos="720"/>
              <w:tab w:val="right" w:leader="dot" w:pos="10070"/>
            </w:tabs>
            <w:rPr>
              <w:del w:id="104" w:author="Girmay, Ezana" w:date="2024-05-21T21:12:00Z"/>
              <w:rFonts w:eastAsiaTheme="minorEastAsia" w:cstheme="minorBidi"/>
              <w:b w:val="0"/>
              <w:bCs w:val="0"/>
              <w:i w:val="0"/>
              <w:iCs w:val="0"/>
              <w:noProof/>
              <w:kern w:val="2"/>
              <w14:ligatures w14:val="standardContextual"/>
            </w:rPr>
          </w:pPr>
          <w:del w:id="105" w:author="Girmay, Ezana" w:date="2024-05-21T21:12:00Z">
            <w:r w:rsidRPr="000E5D1E" w:rsidDel="000E5D1E">
              <w:rPr>
                <w:rStyle w:val="Hyperlink"/>
                <w:noProof/>
                <w:lang w:val="fr-FR"/>
              </w:rPr>
              <w:delText>1.0</w:delText>
            </w:r>
            <w:r w:rsidDel="000E5D1E">
              <w:rPr>
                <w:rFonts w:eastAsiaTheme="minorEastAsia" w:cstheme="minorBidi"/>
                <w:b w:val="0"/>
                <w:bCs w:val="0"/>
                <w:i w:val="0"/>
                <w:iCs w:val="0"/>
                <w:noProof/>
                <w:kern w:val="2"/>
                <w14:ligatures w14:val="standardContextual"/>
              </w:rPr>
              <w:tab/>
            </w:r>
            <w:r w:rsidRPr="000E5D1E" w:rsidDel="000E5D1E">
              <w:rPr>
                <w:rStyle w:val="Hyperlink"/>
                <w:noProof/>
                <w:lang w:val="fr-FR"/>
              </w:rPr>
              <w:delText>Introduction and Overview</w:delText>
            </w:r>
            <w:r w:rsidDel="000E5D1E">
              <w:rPr>
                <w:noProof/>
                <w:webHidden/>
              </w:rPr>
              <w:tab/>
              <w:delText>5</w:delText>
            </w:r>
          </w:del>
        </w:p>
        <w:p w14:paraId="6E57DC87" w14:textId="06083E32" w:rsidR="00474162" w:rsidDel="000E5D1E" w:rsidRDefault="00474162">
          <w:pPr>
            <w:pStyle w:val="TOC2"/>
            <w:tabs>
              <w:tab w:val="right" w:leader="dot" w:pos="10070"/>
            </w:tabs>
            <w:rPr>
              <w:del w:id="106" w:author="Girmay, Ezana" w:date="2024-05-21T21:12:00Z"/>
              <w:rFonts w:eastAsiaTheme="minorEastAsia" w:cstheme="minorBidi"/>
              <w:b w:val="0"/>
              <w:bCs w:val="0"/>
              <w:noProof/>
              <w:kern w:val="2"/>
              <w:sz w:val="24"/>
              <w:szCs w:val="24"/>
              <w14:ligatures w14:val="standardContextual"/>
            </w:rPr>
          </w:pPr>
          <w:del w:id="107" w:author="Girmay, Ezana" w:date="2024-05-21T21:12:00Z">
            <w:r w:rsidRPr="000E5D1E" w:rsidDel="000E5D1E">
              <w:rPr>
                <w:rStyle w:val="Hyperlink"/>
                <w:noProof/>
              </w:rPr>
              <w:delText>Problem Statement</w:delText>
            </w:r>
            <w:r w:rsidDel="000E5D1E">
              <w:rPr>
                <w:noProof/>
                <w:webHidden/>
              </w:rPr>
              <w:tab/>
              <w:delText>5</w:delText>
            </w:r>
          </w:del>
        </w:p>
        <w:p w14:paraId="3BB40694" w14:textId="7DA627B2" w:rsidR="00474162" w:rsidDel="000E5D1E" w:rsidRDefault="00474162">
          <w:pPr>
            <w:pStyle w:val="TOC2"/>
            <w:tabs>
              <w:tab w:val="right" w:leader="dot" w:pos="10070"/>
            </w:tabs>
            <w:rPr>
              <w:del w:id="108" w:author="Girmay, Ezana" w:date="2024-05-21T21:12:00Z"/>
              <w:rFonts w:eastAsiaTheme="minorEastAsia" w:cstheme="minorBidi"/>
              <w:b w:val="0"/>
              <w:bCs w:val="0"/>
              <w:noProof/>
              <w:kern w:val="2"/>
              <w:sz w:val="24"/>
              <w:szCs w:val="24"/>
              <w14:ligatures w14:val="standardContextual"/>
            </w:rPr>
          </w:pPr>
          <w:del w:id="109" w:author="Girmay, Ezana" w:date="2024-05-21T21:12:00Z">
            <w:r w:rsidRPr="000E5D1E" w:rsidDel="000E5D1E">
              <w:rPr>
                <w:rStyle w:val="Hyperlink"/>
                <w:noProof/>
              </w:rPr>
              <w:delText>Project Vision and Scope</w:delText>
            </w:r>
            <w:r w:rsidDel="000E5D1E">
              <w:rPr>
                <w:noProof/>
                <w:webHidden/>
              </w:rPr>
              <w:tab/>
              <w:delText>5</w:delText>
            </w:r>
          </w:del>
        </w:p>
        <w:p w14:paraId="046D2606" w14:textId="3ABCBE5D" w:rsidR="00474162" w:rsidDel="000E5D1E" w:rsidRDefault="00474162">
          <w:pPr>
            <w:pStyle w:val="TOC2"/>
            <w:tabs>
              <w:tab w:val="right" w:leader="dot" w:pos="10070"/>
            </w:tabs>
            <w:rPr>
              <w:del w:id="110" w:author="Girmay, Ezana" w:date="2024-05-21T21:12:00Z"/>
              <w:rFonts w:eastAsiaTheme="minorEastAsia" w:cstheme="minorBidi"/>
              <w:b w:val="0"/>
              <w:bCs w:val="0"/>
              <w:noProof/>
              <w:kern w:val="2"/>
              <w:sz w:val="24"/>
              <w:szCs w:val="24"/>
              <w14:ligatures w14:val="standardContextual"/>
            </w:rPr>
          </w:pPr>
          <w:del w:id="111" w:author="Girmay, Ezana" w:date="2024-05-21T21:12:00Z">
            <w:r w:rsidRPr="000E5D1E" w:rsidDel="000E5D1E">
              <w:rPr>
                <w:rStyle w:val="Hyperlink"/>
                <w:noProof/>
              </w:rPr>
              <w:delText>Requirements Summary</w:delText>
            </w:r>
            <w:r w:rsidDel="000E5D1E">
              <w:rPr>
                <w:noProof/>
                <w:webHidden/>
              </w:rPr>
              <w:tab/>
              <w:delText>5</w:delText>
            </w:r>
          </w:del>
        </w:p>
        <w:p w14:paraId="6A5867E1" w14:textId="0D61B0DE" w:rsidR="00474162" w:rsidDel="000E5D1E" w:rsidRDefault="00474162">
          <w:pPr>
            <w:pStyle w:val="TOC2"/>
            <w:tabs>
              <w:tab w:val="right" w:leader="dot" w:pos="10070"/>
            </w:tabs>
            <w:rPr>
              <w:del w:id="112" w:author="Girmay, Ezana" w:date="2024-05-21T21:12:00Z"/>
              <w:rFonts w:eastAsiaTheme="minorEastAsia" w:cstheme="minorBidi"/>
              <w:b w:val="0"/>
              <w:bCs w:val="0"/>
              <w:noProof/>
              <w:kern w:val="2"/>
              <w:sz w:val="24"/>
              <w:szCs w:val="24"/>
              <w14:ligatures w14:val="standardContextual"/>
            </w:rPr>
          </w:pPr>
          <w:del w:id="113" w:author="Girmay, Ezana" w:date="2024-05-21T21:12:00Z">
            <w:r w:rsidRPr="000E5D1E" w:rsidDel="000E5D1E">
              <w:rPr>
                <w:rStyle w:val="Hyperlink"/>
                <w:noProof/>
              </w:rPr>
              <w:delText>Stakeholders and Their Interests</w:delText>
            </w:r>
            <w:r w:rsidDel="000E5D1E">
              <w:rPr>
                <w:noProof/>
                <w:webHidden/>
              </w:rPr>
              <w:tab/>
              <w:delText>5</w:delText>
            </w:r>
          </w:del>
        </w:p>
        <w:p w14:paraId="5C960950" w14:textId="658CA48B" w:rsidR="00474162" w:rsidDel="000E5D1E" w:rsidRDefault="00474162">
          <w:pPr>
            <w:pStyle w:val="TOC2"/>
            <w:tabs>
              <w:tab w:val="right" w:leader="dot" w:pos="10070"/>
            </w:tabs>
            <w:rPr>
              <w:del w:id="114" w:author="Girmay, Ezana" w:date="2024-05-21T21:12:00Z"/>
              <w:rFonts w:eastAsiaTheme="minorEastAsia" w:cstheme="minorBidi"/>
              <w:b w:val="0"/>
              <w:bCs w:val="0"/>
              <w:noProof/>
              <w:kern w:val="2"/>
              <w:sz w:val="24"/>
              <w:szCs w:val="24"/>
              <w14:ligatures w14:val="standardContextual"/>
            </w:rPr>
          </w:pPr>
          <w:del w:id="115" w:author="Girmay, Ezana" w:date="2024-05-21T21:12:00Z">
            <w:r w:rsidRPr="000E5D1E" w:rsidDel="000E5D1E">
              <w:rPr>
                <w:rStyle w:val="Hyperlink"/>
                <w:noProof/>
              </w:rPr>
              <w:delText>Expected Costs and Benefits</w:delText>
            </w:r>
            <w:r w:rsidDel="000E5D1E">
              <w:rPr>
                <w:noProof/>
                <w:webHidden/>
              </w:rPr>
              <w:tab/>
              <w:delText>6</w:delText>
            </w:r>
          </w:del>
        </w:p>
        <w:p w14:paraId="02F03575" w14:textId="538611C5" w:rsidR="00474162" w:rsidDel="000E5D1E" w:rsidRDefault="00474162">
          <w:pPr>
            <w:pStyle w:val="TOC2"/>
            <w:tabs>
              <w:tab w:val="right" w:leader="dot" w:pos="10070"/>
            </w:tabs>
            <w:rPr>
              <w:del w:id="116" w:author="Girmay, Ezana" w:date="2024-05-21T21:12:00Z"/>
              <w:rFonts w:eastAsiaTheme="minorEastAsia" w:cstheme="minorBidi"/>
              <w:b w:val="0"/>
              <w:bCs w:val="0"/>
              <w:noProof/>
              <w:kern w:val="2"/>
              <w:sz w:val="24"/>
              <w:szCs w:val="24"/>
              <w14:ligatures w14:val="standardContextual"/>
            </w:rPr>
          </w:pPr>
          <w:del w:id="117" w:author="Girmay, Ezana" w:date="2024-05-21T21:12:00Z">
            <w:r w:rsidRPr="000E5D1E" w:rsidDel="000E5D1E">
              <w:rPr>
                <w:rStyle w:val="Hyperlink"/>
                <w:noProof/>
              </w:rPr>
              <w:delText>Constraints</w:delText>
            </w:r>
            <w:r w:rsidDel="000E5D1E">
              <w:rPr>
                <w:noProof/>
                <w:webHidden/>
              </w:rPr>
              <w:tab/>
              <w:delText>6</w:delText>
            </w:r>
          </w:del>
        </w:p>
        <w:p w14:paraId="543F727D" w14:textId="621D0B78" w:rsidR="00474162" w:rsidDel="000E5D1E" w:rsidRDefault="00474162">
          <w:pPr>
            <w:pStyle w:val="TOC2"/>
            <w:tabs>
              <w:tab w:val="right" w:leader="dot" w:pos="10070"/>
            </w:tabs>
            <w:rPr>
              <w:del w:id="118" w:author="Girmay, Ezana" w:date="2024-05-21T21:12:00Z"/>
              <w:rFonts w:eastAsiaTheme="minorEastAsia" w:cstheme="minorBidi"/>
              <w:b w:val="0"/>
              <w:bCs w:val="0"/>
              <w:noProof/>
              <w:kern w:val="2"/>
              <w:sz w:val="24"/>
              <w:szCs w:val="24"/>
              <w14:ligatures w14:val="standardContextual"/>
            </w:rPr>
          </w:pPr>
          <w:del w:id="119" w:author="Girmay, Ezana" w:date="2024-05-21T21:12:00Z">
            <w:r w:rsidRPr="000E5D1E" w:rsidDel="000E5D1E">
              <w:rPr>
                <w:rStyle w:val="Hyperlink"/>
                <w:noProof/>
              </w:rPr>
              <w:delText>Recommendation</w:delText>
            </w:r>
            <w:r w:rsidDel="000E5D1E">
              <w:rPr>
                <w:noProof/>
                <w:webHidden/>
              </w:rPr>
              <w:tab/>
              <w:delText>6</w:delText>
            </w:r>
          </w:del>
        </w:p>
        <w:p w14:paraId="21180CF7" w14:textId="4067DE71" w:rsidR="00474162" w:rsidDel="000E5D1E" w:rsidRDefault="00474162">
          <w:pPr>
            <w:pStyle w:val="TOC2"/>
            <w:tabs>
              <w:tab w:val="right" w:leader="dot" w:pos="10070"/>
            </w:tabs>
            <w:rPr>
              <w:del w:id="120" w:author="Girmay, Ezana" w:date="2024-05-21T21:12:00Z"/>
              <w:rFonts w:eastAsiaTheme="minorEastAsia" w:cstheme="minorBidi"/>
              <w:b w:val="0"/>
              <w:bCs w:val="0"/>
              <w:noProof/>
              <w:kern w:val="2"/>
              <w:sz w:val="24"/>
              <w:szCs w:val="24"/>
              <w14:ligatures w14:val="standardContextual"/>
            </w:rPr>
          </w:pPr>
          <w:del w:id="121" w:author="Girmay, Ezana" w:date="2024-05-21T21:12:00Z">
            <w:r w:rsidRPr="000E5D1E" w:rsidDel="000E5D1E">
              <w:rPr>
                <w:rStyle w:val="Hyperlink"/>
                <w:noProof/>
              </w:rPr>
              <w:delText>Document Overview</w:delText>
            </w:r>
            <w:r w:rsidDel="000E5D1E">
              <w:rPr>
                <w:noProof/>
                <w:webHidden/>
              </w:rPr>
              <w:tab/>
              <w:delText>7</w:delText>
            </w:r>
          </w:del>
        </w:p>
        <w:p w14:paraId="32B62B42" w14:textId="085F82A6" w:rsidR="00474162" w:rsidDel="000E5D1E" w:rsidRDefault="00474162">
          <w:pPr>
            <w:pStyle w:val="TOC1"/>
            <w:tabs>
              <w:tab w:val="left" w:pos="720"/>
              <w:tab w:val="right" w:leader="dot" w:pos="10070"/>
            </w:tabs>
            <w:rPr>
              <w:del w:id="122" w:author="Girmay, Ezana" w:date="2024-05-21T21:12:00Z"/>
              <w:rFonts w:eastAsiaTheme="minorEastAsia" w:cstheme="minorBidi"/>
              <w:b w:val="0"/>
              <w:bCs w:val="0"/>
              <w:i w:val="0"/>
              <w:iCs w:val="0"/>
              <w:noProof/>
              <w:kern w:val="2"/>
              <w14:ligatures w14:val="standardContextual"/>
            </w:rPr>
          </w:pPr>
          <w:del w:id="123" w:author="Girmay, Ezana" w:date="2024-05-21T21:12:00Z">
            <w:r w:rsidRPr="000E5D1E" w:rsidDel="000E5D1E">
              <w:rPr>
                <w:rStyle w:val="Hyperlink"/>
                <w:noProof/>
              </w:rPr>
              <w:delText>2.0</w:delText>
            </w:r>
            <w:r w:rsidDel="000E5D1E">
              <w:rPr>
                <w:rFonts w:eastAsiaTheme="minorEastAsia" w:cstheme="minorBidi"/>
                <w:b w:val="0"/>
                <w:bCs w:val="0"/>
                <w:i w:val="0"/>
                <w:iCs w:val="0"/>
                <w:noProof/>
                <w:kern w:val="2"/>
                <w14:ligatures w14:val="standardContextual"/>
              </w:rPr>
              <w:tab/>
            </w:r>
            <w:r w:rsidRPr="000E5D1E" w:rsidDel="000E5D1E">
              <w:rPr>
                <w:rStyle w:val="Hyperlink"/>
                <w:noProof/>
              </w:rPr>
              <w:delText>System Initiation</w:delText>
            </w:r>
            <w:r w:rsidDel="000E5D1E">
              <w:rPr>
                <w:noProof/>
                <w:webHidden/>
              </w:rPr>
              <w:tab/>
              <w:delText>8</w:delText>
            </w:r>
          </w:del>
        </w:p>
        <w:p w14:paraId="11A6606A" w14:textId="37F31F84" w:rsidR="00474162" w:rsidDel="000E5D1E" w:rsidRDefault="00474162">
          <w:pPr>
            <w:pStyle w:val="TOC1"/>
            <w:tabs>
              <w:tab w:val="right" w:leader="dot" w:pos="10070"/>
            </w:tabs>
            <w:rPr>
              <w:del w:id="124" w:author="Girmay, Ezana" w:date="2024-05-21T21:12:00Z"/>
              <w:rFonts w:eastAsiaTheme="minorEastAsia" w:cstheme="minorBidi"/>
              <w:b w:val="0"/>
              <w:bCs w:val="0"/>
              <w:i w:val="0"/>
              <w:iCs w:val="0"/>
              <w:noProof/>
              <w:kern w:val="2"/>
              <w14:ligatures w14:val="standardContextual"/>
            </w:rPr>
          </w:pPr>
          <w:del w:id="125" w:author="Girmay, Ezana" w:date="2024-05-21T21:12:00Z">
            <w:r w:rsidRPr="000E5D1E" w:rsidDel="000E5D1E">
              <w:rPr>
                <w:rStyle w:val="Hyperlink"/>
                <w:noProof/>
              </w:rPr>
              <w:delText>3.0     Feasibility Assessment</w:delText>
            </w:r>
            <w:r w:rsidDel="000E5D1E">
              <w:rPr>
                <w:noProof/>
                <w:webHidden/>
              </w:rPr>
              <w:tab/>
              <w:delText>11</w:delText>
            </w:r>
          </w:del>
        </w:p>
        <w:p w14:paraId="36CD8964" w14:textId="4BB282DD" w:rsidR="00474162" w:rsidDel="000E5D1E" w:rsidRDefault="00474162">
          <w:pPr>
            <w:pStyle w:val="TOC2"/>
            <w:tabs>
              <w:tab w:val="right" w:leader="dot" w:pos="10070"/>
            </w:tabs>
            <w:rPr>
              <w:del w:id="126" w:author="Girmay, Ezana" w:date="2024-05-21T21:12:00Z"/>
              <w:rFonts w:eastAsiaTheme="minorEastAsia" w:cstheme="minorBidi"/>
              <w:b w:val="0"/>
              <w:bCs w:val="0"/>
              <w:noProof/>
              <w:kern w:val="2"/>
              <w:sz w:val="24"/>
              <w:szCs w:val="24"/>
              <w14:ligatures w14:val="standardContextual"/>
            </w:rPr>
          </w:pPr>
          <w:del w:id="127" w:author="Girmay, Ezana" w:date="2024-05-21T21:12:00Z">
            <w:r w:rsidRPr="000E5D1E" w:rsidDel="000E5D1E">
              <w:rPr>
                <w:rStyle w:val="Hyperlink"/>
                <w:b w:val="0"/>
                <w:bCs w:val="0"/>
                <w:noProof/>
              </w:rPr>
              <w:delText>Introduction</w:delText>
            </w:r>
            <w:r w:rsidDel="000E5D1E">
              <w:rPr>
                <w:noProof/>
                <w:webHidden/>
              </w:rPr>
              <w:tab/>
              <w:delText>11</w:delText>
            </w:r>
          </w:del>
        </w:p>
        <w:p w14:paraId="061C94BA" w14:textId="52AC3F1D" w:rsidR="00474162" w:rsidDel="000E5D1E" w:rsidRDefault="00474162">
          <w:pPr>
            <w:pStyle w:val="TOC2"/>
            <w:tabs>
              <w:tab w:val="right" w:leader="dot" w:pos="10070"/>
            </w:tabs>
            <w:rPr>
              <w:del w:id="128" w:author="Girmay, Ezana" w:date="2024-05-21T21:12:00Z"/>
              <w:rFonts w:eastAsiaTheme="minorEastAsia" w:cstheme="minorBidi"/>
              <w:b w:val="0"/>
              <w:bCs w:val="0"/>
              <w:noProof/>
              <w:kern w:val="2"/>
              <w:sz w:val="24"/>
              <w:szCs w:val="24"/>
              <w14:ligatures w14:val="standardContextual"/>
            </w:rPr>
          </w:pPr>
          <w:del w:id="129" w:author="Girmay, Ezana" w:date="2024-05-21T21:12:00Z">
            <w:r w:rsidRPr="000E5D1E" w:rsidDel="000E5D1E">
              <w:rPr>
                <w:rStyle w:val="Hyperlink"/>
                <w:b w:val="0"/>
                <w:bCs w:val="0"/>
                <w:noProof/>
              </w:rPr>
              <w:delText>Feasibility Analysis</w:delText>
            </w:r>
            <w:r w:rsidDel="000E5D1E">
              <w:rPr>
                <w:noProof/>
                <w:webHidden/>
              </w:rPr>
              <w:tab/>
              <w:delText>11</w:delText>
            </w:r>
          </w:del>
        </w:p>
        <w:p w14:paraId="11825D6B" w14:textId="66810B15" w:rsidR="00474162" w:rsidDel="000E5D1E" w:rsidRDefault="00474162">
          <w:pPr>
            <w:pStyle w:val="TOC2"/>
            <w:tabs>
              <w:tab w:val="right" w:leader="dot" w:pos="10070"/>
            </w:tabs>
            <w:rPr>
              <w:del w:id="130" w:author="Girmay, Ezana" w:date="2024-05-21T21:12:00Z"/>
              <w:rFonts w:eastAsiaTheme="minorEastAsia" w:cstheme="minorBidi"/>
              <w:b w:val="0"/>
              <w:bCs w:val="0"/>
              <w:noProof/>
              <w:kern w:val="2"/>
              <w:sz w:val="24"/>
              <w:szCs w:val="24"/>
              <w14:ligatures w14:val="standardContextual"/>
            </w:rPr>
          </w:pPr>
          <w:del w:id="131" w:author="Girmay, Ezana" w:date="2024-05-21T21:12:00Z">
            <w:r w:rsidRPr="000E5D1E" w:rsidDel="000E5D1E">
              <w:rPr>
                <w:rStyle w:val="Hyperlink"/>
                <w:b w:val="0"/>
                <w:bCs w:val="0"/>
                <w:noProof/>
              </w:rPr>
              <w:delText>Additional Comments</w:delText>
            </w:r>
            <w:r w:rsidDel="000E5D1E">
              <w:rPr>
                <w:noProof/>
                <w:webHidden/>
              </w:rPr>
              <w:tab/>
              <w:delText>12</w:delText>
            </w:r>
          </w:del>
        </w:p>
        <w:p w14:paraId="51468E0A" w14:textId="28879F20" w:rsidR="00474162" w:rsidDel="000E5D1E" w:rsidRDefault="00474162">
          <w:pPr>
            <w:pStyle w:val="TOC2"/>
            <w:tabs>
              <w:tab w:val="right" w:leader="dot" w:pos="10070"/>
            </w:tabs>
            <w:rPr>
              <w:del w:id="132" w:author="Girmay, Ezana" w:date="2024-05-21T21:12:00Z"/>
              <w:rFonts w:eastAsiaTheme="minorEastAsia" w:cstheme="minorBidi"/>
              <w:b w:val="0"/>
              <w:bCs w:val="0"/>
              <w:noProof/>
              <w:kern w:val="2"/>
              <w:sz w:val="24"/>
              <w:szCs w:val="24"/>
              <w14:ligatures w14:val="standardContextual"/>
            </w:rPr>
          </w:pPr>
          <w:del w:id="133" w:author="Girmay, Ezana" w:date="2024-05-21T21:12:00Z">
            <w:r w:rsidRPr="000E5D1E" w:rsidDel="000E5D1E">
              <w:rPr>
                <w:rStyle w:val="Hyperlink"/>
                <w:b w:val="0"/>
                <w:bCs w:val="0"/>
                <w:noProof/>
              </w:rPr>
              <w:delText>Conclusion</w:delText>
            </w:r>
            <w:r w:rsidDel="000E5D1E">
              <w:rPr>
                <w:noProof/>
                <w:webHidden/>
              </w:rPr>
              <w:tab/>
              <w:delText>12</w:delText>
            </w:r>
          </w:del>
        </w:p>
        <w:p w14:paraId="1AC3EA01" w14:textId="2866B143" w:rsidR="00474162" w:rsidDel="000E5D1E" w:rsidRDefault="00474162">
          <w:pPr>
            <w:pStyle w:val="TOC1"/>
            <w:tabs>
              <w:tab w:val="left" w:pos="720"/>
              <w:tab w:val="right" w:leader="dot" w:pos="10070"/>
            </w:tabs>
            <w:rPr>
              <w:del w:id="134" w:author="Girmay, Ezana" w:date="2024-05-21T21:12:00Z"/>
              <w:rFonts w:eastAsiaTheme="minorEastAsia" w:cstheme="minorBidi"/>
              <w:b w:val="0"/>
              <w:bCs w:val="0"/>
              <w:i w:val="0"/>
              <w:iCs w:val="0"/>
              <w:noProof/>
              <w:kern w:val="2"/>
              <w14:ligatures w14:val="standardContextual"/>
            </w:rPr>
          </w:pPr>
          <w:del w:id="135" w:author="Girmay, Ezana" w:date="2024-05-21T21:12:00Z">
            <w:r w:rsidRPr="000E5D1E" w:rsidDel="000E5D1E">
              <w:rPr>
                <w:rStyle w:val="Hyperlink"/>
                <w:noProof/>
              </w:rPr>
              <w:delText>4.0</w:delText>
            </w:r>
            <w:r w:rsidDel="000E5D1E">
              <w:rPr>
                <w:rFonts w:eastAsiaTheme="minorEastAsia" w:cstheme="minorBidi"/>
                <w:b w:val="0"/>
                <w:bCs w:val="0"/>
                <w:i w:val="0"/>
                <w:iCs w:val="0"/>
                <w:noProof/>
                <w:kern w:val="2"/>
                <w14:ligatures w14:val="standardContextual"/>
              </w:rPr>
              <w:tab/>
            </w:r>
            <w:r w:rsidRPr="000E5D1E" w:rsidDel="000E5D1E">
              <w:rPr>
                <w:rStyle w:val="Hyperlink"/>
                <w:noProof/>
              </w:rPr>
              <w:delText>Requirements Definition</w:delText>
            </w:r>
            <w:r w:rsidDel="000E5D1E">
              <w:rPr>
                <w:noProof/>
                <w:webHidden/>
              </w:rPr>
              <w:tab/>
              <w:delText>13</w:delText>
            </w:r>
          </w:del>
        </w:p>
        <w:p w14:paraId="68F4F011" w14:textId="7CF3FD5B" w:rsidR="00474162" w:rsidDel="000E5D1E" w:rsidRDefault="00474162">
          <w:pPr>
            <w:pStyle w:val="TOC2"/>
            <w:tabs>
              <w:tab w:val="right" w:leader="dot" w:pos="10070"/>
            </w:tabs>
            <w:rPr>
              <w:del w:id="136" w:author="Girmay, Ezana" w:date="2024-05-21T21:12:00Z"/>
              <w:rFonts w:eastAsiaTheme="minorEastAsia" w:cstheme="minorBidi"/>
              <w:b w:val="0"/>
              <w:bCs w:val="0"/>
              <w:noProof/>
              <w:kern w:val="2"/>
              <w:sz w:val="24"/>
              <w:szCs w:val="24"/>
              <w14:ligatures w14:val="standardContextual"/>
            </w:rPr>
          </w:pPr>
          <w:del w:id="137" w:author="Girmay, Ezana" w:date="2024-05-21T21:12:00Z">
            <w:r w:rsidRPr="000E5D1E" w:rsidDel="000E5D1E">
              <w:rPr>
                <w:rStyle w:val="Hyperlink"/>
                <w:b w:val="0"/>
                <w:bCs w:val="0"/>
                <w:noProof/>
              </w:rPr>
              <w:delText>Introduction</w:delText>
            </w:r>
            <w:r w:rsidDel="000E5D1E">
              <w:rPr>
                <w:noProof/>
                <w:webHidden/>
              </w:rPr>
              <w:tab/>
              <w:delText>13</w:delText>
            </w:r>
          </w:del>
        </w:p>
        <w:p w14:paraId="17AAB5DD" w14:textId="44B5946B" w:rsidR="00474162" w:rsidDel="000E5D1E" w:rsidRDefault="00474162">
          <w:pPr>
            <w:pStyle w:val="TOC2"/>
            <w:tabs>
              <w:tab w:val="right" w:leader="dot" w:pos="10070"/>
            </w:tabs>
            <w:rPr>
              <w:del w:id="138" w:author="Girmay, Ezana" w:date="2024-05-21T21:12:00Z"/>
              <w:rFonts w:eastAsiaTheme="minorEastAsia" w:cstheme="minorBidi"/>
              <w:b w:val="0"/>
              <w:bCs w:val="0"/>
              <w:noProof/>
              <w:kern w:val="2"/>
              <w:sz w:val="24"/>
              <w:szCs w:val="24"/>
              <w14:ligatures w14:val="standardContextual"/>
            </w:rPr>
          </w:pPr>
          <w:del w:id="139" w:author="Girmay, Ezana" w:date="2024-05-21T21:12:00Z">
            <w:r w:rsidRPr="000E5D1E" w:rsidDel="000E5D1E">
              <w:rPr>
                <w:rStyle w:val="Hyperlink"/>
                <w:b w:val="0"/>
                <w:bCs w:val="0"/>
                <w:noProof/>
              </w:rPr>
              <w:delText>Functional Requirements</w:delText>
            </w:r>
            <w:r w:rsidDel="000E5D1E">
              <w:rPr>
                <w:noProof/>
                <w:webHidden/>
              </w:rPr>
              <w:tab/>
              <w:delText>13</w:delText>
            </w:r>
          </w:del>
        </w:p>
        <w:p w14:paraId="0B0F922A" w14:textId="7909D3C7" w:rsidR="00474162" w:rsidDel="000E5D1E" w:rsidRDefault="00474162">
          <w:pPr>
            <w:pStyle w:val="TOC2"/>
            <w:tabs>
              <w:tab w:val="right" w:leader="dot" w:pos="10070"/>
            </w:tabs>
            <w:rPr>
              <w:del w:id="140" w:author="Girmay, Ezana" w:date="2024-05-21T21:12:00Z"/>
              <w:rFonts w:eastAsiaTheme="minorEastAsia" w:cstheme="minorBidi"/>
              <w:b w:val="0"/>
              <w:bCs w:val="0"/>
              <w:noProof/>
              <w:kern w:val="2"/>
              <w:sz w:val="24"/>
              <w:szCs w:val="24"/>
              <w14:ligatures w14:val="standardContextual"/>
            </w:rPr>
          </w:pPr>
          <w:del w:id="141" w:author="Girmay, Ezana" w:date="2024-05-21T21:12:00Z">
            <w:r w:rsidRPr="000E5D1E" w:rsidDel="000E5D1E">
              <w:rPr>
                <w:rStyle w:val="Hyperlink"/>
                <w:b w:val="0"/>
                <w:bCs w:val="0"/>
                <w:noProof/>
              </w:rPr>
              <w:delText>Data Requirements</w:delText>
            </w:r>
            <w:r w:rsidDel="000E5D1E">
              <w:rPr>
                <w:noProof/>
                <w:webHidden/>
              </w:rPr>
              <w:tab/>
              <w:delText>13</w:delText>
            </w:r>
          </w:del>
        </w:p>
        <w:p w14:paraId="6F67158B" w14:textId="1A2DF7AE" w:rsidR="00474162" w:rsidDel="000E5D1E" w:rsidRDefault="00474162">
          <w:pPr>
            <w:pStyle w:val="TOC2"/>
            <w:tabs>
              <w:tab w:val="right" w:leader="dot" w:pos="10070"/>
            </w:tabs>
            <w:rPr>
              <w:del w:id="142" w:author="Girmay, Ezana" w:date="2024-05-21T21:12:00Z"/>
              <w:rFonts w:eastAsiaTheme="minorEastAsia" w:cstheme="minorBidi"/>
              <w:b w:val="0"/>
              <w:bCs w:val="0"/>
              <w:noProof/>
              <w:kern w:val="2"/>
              <w:sz w:val="24"/>
              <w:szCs w:val="24"/>
              <w14:ligatures w14:val="standardContextual"/>
            </w:rPr>
          </w:pPr>
          <w:del w:id="143" w:author="Girmay, Ezana" w:date="2024-05-21T21:12:00Z">
            <w:r w:rsidRPr="000E5D1E" w:rsidDel="000E5D1E">
              <w:rPr>
                <w:rStyle w:val="Hyperlink"/>
                <w:b w:val="0"/>
                <w:bCs w:val="0"/>
                <w:noProof/>
              </w:rPr>
              <w:delText>Non-functional Requirements</w:delText>
            </w:r>
            <w:r w:rsidDel="000E5D1E">
              <w:rPr>
                <w:noProof/>
                <w:webHidden/>
              </w:rPr>
              <w:tab/>
              <w:delText>14</w:delText>
            </w:r>
          </w:del>
        </w:p>
        <w:p w14:paraId="60B26FDA" w14:textId="152F6D60" w:rsidR="00474162" w:rsidDel="000E5D1E" w:rsidRDefault="00474162">
          <w:pPr>
            <w:pStyle w:val="TOC1"/>
            <w:tabs>
              <w:tab w:val="left" w:pos="720"/>
              <w:tab w:val="right" w:leader="dot" w:pos="10070"/>
            </w:tabs>
            <w:rPr>
              <w:del w:id="144" w:author="Girmay, Ezana" w:date="2024-05-21T21:12:00Z"/>
              <w:rFonts w:eastAsiaTheme="minorEastAsia" w:cstheme="minorBidi"/>
              <w:b w:val="0"/>
              <w:bCs w:val="0"/>
              <w:i w:val="0"/>
              <w:iCs w:val="0"/>
              <w:noProof/>
              <w:kern w:val="2"/>
              <w14:ligatures w14:val="standardContextual"/>
            </w:rPr>
          </w:pPr>
          <w:del w:id="145" w:author="Girmay, Ezana" w:date="2024-05-21T21:12:00Z">
            <w:r w:rsidRPr="000E5D1E" w:rsidDel="000E5D1E">
              <w:rPr>
                <w:rStyle w:val="Hyperlink"/>
                <w:noProof/>
              </w:rPr>
              <w:delText xml:space="preserve">5.0 </w:delText>
            </w:r>
            <w:r w:rsidDel="000E5D1E">
              <w:rPr>
                <w:rFonts w:eastAsiaTheme="minorEastAsia" w:cstheme="minorBidi"/>
                <w:b w:val="0"/>
                <w:bCs w:val="0"/>
                <w:i w:val="0"/>
                <w:iCs w:val="0"/>
                <w:noProof/>
                <w:kern w:val="2"/>
                <w14:ligatures w14:val="standardContextual"/>
              </w:rPr>
              <w:tab/>
            </w:r>
            <w:r w:rsidRPr="000E5D1E" w:rsidDel="000E5D1E">
              <w:rPr>
                <w:rStyle w:val="Hyperlink"/>
                <w:noProof/>
              </w:rPr>
              <w:delText>Requirements Model</w:delText>
            </w:r>
            <w:r w:rsidDel="000E5D1E">
              <w:rPr>
                <w:noProof/>
                <w:webHidden/>
              </w:rPr>
              <w:tab/>
              <w:delText>15</w:delText>
            </w:r>
          </w:del>
        </w:p>
        <w:p w14:paraId="3879EFDD" w14:textId="5F8B45C0" w:rsidR="00474162" w:rsidDel="000E5D1E" w:rsidRDefault="00474162">
          <w:pPr>
            <w:pStyle w:val="TOC2"/>
            <w:tabs>
              <w:tab w:val="right" w:leader="dot" w:pos="10070"/>
            </w:tabs>
            <w:rPr>
              <w:del w:id="146" w:author="Girmay, Ezana" w:date="2024-05-21T21:12:00Z"/>
              <w:rFonts w:eastAsiaTheme="minorEastAsia" w:cstheme="minorBidi"/>
              <w:b w:val="0"/>
              <w:bCs w:val="0"/>
              <w:noProof/>
              <w:kern w:val="2"/>
              <w:sz w:val="24"/>
              <w:szCs w:val="24"/>
              <w14:ligatures w14:val="standardContextual"/>
            </w:rPr>
          </w:pPr>
          <w:del w:id="147" w:author="Girmay, Ezana" w:date="2024-05-21T21:12:00Z">
            <w:r w:rsidRPr="000E5D1E" w:rsidDel="000E5D1E">
              <w:rPr>
                <w:rStyle w:val="Hyperlink"/>
                <w:b w:val="0"/>
                <w:bCs w:val="0"/>
                <w:noProof/>
              </w:rPr>
              <w:delText>Introduction</w:delText>
            </w:r>
            <w:r w:rsidDel="000E5D1E">
              <w:rPr>
                <w:noProof/>
                <w:webHidden/>
              </w:rPr>
              <w:tab/>
              <w:delText>15</w:delText>
            </w:r>
          </w:del>
        </w:p>
        <w:p w14:paraId="38F3B9D1" w14:textId="461E4EB0" w:rsidR="00474162" w:rsidDel="000E5D1E" w:rsidRDefault="00474162">
          <w:pPr>
            <w:pStyle w:val="TOC2"/>
            <w:tabs>
              <w:tab w:val="right" w:leader="dot" w:pos="10070"/>
            </w:tabs>
            <w:rPr>
              <w:del w:id="148" w:author="Girmay, Ezana" w:date="2024-05-21T21:12:00Z"/>
              <w:rFonts w:eastAsiaTheme="minorEastAsia" w:cstheme="minorBidi"/>
              <w:b w:val="0"/>
              <w:bCs w:val="0"/>
              <w:noProof/>
              <w:kern w:val="2"/>
              <w:sz w:val="24"/>
              <w:szCs w:val="24"/>
              <w14:ligatures w14:val="standardContextual"/>
            </w:rPr>
          </w:pPr>
          <w:del w:id="149" w:author="Girmay, Ezana" w:date="2024-05-21T21:12:00Z">
            <w:r w:rsidRPr="000E5D1E" w:rsidDel="000E5D1E">
              <w:rPr>
                <w:rStyle w:val="Hyperlink"/>
                <w:b w:val="0"/>
                <w:bCs w:val="0"/>
                <w:noProof/>
              </w:rPr>
              <w:delText>Use-Case Diagram</w:delText>
            </w:r>
            <w:r w:rsidDel="000E5D1E">
              <w:rPr>
                <w:noProof/>
                <w:webHidden/>
              </w:rPr>
              <w:tab/>
              <w:delText>15</w:delText>
            </w:r>
          </w:del>
        </w:p>
        <w:p w14:paraId="792C5A2B" w14:textId="4F2DDCD3" w:rsidR="00474162" w:rsidDel="000E5D1E" w:rsidRDefault="00474162">
          <w:pPr>
            <w:pStyle w:val="TOC2"/>
            <w:tabs>
              <w:tab w:val="right" w:leader="dot" w:pos="10070"/>
            </w:tabs>
            <w:rPr>
              <w:del w:id="150" w:author="Girmay, Ezana" w:date="2024-05-21T21:12:00Z"/>
              <w:rFonts w:eastAsiaTheme="minorEastAsia" w:cstheme="minorBidi"/>
              <w:b w:val="0"/>
              <w:bCs w:val="0"/>
              <w:noProof/>
              <w:kern w:val="2"/>
              <w:sz w:val="24"/>
              <w:szCs w:val="24"/>
              <w14:ligatures w14:val="standardContextual"/>
            </w:rPr>
          </w:pPr>
          <w:del w:id="151" w:author="Girmay, Ezana" w:date="2024-05-21T21:12:00Z">
            <w:r w:rsidRPr="000E5D1E" w:rsidDel="000E5D1E">
              <w:rPr>
                <w:rStyle w:val="Hyperlink"/>
                <w:noProof/>
              </w:rPr>
              <w:delText>Use-Case Descriptions</w:delText>
            </w:r>
            <w:r w:rsidDel="000E5D1E">
              <w:rPr>
                <w:noProof/>
                <w:webHidden/>
              </w:rPr>
              <w:tab/>
              <w:delText>16</w:delText>
            </w:r>
          </w:del>
        </w:p>
        <w:p w14:paraId="358C1C42" w14:textId="3AF176E0" w:rsidR="00474162" w:rsidDel="000E5D1E" w:rsidRDefault="00474162">
          <w:pPr>
            <w:pStyle w:val="TOC1"/>
            <w:tabs>
              <w:tab w:val="left" w:pos="720"/>
              <w:tab w:val="right" w:leader="dot" w:pos="10070"/>
            </w:tabs>
            <w:rPr>
              <w:del w:id="152" w:author="Girmay, Ezana" w:date="2024-05-21T21:12:00Z"/>
              <w:rFonts w:eastAsiaTheme="minorEastAsia" w:cstheme="minorBidi"/>
              <w:b w:val="0"/>
              <w:bCs w:val="0"/>
              <w:i w:val="0"/>
              <w:iCs w:val="0"/>
              <w:noProof/>
              <w:kern w:val="2"/>
              <w14:ligatures w14:val="standardContextual"/>
            </w:rPr>
          </w:pPr>
          <w:del w:id="153" w:author="Girmay, Ezana" w:date="2024-05-21T21:12:00Z">
            <w:r w:rsidRPr="000E5D1E" w:rsidDel="000E5D1E">
              <w:rPr>
                <w:rStyle w:val="Hyperlink"/>
                <w:noProof/>
              </w:rPr>
              <w:delText xml:space="preserve">6.0  </w:delText>
            </w:r>
            <w:r w:rsidDel="000E5D1E">
              <w:rPr>
                <w:rFonts w:eastAsiaTheme="minorEastAsia" w:cstheme="minorBidi"/>
                <w:b w:val="0"/>
                <w:bCs w:val="0"/>
                <w:i w:val="0"/>
                <w:iCs w:val="0"/>
                <w:noProof/>
                <w:kern w:val="2"/>
                <w14:ligatures w14:val="standardContextual"/>
              </w:rPr>
              <w:tab/>
            </w:r>
            <w:r w:rsidRPr="000E5D1E" w:rsidDel="000E5D1E">
              <w:rPr>
                <w:rStyle w:val="Hyperlink"/>
                <w:noProof/>
              </w:rPr>
              <w:delText>System Evolution</w:delText>
            </w:r>
            <w:r w:rsidDel="000E5D1E">
              <w:rPr>
                <w:noProof/>
                <w:webHidden/>
              </w:rPr>
              <w:tab/>
              <w:delText>25</w:delText>
            </w:r>
          </w:del>
        </w:p>
        <w:p w14:paraId="5B24D489" w14:textId="2FCB7BAC" w:rsidR="00474162" w:rsidDel="000E5D1E" w:rsidRDefault="00474162">
          <w:pPr>
            <w:pStyle w:val="TOC1"/>
            <w:tabs>
              <w:tab w:val="left" w:pos="720"/>
              <w:tab w:val="right" w:leader="dot" w:pos="10070"/>
            </w:tabs>
            <w:rPr>
              <w:del w:id="154" w:author="Girmay, Ezana" w:date="2024-05-21T21:12:00Z"/>
              <w:rFonts w:eastAsiaTheme="minorEastAsia" w:cstheme="minorBidi"/>
              <w:b w:val="0"/>
              <w:bCs w:val="0"/>
              <w:i w:val="0"/>
              <w:iCs w:val="0"/>
              <w:noProof/>
              <w:kern w:val="2"/>
              <w14:ligatures w14:val="standardContextual"/>
            </w:rPr>
          </w:pPr>
          <w:del w:id="155" w:author="Girmay, Ezana" w:date="2024-05-21T21:12:00Z">
            <w:r w:rsidRPr="000E5D1E" w:rsidDel="000E5D1E">
              <w:rPr>
                <w:rStyle w:val="Hyperlink"/>
                <w:noProof/>
                <w:highlight w:val="darkCyan"/>
              </w:rPr>
              <w:delText xml:space="preserve">7.0 </w:delText>
            </w:r>
            <w:r w:rsidDel="000E5D1E">
              <w:rPr>
                <w:rFonts w:eastAsiaTheme="minorEastAsia" w:cstheme="minorBidi"/>
                <w:b w:val="0"/>
                <w:bCs w:val="0"/>
                <w:i w:val="0"/>
                <w:iCs w:val="0"/>
                <w:noProof/>
                <w:kern w:val="2"/>
                <w14:ligatures w14:val="standardContextual"/>
              </w:rPr>
              <w:tab/>
            </w:r>
            <w:r w:rsidRPr="000E5D1E" w:rsidDel="000E5D1E">
              <w:rPr>
                <w:rStyle w:val="Hyperlink"/>
                <w:noProof/>
                <w:highlight w:val="darkCyan"/>
              </w:rPr>
              <w:delText>Conclusions and Recommendations</w:delText>
            </w:r>
            <w:r w:rsidRPr="000E5D1E" w:rsidDel="000E5D1E">
              <w:rPr>
                <w:rStyle w:val="Hyperlink"/>
                <w:noProof/>
              </w:rPr>
              <w:delText>.</w:delText>
            </w:r>
            <w:r w:rsidDel="000E5D1E">
              <w:rPr>
                <w:noProof/>
                <w:webHidden/>
              </w:rPr>
              <w:tab/>
              <w:delText>26</w:delText>
            </w:r>
          </w:del>
        </w:p>
        <w:p w14:paraId="2EFA6D54" w14:textId="75E9D73D" w:rsidR="00474162" w:rsidDel="000E5D1E" w:rsidRDefault="00474162">
          <w:pPr>
            <w:pStyle w:val="TOC1"/>
            <w:tabs>
              <w:tab w:val="right" w:leader="dot" w:pos="10070"/>
            </w:tabs>
            <w:rPr>
              <w:del w:id="156" w:author="Girmay, Ezana" w:date="2024-05-21T21:12:00Z"/>
              <w:rFonts w:eastAsiaTheme="minorEastAsia" w:cstheme="minorBidi"/>
              <w:b w:val="0"/>
              <w:bCs w:val="0"/>
              <w:i w:val="0"/>
              <w:iCs w:val="0"/>
              <w:noProof/>
              <w:kern w:val="2"/>
              <w14:ligatures w14:val="standardContextual"/>
            </w:rPr>
          </w:pPr>
          <w:del w:id="157" w:author="Girmay, Ezana" w:date="2024-05-21T21:12:00Z">
            <w:r w:rsidRPr="000E5D1E" w:rsidDel="000E5D1E">
              <w:rPr>
                <w:rStyle w:val="Hyperlink"/>
                <w:b w:val="0"/>
                <w:bCs w:val="0"/>
                <w:i w:val="0"/>
                <w:iCs w:val="0"/>
                <w:noProof/>
              </w:rPr>
              <w:delText>Appendices</w:delText>
            </w:r>
            <w:r w:rsidDel="000E5D1E">
              <w:rPr>
                <w:noProof/>
                <w:webHidden/>
              </w:rPr>
              <w:tab/>
              <w:delText>27</w:delText>
            </w:r>
          </w:del>
        </w:p>
        <w:p w14:paraId="5840F606" w14:textId="6EE4E0F4" w:rsidR="00474162" w:rsidDel="000E5D1E" w:rsidRDefault="00474162">
          <w:pPr>
            <w:pStyle w:val="TOC1"/>
            <w:tabs>
              <w:tab w:val="right" w:leader="dot" w:pos="10070"/>
            </w:tabs>
            <w:rPr>
              <w:del w:id="158" w:author="Girmay, Ezana" w:date="2024-05-21T21:12:00Z"/>
              <w:rFonts w:eastAsiaTheme="minorEastAsia" w:cstheme="minorBidi"/>
              <w:b w:val="0"/>
              <w:bCs w:val="0"/>
              <w:i w:val="0"/>
              <w:iCs w:val="0"/>
              <w:noProof/>
              <w:kern w:val="2"/>
              <w14:ligatures w14:val="standardContextual"/>
            </w:rPr>
          </w:pPr>
          <w:del w:id="159" w:author="Girmay, Ezana" w:date="2024-05-21T21:12:00Z">
            <w:r w:rsidRPr="000E5D1E" w:rsidDel="000E5D1E">
              <w:rPr>
                <w:rStyle w:val="Hyperlink"/>
                <w:b w:val="0"/>
                <w:bCs w:val="0"/>
                <w:i w:val="0"/>
                <w:iCs w:val="0"/>
                <w:noProof/>
              </w:rPr>
              <w:delText>Glossary</w:delText>
            </w:r>
            <w:r w:rsidDel="000E5D1E">
              <w:rPr>
                <w:noProof/>
                <w:webHidden/>
              </w:rPr>
              <w:tab/>
              <w:delText>28</w:delText>
            </w:r>
          </w:del>
        </w:p>
        <w:p w14:paraId="4F2B1B19" w14:textId="1C407983" w:rsidR="00474162" w:rsidDel="000E5D1E" w:rsidRDefault="00474162">
          <w:pPr>
            <w:pStyle w:val="TOC1"/>
            <w:tabs>
              <w:tab w:val="right" w:leader="dot" w:pos="10070"/>
            </w:tabs>
            <w:rPr>
              <w:del w:id="160" w:author="Girmay, Ezana" w:date="2024-05-21T21:12:00Z"/>
              <w:rFonts w:eastAsiaTheme="minorEastAsia" w:cstheme="minorBidi"/>
              <w:b w:val="0"/>
              <w:bCs w:val="0"/>
              <w:i w:val="0"/>
              <w:iCs w:val="0"/>
              <w:noProof/>
              <w:kern w:val="2"/>
              <w14:ligatures w14:val="standardContextual"/>
            </w:rPr>
          </w:pPr>
          <w:del w:id="161" w:author="Girmay, Ezana" w:date="2024-05-21T21:12:00Z">
            <w:r w:rsidRPr="000E5D1E" w:rsidDel="000E5D1E">
              <w:rPr>
                <w:rStyle w:val="Hyperlink"/>
                <w:b w:val="0"/>
                <w:bCs w:val="0"/>
                <w:i w:val="0"/>
                <w:iCs w:val="0"/>
                <w:noProof/>
              </w:rPr>
              <w:delText>Bibliography</w:delText>
            </w:r>
            <w:r w:rsidDel="000E5D1E">
              <w:rPr>
                <w:noProof/>
                <w:webHidden/>
              </w:rPr>
              <w:tab/>
              <w:delText>29</w:delText>
            </w:r>
          </w:del>
        </w:p>
        <w:p w14:paraId="511F7DC1" w14:textId="43BB5C88" w:rsidR="00CB3A2D" w:rsidRPr="00691CC8" w:rsidRDefault="00EE0798" w:rsidP="00EE0798">
          <w:pPr>
            <w:rPr>
              <w:rFonts w:asciiTheme="minorHAnsi" w:hAnsiTheme="minorHAnsi" w:cstheme="minorHAnsi"/>
            </w:rPr>
          </w:pPr>
          <w:r w:rsidRPr="00691CC8">
            <w:rPr>
              <w:rFonts w:asciiTheme="minorHAnsi" w:hAnsiTheme="minorHAnsi" w:cstheme="minorHAnsi"/>
              <w:b/>
              <w:bCs/>
              <w:noProof/>
            </w:rPr>
            <w:fldChar w:fldCharType="end"/>
          </w:r>
        </w:p>
      </w:sdtContent>
    </w:sdt>
    <w:p w14:paraId="6E722CB5" w14:textId="52FED5CD" w:rsidR="00D54897" w:rsidRPr="00691CC8" w:rsidRDefault="00D54897" w:rsidP="005D5B11">
      <w:pPr>
        <w:pStyle w:val="BodyText"/>
        <w:tabs>
          <w:tab w:val="num" w:pos="540"/>
        </w:tabs>
        <w:rPr>
          <w:rFonts w:asciiTheme="minorHAnsi" w:hAnsiTheme="minorHAnsi" w:cstheme="minorHAnsi"/>
          <w:b w:val="0"/>
          <w:color w:val="000000"/>
          <w:sz w:val="22"/>
        </w:rPr>
      </w:pPr>
    </w:p>
    <w:p w14:paraId="155CF616" w14:textId="77777777" w:rsidR="00F2343A" w:rsidRPr="00691CC8" w:rsidRDefault="00F2343A" w:rsidP="005D5B11">
      <w:pPr>
        <w:pStyle w:val="BodyText"/>
        <w:tabs>
          <w:tab w:val="num" w:pos="540"/>
        </w:tabs>
        <w:rPr>
          <w:rFonts w:asciiTheme="minorHAnsi" w:hAnsiTheme="minorHAnsi" w:cstheme="minorHAnsi"/>
          <w:b w:val="0"/>
          <w:color w:val="000000"/>
          <w:sz w:val="22"/>
        </w:rPr>
      </w:pPr>
    </w:p>
    <w:p w14:paraId="6B5F66FB" w14:textId="45FE89D1" w:rsidR="001A1DD6" w:rsidRPr="00691CC8" w:rsidRDefault="001A1DD6" w:rsidP="001972A3">
      <w:pPr>
        <w:pStyle w:val="BodyText"/>
        <w:tabs>
          <w:tab w:val="num" w:pos="540"/>
        </w:tabs>
        <w:ind w:left="540" w:hanging="540"/>
        <w:rPr>
          <w:rFonts w:asciiTheme="minorHAnsi" w:hAnsiTheme="minorHAnsi" w:cstheme="minorHAnsi"/>
          <w:bCs/>
          <w:color w:val="C00000"/>
          <w:szCs w:val="24"/>
          <w:highlight w:val="darkCyan"/>
        </w:rPr>
      </w:pPr>
    </w:p>
    <w:p w14:paraId="4D272E38" w14:textId="77777777" w:rsidR="00081B5B" w:rsidRPr="00691CC8" w:rsidRDefault="00081B5B">
      <w:pPr>
        <w:rPr>
          <w:ins w:id="162" w:author="Girmay, Ezana" w:date="2024-05-21T18:44:00Z"/>
          <w:rFonts w:asciiTheme="minorHAnsi" w:hAnsiTheme="minorHAnsi" w:cstheme="minorHAnsi"/>
          <w:b/>
          <w:bCs/>
          <w:color w:val="FFFFFF"/>
          <w:highlight w:val="darkCyan"/>
        </w:rPr>
      </w:pPr>
      <w:ins w:id="163" w:author="Girmay, Ezana" w:date="2024-05-21T18:44:00Z">
        <w:r w:rsidRPr="00691CC8">
          <w:rPr>
            <w:rFonts w:asciiTheme="minorHAnsi" w:hAnsiTheme="minorHAnsi" w:cstheme="minorHAnsi"/>
            <w:bCs/>
            <w:color w:val="FFFFFF"/>
            <w:highlight w:val="darkCyan"/>
          </w:rPr>
          <w:br w:type="page"/>
        </w:r>
      </w:ins>
    </w:p>
    <w:p w14:paraId="1ADF82EA" w14:textId="7A348D8C" w:rsidR="002F2583" w:rsidRPr="00691CC8" w:rsidRDefault="00544508" w:rsidP="00EE0798">
      <w:pPr>
        <w:pStyle w:val="BodyText"/>
        <w:keepNext/>
        <w:tabs>
          <w:tab w:val="num" w:pos="540"/>
        </w:tabs>
        <w:ind w:left="547" w:hanging="547"/>
        <w:outlineLvl w:val="0"/>
        <w:rPr>
          <w:rFonts w:asciiTheme="minorHAnsi" w:hAnsiTheme="minorHAnsi" w:cstheme="minorHAnsi"/>
          <w:color w:val="000000" w:themeColor="text1"/>
          <w:szCs w:val="24"/>
          <w:lang w:val="fr-FR"/>
          <w:rPrChange w:id="164" w:author="Girmay, Ezana" w:date="2024-05-21T19:30:00Z">
            <w:rPr>
              <w:rFonts w:asciiTheme="minorHAnsi" w:hAnsiTheme="minorHAnsi" w:cstheme="minorHAnsi"/>
              <w:color w:val="0000FF"/>
              <w:szCs w:val="24"/>
              <w:lang w:val="fr-FR"/>
            </w:rPr>
          </w:rPrChange>
        </w:rPr>
      </w:pPr>
      <w:bookmarkStart w:id="165" w:name="_Toc167218361"/>
      <w:r w:rsidRPr="00691CC8">
        <w:rPr>
          <w:rFonts w:asciiTheme="minorHAnsi" w:hAnsiTheme="minorHAnsi" w:cstheme="minorHAnsi"/>
          <w:bCs/>
          <w:color w:val="000000" w:themeColor="text1"/>
          <w:szCs w:val="24"/>
          <w:rPrChange w:id="166" w:author="Girmay, Ezana" w:date="2024-05-21T19:30:00Z">
            <w:rPr>
              <w:rFonts w:asciiTheme="minorHAnsi" w:hAnsiTheme="minorHAnsi" w:cstheme="minorHAnsi"/>
              <w:bCs/>
              <w:color w:val="FFFFFF"/>
              <w:szCs w:val="24"/>
              <w:highlight w:val="darkCyan"/>
            </w:rPr>
          </w:rPrChange>
        </w:rPr>
        <w:lastRenderedPageBreak/>
        <w:t xml:space="preserve">Executive </w:t>
      </w:r>
      <w:r w:rsidR="00FC3BE7" w:rsidRPr="00691CC8">
        <w:rPr>
          <w:rFonts w:asciiTheme="minorHAnsi" w:hAnsiTheme="minorHAnsi" w:cstheme="minorHAnsi"/>
          <w:bCs/>
          <w:color w:val="000000" w:themeColor="text1"/>
          <w:szCs w:val="24"/>
          <w:rPrChange w:id="167" w:author="Girmay, Ezana" w:date="2024-05-21T19:30:00Z">
            <w:rPr>
              <w:rFonts w:asciiTheme="minorHAnsi" w:hAnsiTheme="minorHAnsi" w:cstheme="minorHAnsi"/>
              <w:bCs/>
              <w:color w:val="FFFFFF"/>
              <w:szCs w:val="24"/>
              <w:highlight w:val="darkCyan"/>
            </w:rPr>
          </w:rPrChange>
        </w:rPr>
        <w:t>Summary</w:t>
      </w:r>
      <w:bookmarkEnd w:id="165"/>
      <w:r w:rsidRPr="00691CC8">
        <w:rPr>
          <w:rFonts w:asciiTheme="minorHAnsi" w:hAnsiTheme="minorHAnsi" w:cstheme="minorHAnsi"/>
          <w:color w:val="000000" w:themeColor="text1"/>
          <w:szCs w:val="24"/>
          <w:lang w:val="fr-FR"/>
          <w:rPrChange w:id="168" w:author="Girmay, Ezana" w:date="2024-05-21T19:30:00Z">
            <w:rPr>
              <w:rFonts w:asciiTheme="minorHAnsi" w:hAnsiTheme="minorHAnsi" w:cstheme="minorHAnsi"/>
              <w:color w:val="0000FF"/>
              <w:szCs w:val="24"/>
              <w:lang w:val="fr-FR"/>
            </w:rPr>
          </w:rPrChange>
        </w:rPr>
        <w:t xml:space="preserve"> </w:t>
      </w:r>
    </w:p>
    <w:p w14:paraId="5AB229F9" w14:textId="77777777" w:rsidR="00081B5B" w:rsidRPr="00691CC8" w:rsidRDefault="005A4516" w:rsidP="00081B5B">
      <w:pPr>
        <w:rPr>
          <w:ins w:id="169" w:author="Girmay, Ezana" w:date="2024-05-21T18:44:00Z"/>
          <w:rFonts w:asciiTheme="minorHAnsi" w:hAnsiTheme="minorHAnsi" w:cstheme="minorHAnsi"/>
          <w:color w:val="4F81BD" w:themeColor="accent1"/>
          <w:u w:val="single"/>
        </w:rPr>
      </w:pPr>
      <w:del w:id="170" w:author="Girmay, Ezana" w:date="2024-05-21T18:44:00Z">
        <w:r w:rsidRPr="00691CC8" w:rsidDel="00081B5B">
          <w:rPr>
            <w:rFonts w:asciiTheme="minorHAnsi" w:hAnsiTheme="minorHAnsi" w:cstheme="minorHAnsi"/>
            <w:color w:val="000000"/>
          </w:rPr>
          <w:delText>W</w:delText>
        </w:r>
      </w:del>
    </w:p>
    <w:p w14:paraId="17C78BEE" w14:textId="77777777" w:rsidR="00081B5B" w:rsidRPr="00691CC8" w:rsidRDefault="00081B5B" w:rsidP="00691CC8">
      <w:pPr>
        <w:spacing w:after="240"/>
        <w:rPr>
          <w:ins w:id="171" w:author="Girmay, Ezana" w:date="2024-05-21T18:44:00Z"/>
          <w:rFonts w:asciiTheme="minorHAnsi" w:hAnsiTheme="minorHAnsi" w:cstheme="minorHAnsi"/>
          <w:color w:val="000000" w:themeColor="text1"/>
        </w:rPr>
      </w:pPr>
      <w:ins w:id="172" w:author="Girmay, Ezana" w:date="2024-05-21T18:44:00Z">
        <w:r w:rsidRPr="00691CC8">
          <w:rPr>
            <w:rFonts w:asciiTheme="minorHAnsi" w:hAnsiTheme="minorHAnsi" w:cstheme="minorHAnsi"/>
            <w:color w:val="000000" w:themeColor="text1"/>
            <w:u w:val="single"/>
          </w:rPr>
          <w:t>The Client Problem</w:t>
        </w:r>
      </w:ins>
    </w:p>
    <w:p w14:paraId="5D4FF523" w14:textId="0216F503" w:rsidR="00081B5B" w:rsidRPr="00691CC8" w:rsidRDefault="00081B5B" w:rsidP="00081B5B">
      <w:pPr>
        <w:rPr>
          <w:ins w:id="173" w:author="Girmay, Ezana" w:date="2024-05-21T18:44:00Z"/>
          <w:rFonts w:asciiTheme="minorHAnsi" w:hAnsiTheme="minorHAnsi" w:cstheme="minorHAnsi"/>
          <w:color w:val="000000" w:themeColor="text1"/>
        </w:rPr>
      </w:pPr>
      <w:ins w:id="174" w:author="Girmay, Ezana" w:date="2024-05-21T18:44:00Z">
        <w:r w:rsidRPr="00691CC8">
          <w:rPr>
            <w:rFonts w:asciiTheme="minorHAnsi" w:hAnsiTheme="minorHAnsi" w:cstheme="minorHAnsi"/>
            <w:color w:val="000000" w:themeColor="text1"/>
          </w:rPr>
          <w:tab/>
          <w:t xml:space="preserve">Seattle Pacific University (SPU) </w:t>
        </w:r>
        <w:proofErr w:type="gramStart"/>
        <w:r w:rsidRPr="00691CC8">
          <w:rPr>
            <w:rFonts w:asciiTheme="minorHAnsi" w:hAnsiTheme="minorHAnsi" w:cstheme="minorHAnsi"/>
            <w:color w:val="000000" w:themeColor="text1"/>
          </w:rPr>
          <w:t>is located in</w:t>
        </w:r>
        <w:proofErr w:type="gramEnd"/>
        <w:r w:rsidRPr="00691CC8">
          <w:rPr>
            <w:rFonts w:asciiTheme="minorHAnsi" w:hAnsiTheme="minorHAnsi" w:cstheme="minorHAnsi"/>
            <w:color w:val="000000" w:themeColor="text1"/>
          </w:rPr>
          <w:t xml:space="preserve"> Queen Anne Hill and has around 3,000 students and staff members on campus most days (</w:t>
        </w:r>
        <w:r w:rsidRPr="00691CC8">
          <w:rPr>
            <w:rFonts w:asciiTheme="minorHAnsi" w:hAnsiTheme="minorHAnsi" w:cstheme="minorHAnsi"/>
            <w:i/>
            <w:iCs/>
            <w:color w:val="000000" w:themeColor="text1"/>
          </w:rPr>
          <w:t>SPU Facts |</w:t>
        </w:r>
        <w:r w:rsidRPr="00691CC8">
          <w:rPr>
            <w:rFonts w:asciiTheme="minorHAnsi" w:hAnsiTheme="minorHAnsi" w:cstheme="minorHAnsi"/>
            <w:bCs/>
            <w:i/>
            <w:iCs/>
            <w:color w:val="000000" w:themeColor="text1"/>
          </w:rPr>
          <w:t xml:space="preserve"> SPU</w:t>
        </w:r>
        <w:r w:rsidRPr="00691CC8">
          <w:rPr>
            <w:rFonts w:asciiTheme="minorHAnsi" w:hAnsiTheme="minorHAnsi" w:cstheme="minorHAnsi"/>
            <w:color w:val="000000" w:themeColor="text1"/>
          </w:rPr>
          <w:t>, n.d.).</w:t>
        </w:r>
      </w:ins>
      <w:ins w:id="175" w:author="Girmay, Ezana" w:date="2024-05-21T18:51:00Z">
        <w:r w:rsidR="00133D33" w:rsidRPr="00691CC8">
          <w:rPr>
            <w:rFonts w:asciiTheme="minorHAnsi" w:hAnsiTheme="minorHAnsi" w:cstheme="minorHAnsi"/>
            <w:color w:val="000000" w:themeColor="text1"/>
          </w:rPr>
          <w:t xml:space="preserve"> </w:t>
        </w:r>
      </w:ins>
      <w:ins w:id="176" w:author="Girmay, Ezana" w:date="2024-05-21T18:44:00Z">
        <w:r w:rsidRPr="00691CC8">
          <w:rPr>
            <w:rFonts w:asciiTheme="minorHAnsi" w:hAnsiTheme="minorHAnsi" w:cstheme="minorHAnsi"/>
            <w:color w:val="000000" w:themeColor="text1"/>
          </w:rPr>
          <w:t>Because of this, it is often hard to find street parking, yet the parking lots owned by SPU are often nearly empty.</w:t>
        </w:r>
      </w:ins>
      <w:ins w:id="177" w:author="Girmay, Ezana" w:date="2024-05-21T18:51:00Z">
        <w:r w:rsidR="00133D33" w:rsidRPr="00691CC8">
          <w:rPr>
            <w:rFonts w:asciiTheme="minorHAnsi" w:hAnsiTheme="minorHAnsi" w:cstheme="minorHAnsi"/>
            <w:color w:val="000000" w:themeColor="text1"/>
          </w:rPr>
          <w:t xml:space="preserve"> </w:t>
        </w:r>
      </w:ins>
      <w:ins w:id="178" w:author="Girmay, Ezana" w:date="2024-05-21T18:44:00Z">
        <w:r w:rsidRPr="00691CC8">
          <w:rPr>
            <w:rFonts w:asciiTheme="minorHAnsi" w:hAnsiTheme="minorHAnsi" w:cstheme="minorHAnsi"/>
            <w:color w:val="000000" w:themeColor="text1"/>
          </w:rPr>
          <w:t>Currently, SPU offers parking passes at $215 per quarter, but seeing how empty the parking lots are, it's fair to say that few students use them (</w:t>
        </w:r>
        <w:r w:rsidRPr="00691CC8">
          <w:rPr>
            <w:rFonts w:asciiTheme="minorHAnsi" w:hAnsiTheme="minorHAnsi" w:cstheme="minorHAnsi"/>
            <w:i/>
            <w:iCs/>
            <w:color w:val="000000" w:themeColor="text1"/>
          </w:rPr>
          <w:t>Parking |</w:t>
        </w:r>
        <w:r w:rsidRPr="00691CC8">
          <w:rPr>
            <w:rFonts w:asciiTheme="minorHAnsi" w:hAnsiTheme="minorHAnsi" w:cstheme="minorHAnsi"/>
            <w:bCs/>
            <w:i/>
            <w:iCs/>
            <w:color w:val="000000" w:themeColor="text1"/>
          </w:rPr>
          <w:t xml:space="preserve"> SPU</w:t>
        </w:r>
        <w:r w:rsidRPr="00691CC8">
          <w:rPr>
            <w:rFonts w:asciiTheme="minorHAnsi" w:hAnsiTheme="minorHAnsi" w:cstheme="minorHAnsi"/>
            <w:color w:val="000000" w:themeColor="text1"/>
          </w:rPr>
          <w:t>, n.d.).</w:t>
        </w:r>
      </w:ins>
      <w:ins w:id="179" w:author="Girmay, Ezana" w:date="2024-05-21T18:51:00Z">
        <w:r w:rsidR="00133D33" w:rsidRPr="00691CC8">
          <w:rPr>
            <w:rFonts w:asciiTheme="minorHAnsi" w:hAnsiTheme="minorHAnsi" w:cstheme="minorHAnsi"/>
            <w:color w:val="000000" w:themeColor="text1"/>
          </w:rPr>
          <w:t xml:space="preserve"> </w:t>
        </w:r>
      </w:ins>
      <w:ins w:id="180" w:author="Girmay, Ezana" w:date="2024-05-21T18:47:00Z">
        <w:r w:rsidRPr="00691CC8">
          <w:rPr>
            <w:rFonts w:asciiTheme="minorHAnsi" w:hAnsiTheme="minorHAnsi" w:cstheme="minorHAnsi"/>
            <w:color w:val="000000" w:themeColor="text1"/>
          </w:rPr>
          <w:t>T</w:t>
        </w:r>
      </w:ins>
      <w:del w:id="181" w:author="Girmay, Ezana" w:date="2024-05-21T18:47:00Z">
        <w:r w:rsidRPr="00691CC8" w:rsidDel="00081B5B">
          <w:rPr>
            <w:rFonts w:asciiTheme="minorHAnsi" w:hAnsiTheme="minorHAnsi" w:cstheme="minorHAnsi"/>
            <w:color w:val="000000" w:themeColor="text1"/>
          </w:rPr>
          <w:delText>T</w:delText>
        </w:r>
      </w:del>
      <w:ins w:id="182" w:author="Girmay, Ezana" w:date="2024-05-21T18:44:00Z">
        <w:r w:rsidRPr="00691CC8">
          <w:rPr>
            <w:rFonts w:asciiTheme="minorHAnsi" w:hAnsiTheme="minorHAnsi" w:cstheme="minorHAnsi"/>
            <w:color w:val="000000" w:themeColor="text1"/>
          </w:rPr>
          <w:t xml:space="preserve">his is because of the high cost and that most students are unwilling to spend so much money all at once. </w:t>
        </w:r>
      </w:ins>
    </w:p>
    <w:p w14:paraId="5F7C2B16" w14:textId="77777777" w:rsidR="00081B5B" w:rsidRPr="00691CC8" w:rsidRDefault="00081B5B" w:rsidP="00081B5B">
      <w:pPr>
        <w:rPr>
          <w:ins w:id="183" w:author="Girmay, Ezana" w:date="2024-05-21T18:44:00Z"/>
          <w:rFonts w:asciiTheme="minorHAnsi" w:hAnsiTheme="minorHAnsi" w:cstheme="minorHAnsi"/>
          <w:color w:val="000000" w:themeColor="text1"/>
        </w:rPr>
      </w:pPr>
    </w:p>
    <w:p w14:paraId="398DCFFF" w14:textId="77777777" w:rsidR="00081B5B" w:rsidRPr="00691CC8" w:rsidRDefault="00081B5B" w:rsidP="00691CC8">
      <w:pPr>
        <w:spacing w:after="240"/>
        <w:rPr>
          <w:ins w:id="184" w:author="Girmay, Ezana" w:date="2024-05-21T18:44:00Z"/>
          <w:rFonts w:asciiTheme="minorHAnsi" w:hAnsiTheme="minorHAnsi" w:cstheme="minorHAnsi"/>
          <w:color w:val="000000" w:themeColor="text1"/>
          <w:u w:val="single"/>
        </w:rPr>
      </w:pPr>
      <w:ins w:id="185" w:author="Girmay, Ezana" w:date="2024-05-21T18:44:00Z">
        <w:r w:rsidRPr="00691CC8">
          <w:rPr>
            <w:rFonts w:asciiTheme="minorHAnsi" w:hAnsiTheme="minorHAnsi" w:cstheme="minorHAnsi"/>
            <w:color w:val="000000" w:themeColor="text1"/>
            <w:u w:val="single"/>
          </w:rPr>
          <w:t>The Project Solution</w:t>
        </w:r>
      </w:ins>
    </w:p>
    <w:p w14:paraId="10713DC9" w14:textId="07F438AE" w:rsidR="00081B5B" w:rsidRPr="00691CC8" w:rsidRDefault="00081B5B" w:rsidP="00081B5B">
      <w:pPr>
        <w:rPr>
          <w:ins w:id="186" w:author="Girmay, Ezana" w:date="2024-05-21T18:44:00Z"/>
          <w:rFonts w:asciiTheme="minorHAnsi" w:hAnsiTheme="minorHAnsi" w:cstheme="minorHAnsi"/>
          <w:color w:val="000000" w:themeColor="text1"/>
        </w:rPr>
      </w:pPr>
      <w:ins w:id="187" w:author="Girmay, Ezana" w:date="2024-05-21T18:44:00Z">
        <w:r w:rsidRPr="00691CC8">
          <w:rPr>
            <w:rFonts w:asciiTheme="minorHAnsi" w:hAnsiTheme="minorHAnsi" w:cstheme="minorHAnsi"/>
            <w:color w:val="000000" w:themeColor="text1"/>
          </w:rPr>
          <w:tab/>
          <w:t>To solve this problem, Parking Portal plans to offer short-term parking to students.</w:t>
        </w:r>
      </w:ins>
      <w:ins w:id="188" w:author="Girmay, Ezana" w:date="2024-05-21T18:51:00Z">
        <w:r w:rsidR="00133D33" w:rsidRPr="00691CC8">
          <w:rPr>
            <w:rFonts w:asciiTheme="minorHAnsi" w:hAnsiTheme="minorHAnsi" w:cstheme="minorHAnsi"/>
            <w:color w:val="000000" w:themeColor="text1"/>
          </w:rPr>
          <w:t xml:space="preserve"> </w:t>
        </w:r>
      </w:ins>
      <w:ins w:id="189" w:author="Girmay, Ezana" w:date="2024-05-21T18:47:00Z">
        <w:r w:rsidRPr="00691CC8">
          <w:rPr>
            <w:rFonts w:asciiTheme="minorHAnsi" w:hAnsiTheme="minorHAnsi" w:cstheme="minorHAnsi"/>
            <w:color w:val="000000" w:themeColor="text1"/>
          </w:rPr>
          <w:t>S</w:t>
        </w:r>
      </w:ins>
      <w:del w:id="190" w:author="Girmay, Ezana" w:date="2024-05-21T18:47:00Z">
        <w:r w:rsidRPr="00691CC8" w:rsidDel="00081B5B">
          <w:rPr>
            <w:rFonts w:asciiTheme="minorHAnsi" w:hAnsiTheme="minorHAnsi" w:cstheme="minorHAnsi"/>
            <w:color w:val="000000" w:themeColor="text1"/>
          </w:rPr>
          <w:delText>S</w:delText>
        </w:r>
      </w:del>
      <w:ins w:id="191" w:author="Girmay, Ezana" w:date="2024-05-21T18:44:00Z">
        <w:r w:rsidRPr="00691CC8">
          <w:rPr>
            <w:rFonts w:asciiTheme="minorHAnsi" w:hAnsiTheme="minorHAnsi" w:cstheme="minorHAnsi"/>
            <w:color w:val="000000" w:themeColor="text1"/>
          </w:rPr>
          <w:t xml:space="preserve">tudents are more likely to take advantage of the parking lot if they only </w:t>
        </w:r>
        <w:proofErr w:type="gramStart"/>
        <w:r w:rsidRPr="00691CC8">
          <w:rPr>
            <w:rFonts w:asciiTheme="minorHAnsi" w:hAnsiTheme="minorHAnsi" w:cstheme="minorHAnsi"/>
            <w:color w:val="000000" w:themeColor="text1"/>
          </w:rPr>
          <w:t>have to</w:t>
        </w:r>
        <w:proofErr w:type="gramEnd"/>
        <w:r w:rsidRPr="00691CC8">
          <w:rPr>
            <w:rFonts w:asciiTheme="minorHAnsi" w:hAnsiTheme="minorHAnsi" w:cstheme="minorHAnsi"/>
            <w:color w:val="000000" w:themeColor="text1"/>
          </w:rPr>
          <w:t xml:space="preserve"> pay in small increments throughout the quarter instead of all at once at the beginning of the quarter.</w:t>
        </w:r>
      </w:ins>
      <w:ins w:id="192" w:author="Girmay, Ezana" w:date="2024-05-21T18:51:00Z">
        <w:r w:rsidR="00133D33" w:rsidRPr="00691CC8">
          <w:rPr>
            <w:rFonts w:asciiTheme="minorHAnsi" w:hAnsiTheme="minorHAnsi" w:cstheme="minorHAnsi"/>
            <w:color w:val="000000" w:themeColor="text1"/>
          </w:rPr>
          <w:t xml:space="preserve"> </w:t>
        </w:r>
      </w:ins>
      <w:ins w:id="193" w:author="Girmay, Ezana" w:date="2024-05-21T18:44:00Z">
        <w:r w:rsidRPr="00691CC8">
          <w:rPr>
            <w:rFonts w:asciiTheme="minorHAnsi" w:hAnsiTheme="minorHAnsi" w:cstheme="minorHAnsi"/>
            <w:color w:val="000000" w:themeColor="text1"/>
          </w:rPr>
          <w:t xml:space="preserve">Our application, made only for SPU students, will allow students to enter their license plates and pay for a parking pass by the hour or the whole day. </w:t>
        </w:r>
      </w:ins>
    </w:p>
    <w:p w14:paraId="1FC101DD" w14:textId="635BFAD2" w:rsidR="005A4516" w:rsidRPr="00691CC8" w:rsidDel="00081B5B" w:rsidRDefault="005A4516" w:rsidP="00081B5B">
      <w:pPr>
        <w:pStyle w:val="BodyText"/>
        <w:tabs>
          <w:tab w:val="num" w:pos="540"/>
        </w:tabs>
        <w:ind w:left="540" w:hanging="540"/>
        <w:rPr>
          <w:del w:id="194" w:author="Girmay, Ezana" w:date="2024-05-21T18:44:00Z"/>
          <w:rFonts w:asciiTheme="minorHAnsi" w:hAnsiTheme="minorHAnsi" w:cstheme="minorHAnsi"/>
          <w:b w:val="0"/>
          <w:color w:val="000000"/>
          <w:szCs w:val="24"/>
        </w:rPr>
      </w:pPr>
      <w:del w:id="195" w:author="Girmay, Ezana" w:date="2024-05-21T18:44:00Z">
        <w:r w:rsidRPr="00691CC8" w:rsidDel="00081B5B">
          <w:rPr>
            <w:rFonts w:asciiTheme="minorHAnsi" w:hAnsiTheme="minorHAnsi" w:cstheme="minorHAnsi"/>
            <w:b w:val="0"/>
            <w:color w:val="000000"/>
            <w:szCs w:val="24"/>
          </w:rPr>
          <w:delText xml:space="preserve">hile </w:delText>
        </w:r>
        <w:r w:rsidR="00CB3A2D" w:rsidRPr="00691CC8" w:rsidDel="00081B5B">
          <w:rPr>
            <w:rFonts w:asciiTheme="minorHAnsi" w:hAnsiTheme="minorHAnsi" w:cstheme="minorHAnsi"/>
            <w:b w:val="0"/>
            <w:color w:val="000000"/>
            <w:szCs w:val="24"/>
          </w:rPr>
          <w:delText xml:space="preserve">the </w:delText>
        </w:r>
        <w:r w:rsidR="00CB3A2D" w:rsidRPr="00691CC8" w:rsidDel="00081B5B">
          <w:rPr>
            <w:rFonts w:asciiTheme="minorHAnsi" w:hAnsiTheme="minorHAnsi" w:cstheme="minorHAnsi"/>
            <w:b w:val="0"/>
            <w:i/>
            <w:iCs/>
            <w:color w:val="000000"/>
            <w:szCs w:val="24"/>
          </w:rPr>
          <w:delText>Executive Summary</w:delText>
        </w:r>
        <w:r w:rsidRPr="00691CC8" w:rsidDel="00081B5B">
          <w:rPr>
            <w:rFonts w:asciiTheme="minorHAnsi" w:hAnsiTheme="minorHAnsi" w:cstheme="minorHAnsi"/>
            <w:b w:val="0"/>
            <w:color w:val="000000"/>
            <w:szCs w:val="24"/>
          </w:rPr>
          <w:delText xml:space="preserve"> is the first thing your reader will see</w:delText>
        </w:r>
        <w:r w:rsidR="003C3D96" w:rsidRPr="00691CC8" w:rsidDel="00081B5B">
          <w:rPr>
            <w:rFonts w:asciiTheme="minorHAnsi" w:hAnsiTheme="minorHAnsi" w:cstheme="minorHAnsi"/>
            <w:b w:val="0"/>
            <w:color w:val="000000"/>
            <w:szCs w:val="24"/>
          </w:rPr>
          <w:delText xml:space="preserve">, </w:delText>
        </w:r>
        <w:r w:rsidR="003C3D96" w:rsidRPr="00691CC8" w:rsidDel="00081B5B">
          <w:rPr>
            <w:rFonts w:asciiTheme="minorHAnsi" w:hAnsiTheme="minorHAnsi" w:cstheme="minorHAnsi"/>
            <w:b w:val="0"/>
            <w:color w:val="000000"/>
            <w:szCs w:val="24"/>
            <w:u w:val="single"/>
          </w:rPr>
          <w:delText>wait</w:delText>
        </w:r>
        <w:r w:rsidR="00A10BF5" w:rsidRPr="00691CC8" w:rsidDel="00081B5B">
          <w:rPr>
            <w:rFonts w:asciiTheme="minorHAnsi" w:hAnsiTheme="minorHAnsi" w:cstheme="minorHAnsi"/>
            <w:b w:val="0"/>
            <w:color w:val="000000"/>
            <w:szCs w:val="24"/>
            <w:u w:val="single"/>
          </w:rPr>
          <w:delText xml:space="preserve"> and write it</w:delText>
        </w:r>
        <w:r w:rsidR="001972A3" w:rsidRPr="00691CC8" w:rsidDel="00081B5B">
          <w:rPr>
            <w:rFonts w:asciiTheme="minorHAnsi" w:hAnsiTheme="minorHAnsi" w:cstheme="minorHAnsi"/>
            <w:b w:val="0"/>
            <w:color w:val="000000"/>
            <w:szCs w:val="24"/>
            <w:u w:val="single"/>
          </w:rPr>
          <w:delText xml:space="preserve"> AFTER you have written </w:delText>
        </w:r>
        <w:r w:rsidR="00DA0FED" w:rsidRPr="00691CC8" w:rsidDel="00081B5B">
          <w:rPr>
            <w:rFonts w:asciiTheme="minorHAnsi" w:hAnsiTheme="minorHAnsi" w:cstheme="minorHAnsi"/>
            <w:b w:val="0"/>
            <w:color w:val="000000"/>
            <w:szCs w:val="24"/>
            <w:u w:val="single"/>
          </w:rPr>
          <w:delText>the rest of the doc</w:delText>
        </w:r>
        <w:r w:rsidR="00197F2A" w:rsidRPr="00691CC8" w:rsidDel="00081B5B">
          <w:rPr>
            <w:rFonts w:asciiTheme="minorHAnsi" w:hAnsiTheme="minorHAnsi" w:cstheme="minorHAnsi"/>
            <w:b w:val="0"/>
            <w:color w:val="000000"/>
            <w:szCs w:val="24"/>
          </w:rPr>
          <w:delText xml:space="preserve">. </w:delText>
        </w:r>
        <w:r w:rsidRPr="00691CC8" w:rsidDel="00081B5B">
          <w:rPr>
            <w:rFonts w:asciiTheme="minorHAnsi" w:hAnsiTheme="minorHAnsi" w:cstheme="minorHAnsi"/>
            <w:bCs/>
            <w:color w:val="FFFFFF"/>
            <w:szCs w:val="24"/>
            <w:highlight w:val="darkCyan"/>
          </w:rPr>
          <w:delText xml:space="preserve">DO NOT FORGET to </w:delText>
        </w:r>
        <w:r w:rsidR="00474750" w:rsidRPr="00691CC8" w:rsidDel="00081B5B">
          <w:rPr>
            <w:rFonts w:asciiTheme="minorHAnsi" w:hAnsiTheme="minorHAnsi" w:cstheme="minorHAnsi"/>
            <w:bCs/>
            <w:color w:val="FFFFFF"/>
            <w:szCs w:val="24"/>
            <w:highlight w:val="darkCyan"/>
          </w:rPr>
          <w:delText>add</w:delText>
        </w:r>
        <w:r w:rsidRPr="00691CC8" w:rsidDel="00081B5B">
          <w:rPr>
            <w:rFonts w:asciiTheme="minorHAnsi" w:hAnsiTheme="minorHAnsi" w:cstheme="minorHAnsi"/>
            <w:bCs/>
            <w:color w:val="FFFFFF"/>
            <w:szCs w:val="24"/>
            <w:highlight w:val="darkCyan"/>
          </w:rPr>
          <w:delText xml:space="preserve"> this</w:delText>
        </w:r>
        <w:r w:rsidR="00474750" w:rsidRPr="00691CC8" w:rsidDel="00081B5B">
          <w:rPr>
            <w:rFonts w:asciiTheme="minorHAnsi" w:hAnsiTheme="minorHAnsi" w:cstheme="minorHAnsi"/>
            <w:bCs/>
            <w:color w:val="FFFFFF"/>
            <w:szCs w:val="24"/>
            <w:highlight w:val="darkCyan"/>
          </w:rPr>
          <w:delText xml:space="preserve"> to</w:delText>
        </w:r>
        <w:r w:rsidRPr="00691CC8" w:rsidDel="00081B5B">
          <w:rPr>
            <w:rFonts w:asciiTheme="minorHAnsi" w:hAnsiTheme="minorHAnsi" w:cstheme="minorHAnsi"/>
            <w:bCs/>
            <w:color w:val="FFFFFF"/>
            <w:szCs w:val="24"/>
            <w:highlight w:val="darkCyan"/>
          </w:rPr>
          <w:delText xml:space="preserve"> </w:delText>
        </w:r>
        <w:r w:rsidR="00D26946" w:rsidRPr="00691CC8" w:rsidDel="00081B5B">
          <w:rPr>
            <w:rFonts w:asciiTheme="minorHAnsi" w:hAnsiTheme="minorHAnsi" w:cstheme="minorHAnsi"/>
            <w:bCs/>
            <w:color w:val="FFFFFF"/>
            <w:szCs w:val="24"/>
            <w:highlight w:val="darkCyan"/>
          </w:rPr>
          <w:delText>Part 2</w:delText>
        </w:r>
        <w:r w:rsidR="00544508" w:rsidRPr="00691CC8" w:rsidDel="00081B5B">
          <w:rPr>
            <w:rFonts w:asciiTheme="minorHAnsi" w:hAnsiTheme="minorHAnsi" w:cstheme="minorHAnsi"/>
            <w:bCs/>
            <w:color w:val="FFFFFF"/>
            <w:szCs w:val="24"/>
            <w:highlight w:val="darkCyan"/>
          </w:rPr>
          <w:delText>!</w:delText>
        </w:r>
        <w:r w:rsidR="002877AE" w:rsidRPr="00691CC8" w:rsidDel="00081B5B">
          <w:rPr>
            <w:rFonts w:asciiTheme="minorHAnsi" w:hAnsiTheme="minorHAnsi" w:cstheme="minorHAnsi"/>
            <w:b w:val="0"/>
            <w:color w:val="000000"/>
            <w:szCs w:val="24"/>
          </w:rPr>
          <w:delText xml:space="preserve"> I</w:delText>
        </w:r>
        <w:r w:rsidR="00197F2A" w:rsidRPr="00691CC8" w:rsidDel="00081B5B">
          <w:rPr>
            <w:rFonts w:asciiTheme="minorHAnsi" w:hAnsiTheme="minorHAnsi" w:cstheme="minorHAnsi"/>
            <w:b w:val="0"/>
            <w:color w:val="000000"/>
            <w:szCs w:val="24"/>
          </w:rPr>
          <w:delText>t'</w:delText>
        </w:r>
        <w:r w:rsidR="0081609E" w:rsidRPr="00691CC8" w:rsidDel="00081B5B">
          <w:rPr>
            <w:rFonts w:asciiTheme="minorHAnsi" w:hAnsiTheme="minorHAnsi" w:cstheme="minorHAnsi"/>
            <w:b w:val="0"/>
            <w:color w:val="000000"/>
            <w:szCs w:val="24"/>
          </w:rPr>
          <w:delText>s a critical part of the document.</w:delText>
        </w:r>
      </w:del>
    </w:p>
    <w:p w14:paraId="0A4E2625" w14:textId="2C89A4E3" w:rsidR="00EB749D" w:rsidRPr="00691CC8" w:rsidDel="00081B5B" w:rsidRDefault="00EB749D" w:rsidP="00081B5B">
      <w:pPr>
        <w:pStyle w:val="BodyText"/>
        <w:tabs>
          <w:tab w:val="num" w:pos="540"/>
        </w:tabs>
        <w:ind w:left="540" w:hanging="540"/>
        <w:rPr>
          <w:del w:id="196" w:author="Girmay, Ezana" w:date="2024-05-21T18:44:00Z"/>
          <w:rFonts w:asciiTheme="minorHAnsi" w:hAnsiTheme="minorHAnsi" w:cstheme="minorHAnsi"/>
          <w:bCs/>
          <w:color w:val="FFFFFF"/>
          <w:szCs w:val="24"/>
          <w:highlight w:val="darkCyan"/>
        </w:rPr>
      </w:pPr>
    </w:p>
    <w:p w14:paraId="4A713A60" w14:textId="08860056" w:rsidR="00415F88" w:rsidRPr="00691CC8" w:rsidDel="00081B5B" w:rsidRDefault="00415F88" w:rsidP="00081B5B">
      <w:pPr>
        <w:pStyle w:val="BodyText"/>
        <w:tabs>
          <w:tab w:val="num" w:pos="540"/>
        </w:tabs>
        <w:ind w:left="540" w:hanging="540"/>
        <w:rPr>
          <w:del w:id="197" w:author="Girmay, Ezana" w:date="2024-05-21T18:44:00Z"/>
          <w:rFonts w:asciiTheme="minorHAnsi" w:hAnsiTheme="minorHAnsi" w:cstheme="minorHAnsi"/>
          <w:color w:val="000000"/>
        </w:rPr>
      </w:pPr>
      <w:del w:id="198" w:author="Girmay, Ezana" w:date="2024-05-21T18:44:00Z">
        <w:r w:rsidRPr="00691CC8" w:rsidDel="00081B5B">
          <w:rPr>
            <w:rFonts w:asciiTheme="minorHAnsi" w:hAnsiTheme="minorHAnsi" w:cstheme="minorHAnsi"/>
            <w:color w:val="000000"/>
          </w:rPr>
          <w:delText xml:space="preserve">Analyze the </w:delText>
        </w:r>
        <w:r w:rsidR="00432396" w:rsidRPr="00691CC8" w:rsidDel="00081B5B">
          <w:rPr>
            <w:rFonts w:asciiTheme="minorHAnsi" w:hAnsiTheme="minorHAnsi" w:cstheme="minorHAnsi"/>
            <w:color w:val="000000"/>
          </w:rPr>
          <w:delText>Executive S</w:delText>
        </w:r>
        <w:r w:rsidR="002D0CD0" w:rsidRPr="00691CC8" w:rsidDel="00081B5B">
          <w:rPr>
            <w:rFonts w:asciiTheme="minorHAnsi" w:hAnsiTheme="minorHAnsi" w:cstheme="minorHAnsi"/>
            <w:color w:val="000000"/>
          </w:rPr>
          <w:delText xml:space="preserve">ummary sections of </w:delText>
        </w:r>
        <w:r w:rsidR="0093095E" w:rsidRPr="00691CC8" w:rsidDel="00081B5B">
          <w:rPr>
            <w:rFonts w:asciiTheme="minorHAnsi" w:hAnsiTheme="minorHAnsi" w:cstheme="minorHAnsi"/>
            <w:i/>
            <w:iCs/>
            <w:color w:val="000000"/>
          </w:rPr>
          <w:delText>previous years</w:delText>
        </w:r>
        <w:r w:rsidR="00197F2A" w:rsidRPr="00691CC8" w:rsidDel="00081B5B">
          <w:rPr>
            <w:rFonts w:asciiTheme="minorHAnsi" w:hAnsiTheme="minorHAnsi" w:cstheme="minorHAnsi"/>
            <w:i/>
            <w:iCs/>
            <w:color w:val="000000"/>
          </w:rPr>
          <w:delText>'</w:delText>
        </w:r>
        <w:r w:rsidR="0093095E" w:rsidRPr="00691CC8" w:rsidDel="00081B5B">
          <w:rPr>
            <w:rFonts w:asciiTheme="minorHAnsi" w:hAnsiTheme="minorHAnsi" w:cstheme="minorHAnsi"/>
            <w:i/>
            <w:iCs/>
            <w:color w:val="000000"/>
          </w:rPr>
          <w:delText xml:space="preserve"> project proposal examples</w:delText>
        </w:r>
        <w:r w:rsidRPr="00691CC8" w:rsidDel="00081B5B">
          <w:rPr>
            <w:rFonts w:asciiTheme="minorHAnsi" w:hAnsiTheme="minorHAnsi" w:cstheme="minorHAnsi"/>
            <w:color w:val="000000"/>
          </w:rPr>
          <w:delText xml:space="preserve">: what would be equivalent information </w:delText>
        </w:r>
        <w:r w:rsidRPr="00691CC8" w:rsidDel="00081B5B">
          <w:rPr>
            <w:rFonts w:asciiTheme="minorHAnsi" w:hAnsiTheme="minorHAnsi" w:cstheme="minorHAnsi"/>
            <w:i/>
            <w:color w:val="000000"/>
          </w:rPr>
          <w:delText xml:space="preserve">for </w:delText>
        </w:r>
        <w:r w:rsidR="00BE1BE8" w:rsidRPr="00691CC8" w:rsidDel="00081B5B">
          <w:rPr>
            <w:rFonts w:asciiTheme="minorHAnsi" w:hAnsiTheme="minorHAnsi" w:cstheme="minorHAnsi"/>
            <w:i/>
            <w:color w:val="000000"/>
          </w:rPr>
          <w:delText>this</w:delText>
        </w:r>
        <w:r w:rsidRPr="00691CC8" w:rsidDel="00081B5B">
          <w:rPr>
            <w:rFonts w:asciiTheme="minorHAnsi" w:hAnsiTheme="minorHAnsi" w:cstheme="minorHAnsi"/>
            <w:i/>
            <w:color w:val="000000"/>
          </w:rPr>
          <w:delText xml:space="preserve"> project</w:delText>
        </w:r>
        <w:r w:rsidR="00FC3BE7" w:rsidRPr="00691CC8" w:rsidDel="00081B5B">
          <w:rPr>
            <w:rFonts w:asciiTheme="minorHAnsi" w:hAnsiTheme="minorHAnsi" w:cstheme="minorHAnsi"/>
            <w:color w:val="000000"/>
          </w:rPr>
          <w:delText xml:space="preserve">? </w:delText>
        </w:r>
        <w:r w:rsidRPr="00691CC8" w:rsidDel="00081B5B">
          <w:rPr>
            <w:rFonts w:asciiTheme="minorHAnsi" w:hAnsiTheme="minorHAnsi" w:cstheme="minorHAnsi"/>
            <w:color w:val="000000"/>
          </w:rPr>
          <w:delText xml:space="preserve">You may wish to </w:delText>
        </w:r>
        <w:r w:rsidR="008B312D" w:rsidRPr="00691CC8" w:rsidDel="00081B5B">
          <w:rPr>
            <w:rFonts w:asciiTheme="minorHAnsi" w:hAnsiTheme="minorHAnsi" w:cstheme="minorHAnsi"/>
            <w:color w:val="000000"/>
          </w:rPr>
          <w:delText xml:space="preserve">put </w:delText>
        </w:r>
        <w:r w:rsidRPr="00691CC8" w:rsidDel="00081B5B">
          <w:rPr>
            <w:rFonts w:asciiTheme="minorHAnsi" w:hAnsiTheme="minorHAnsi" w:cstheme="minorHAnsi"/>
            <w:color w:val="000000"/>
          </w:rPr>
          <w:delText xml:space="preserve">this on </w:delText>
        </w:r>
        <w:r w:rsidR="00FC3BE7" w:rsidRPr="00691CC8" w:rsidDel="00081B5B">
          <w:rPr>
            <w:rFonts w:asciiTheme="minorHAnsi" w:hAnsiTheme="minorHAnsi" w:cstheme="minorHAnsi"/>
            <w:color w:val="000000"/>
          </w:rPr>
          <w:delText>a</w:delText>
        </w:r>
        <w:r w:rsidRPr="00691CC8" w:rsidDel="00081B5B">
          <w:rPr>
            <w:rFonts w:asciiTheme="minorHAnsi" w:hAnsiTheme="minorHAnsi" w:cstheme="minorHAnsi"/>
            <w:color w:val="000000"/>
          </w:rPr>
          <w:delText xml:space="preserve"> separate page</w:delText>
        </w:r>
        <w:r w:rsidR="00197F2A" w:rsidRPr="00691CC8" w:rsidDel="00081B5B">
          <w:rPr>
            <w:rFonts w:asciiTheme="minorHAnsi" w:hAnsiTheme="minorHAnsi" w:cstheme="minorHAnsi"/>
            <w:color w:val="000000"/>
          </w:rPr>
          <w:delText xml:space="preserve">. </w:delText>
        </w:r>
        <w:r w:rsidRPr="00691CC8" w:rsidDel="00081B5B">
          <w:rPr>
            <w:rFonts w:asciiTheme="minorHAnsi" w:hAnsiTheme="minorHAnsi" w:cstheme="minorHAnsi"/>
            <w:color w:val="000000"/>
          </w:rPr>
          <w:delText>Readers probably appreciate that</w:delText>
        </w:r>
        <w:r w:rsidR="00BE1BE8" w:rsidRPr="00691CC8" w:rsidDel="00081B5B">
          <w:rPr>
            <w:rFonts w:asciiTheme="minorHAnsi" w:hAnsiTheme="minorHAnsi" w:cstheme="minorHAnsi"/>
            <w:color w:val="000000"/>
          </w:rPr>
          <w:delText>, but i</w:delText>
        </w:r>
        <w:r w:rsidR="00FC3BE7" w:rsidRPr="00691CC8" w:rsidDel="00081B5B">
          <w:rPr>
            <w:rFonts w:asciiTheme="minorHAnsi" w:hAnsiTheme="minorHAnsi" w:cstheme="minorHAnsi"/>
            <w:color w:val="000000"/>
          </w:rPr>
          <w:delText>t can go above the Introduction and Overview if it is short</w:delText>
        </w:r>
        <w:r w:rsidR="00197F2A" w:rsidRPr="00691CC8" w:rsidDel="00081B5B">
          <w:rPr>
            <w:rFonts w:asciiTheme="minorHAnsi" w:hAnsiTheme="minorHAnsi" w:cstheme="minorHAnsi"/>
            <w:color w:val="000000"/>
          </w:rPr>
          <w:delText xml:space="preserve">. </w:delText>
        </w:r>
        <w:r w:rsidR="005A4516" w:rsidRPr="00691CC8" w:rsidDel="00081B5B">
          <w:rPr>
            <w:rFonts w:asciiTheme="minorHAnsi" w:hAnsiTheme="minorHAnsi" w:cstheme="minorHAnsi"/>
            <w:color w:val="000000"/>
          </w:rPr>
          <w:delText xml:space="preserve">While the content may be </w:delText>
        </w:r>
        <w:r w:rsidR="00FC3BE7" w:rsidRPr="00691CC8" w:rsidDel="00081B5B">
          <w:rPr>
            <w:rFonts w:asciiTheme="minorHAnsi" w:hAnsiTheme="minorHAnsi" w:cstheme="minorHAnsi"/>
            <w:color w:val="000000"/>
          </w:rPr>
          <w:delText>like</w:delText>
        </w:r>
        <w:r w:rsidR="005A4516" w:rsidRPr="00691CC8" w:rsidDel="00081B5B">
          <w:rPr>
            <w:rFonts w:asciiTheme="minorHAnsi" w:hAnsiTheme="minorHAnsi" w:cstheme="minorHAnsi"/>
            <w:color w:val="000000"/>
          </w:rPr>
          <w:delText xml:space="preserve"> the Intro</w:delText>
        </w:r>
        <w:r w:rsidR="009749B0" w:rsidRPr="00691CC8" w:rsidDel="00081B5B">
          <w:rPr>
            <w:rFonts w:asciiTheme="minorHAnsi" w:hAnsiTheme="minorHAnsi" w:cstheme="minorHAnsi"/>
            <w:color w:val="000000"/>
          </w:rPr>
          <w:delText xml:space="preserve">duction and Overview, this is the official </w:delText>
        </w:r>
        <w:r w:rsidR="009749B0" w:rsidRPr="00691CC8" w:rsidDel="00081B5B">
          <w:rPr>
            <w:rFonts w:asciiTheme="minorHAnsi" w:hAnsiTheme="minorHAnsi" w:cstheme="minorHAnsi"/>
            <w:color w:val="000000"/>
            <w:u w:val="single"/>
          </w:rPr>
          <w:delText>BRIEF</w:delText>
        </w:r>
        <w:r w:rsidR="009749B0" w:rsidRPr="00691CC8" w:rsidDel="00081B5B">
          <w:rPr>
            <w:rFonts w:asciiTheme="minorHAnsi" w:hAnsiTheme="minorHAnsi" w:cstheme="minorHAnsi"/>
            <w:color w:val="000000"/>
          </w:rPr>
          <w:delText xml:space="preserve"> introduction of yourself, your client</w:delText>
        </w:r>
        <w:r w:rsidR="00422786" w:rsidRPr="00691CC8" w:rsidDel="00081B5B">
          <w:rPr>
            <w:rFonts w:asciiTheme="minorHAnsi" w:hAnsiTheme="minorHAnsi" w:cstheme="minorHAnsi"/>
            <w:color w:val="000000"/>
          </w:rPr>
          <w:delText>,</w:delText>
        </w:r>
        <w:r w:rsidR="009749B0" w:rsidRPr="00691CC8" w:rsidDel="00081B5B">
          <w:rPr>
            <w:rFonts w:asciiTheme="minorHAnsi" w:hAnsiTheme="minorHAnsi" w:cstheme="minorHAnsi"/>
            <w:color w:val="000000"/>
          </w:rPr>
          <w:delText xml:space="preserve"> and the project.</w:delText>
        </w:r>
      </w:del>
    </w:p>
    <w:p w14:paraId="74D94C77" w14:textId="6D80035B" w:rsidR="005A4516" w:rsidRPr="00691CC8" w:rsidRDefault="00D3286C" w:rsidP="00081B5B">
      <w:pPr>
        <w:pStyle w:val="BodyText"/>
        <w:tabs>
          <w:tab w:val="num" w:pos="540"/>
        </w:tabs>
        <w:ind w:left="540" w:hanging="540"/>
        <w:rPr>
          <w:rFonts w:asciiTheme="minorHAnsi" w:hAnsiTheme="minorHAnsi" w:cstheme="minorHAnsi"/>
          <w:color w:val="000000"/>
        </w:rPr>
      </w:pPr>
      <w:r w:rsidRPr="00691CC8">
        <w:rPr>
          <w:rFonts w:asciiTheme="minorHAnsi" w:hAnsiTheme="minorHAnsi" w:cstheme="minorHAnsi"/>
          <w:color w:val="000000"/>
        </w:rPr>
        <w:br w:type="page"/>
      </w:r>
    </w:p>
    <w:p w14:paraId="4F575808" w14:textId="678862F5" w:rsidR="003F61B3" w:rsidRPr="00691CC8" w:rsidRDefault="003F61B3" w:rsidP="00BD4A9C">
      <w:pPr>
        <w:pStyle w:val="BodyText"/>
        <w:keepNext/>
        <w:tabs>
          <w:tab w:val="left" w:pos="540"/>
        </w:tabs>
        <w:outlineLvl w:val="0"/>
        <w:rPr>
          <w:rFonts w:asciiTheme="minorHAnsi" w:hAnsiTheme="minorHAnsi" w:cstheme="minorHAnsi"/>
          <w:szCs w:val="24"/>
          <w:lang w:val="fr-FR"/>
        </w:rPr>
      </w:pPr>
      <w:bookmarkStart w:id="199" w:name="_Toc167218362"/>
      <w:r w:rsidRPr="00691CC8">
        <w:rPr>
          <w:rFonts w:asciiTheme="minorHAnsi" w:hAnsiTheme="minorHAnsi" w:cstheme="minorHAnsi"/>
          <w:szCs w:val="24"/>
          <w:u w:val="single"/>
          <w:lang w:val="fr-FR"/>
        </w:rPr>
        <w:lastRenderedPageBreak/>
        <w:t>1.0</w:t>
      </w:r>
      <w:r w:rsidRPr="00691CC8">
        <w:rPr>
          <w:rFonts w:asciiTheme="minorHAnsi" w:hAnsiTheme="minorHAnsi" w:cstheme="minorHAnsi"/>
          <w:szCs w:val="24"/>
          <w:u w:val="single"/>
          <w:lang w:val="fr-FR"/>
        </w:rPr>
        <w:tab/>
        <w:t>Introduction</w:t>
      </w:r>
      <w:r w:rsidR="00BE1BE8" w:rsidRPr="00691CC8">
        <w:rPr>
          <w:rFonts w:asciiTheme="minorHAnsi" w:hAnsiTheme="minorHAnsi" w:cstheme="minorHAnsi"/>
          <w:szCs w:val="24"/>
          <w:u w:val="single"/>
          <w:lang w:val="fr-FR"/>
        </w:rPr>
        <w:t xml:space="preserve"> and </w:t>
      </w:r>
      <w:proofErr w:type="spellStart"/>
      <w:r w:rsidR="00BE1BE8" w:rsidRPr="00691CC8">
        <w:rPr>
          <w:rFonts w:asciiTheme="minorHAnsi" w:hAnsiTheme="minorHAnsi" w:cstheme="minorHAnsi"/>
          <w:szCs w:val="24"/>
          <w:u w:val="single"/>
          <w:lang w:val="fr-FR"/>
        </w:rPr>
        <w:t>Overview</w:t>
      </w:r>
      <w:bookmarkEnd w:id="199"/>
      <w:proofErr w:type="spellEnd"/>
      <w:r w:rsidRPr="00691CC8">
        <w:rPr>
          <w:rFonts w:asciiTheme="minorHAnsi" w:hAnsiTheme="minorHAnsi" w:cstheme="minorHAnsi"/>
          <w:szCs w:val="24"/>
          <w:lang w:val="fr-FR"/>
        </w:rPr>
        <w:t xml:space="preserve"> </w:t>
      </w:r>
    </w:p>
    <w:p w14:paraId="274A058C" w14:textId="77777777" w:rsidR="005A1459" w:rsidRPr="00691CC8" w:rsidRDefault="005A1459" w:rsidP="000E5638">
      <w:pPr>
        <w:pStyle w:val="BodyText"/>
        <w:tabs>
          <w:tab w:val="num" w:pos="540"/>
        </w:tabs>
        <w:spacing w:before="120"/>
        <w:rPr>
          <w:rFonts w:asciiTheme="minorHAnsi" w:hAnsiTheme="minorHAnsi" w:cstheme="minorHAnsi"/>
          <w:bCs/>
          <w:szCs w:val="24"/>
        </w:rPr>
      </w:pPr>
    </w:p>
    <w:p w14:paraId="77E95F06" w14:textId="77777777" w:rsidR="002F2583" w:rsidRPr="00691CC8" w:rsidRDefault="003F61B3" w:rsidP="00890BE9">
      <w:pPr>
        <w:pStyle w:val="Heading2"/>
        <w:ind w:left="907"/>
        <w:rPr>
          <w:rFonts w:asciiTheme="minorHAnsi" w:hAnsiTheme="minorHAnsi" w:cstheme="minorHAnsi"/>
        </w:rPr>
      </w:pPr>
      <w:bookmarkStart w:id="200" w:name="_Toc167218363"/>
      <w:r w:rsidRPr="00691CC8">
        <w:rPr>
          <w:rFonts w:asciiTheme="minorHAnsi" w:hAnsiTheme="minorHAnsi" w:cstheme="minorHAnsi"/>
          <w:u w:val="single"/>
        </w:rPr>
        <w:t>Problem S</w:t>
      </w:r>
      <w:bookmarkStart w:id="201" w:name="_Hlk99913916"/>
      <w:r w:rsidRPr="00691CC8">
        <w:rPr>
          <w:rFonts w:asciiTheme="minorHAnsi" w:hAnsiTheme="minorHAnsi" w:cstheme="minorHAnsi"/>
          <w:u w:val="single"/>
        </w:rPr>
        <w:t>tatement</w:t>
      </w:r>
      <w:bookmarkEnd w:id="200"/>
      <w:bookmarkEnd w:id="201"/>
      <w:r w:rsidR="001972A3" w:rsidRPr="00691CC8">
        <w:rPr>
          <w:rFonts w:asciiTheme="minorHAnsi" w:hAnsiTheme="minorHAnsi" w:cstheme="minorHAnsi"/>
        </w:rPr>
        <w:tab/>
      </w:r>
    </w:p>
    <w:p w14:paraId="669F172C" w14:textId="163FE117" w:rsidR="002454FF" w:rsidRPr="00691CC8" w:rsidRDefault="002454FF" w:rsidP="00890BE9">
      <w:pPr>
        <w:ind w:firstLine="547"/>
        <w:rPr>
          <w:rFonts w:asciiTheme="minorHAnsi" w:hAnsiTheme="minorHAnsi" w:cstheme="minorHAnsi"/>
        </w:rPr>
      </w:pPr>
      <w:r w:rsidRPr="00691CC8">
        <w:rPr>
          <w:rFonts w:asciiTheme="minorHAnsi" w:hAnsiTheme="minorHAnsi" w:cstheme="minorHAnsi"/>
        </w:rPr>
        <w:t xml:space="preserve">Seattle Pacific University has a big campus that is divided by many streets. Because of this, parking near the buildings your classes are in is convenient and necessary to make it to class on time. While some people solve this by buying a parking pass from the school, many choose not to, mainly because of the price of the passes. This lack of students buying parking passes also results in making it harder for students to find parking on the street. This leaves SPU with parking lots all over campus that are not being utilized to their full ability. </w:t>
      </w:r>
      <w:proofErr w:type="gramStart"/>
      <w:r w:rsidRPr="00691CC8">
        <w:rPr>
          <w:rFonts w:asciiTheme="minorHAnsi" w:hAnsiTheme="minorHAnsi" w:cstheme="minorHAnsi"/>
        </w:rPr>
        <w:t>In order to</w:t>
      </w:r>
      <w:proofErr w:type="gramEnd"/>
      <w:r w:rsidRPr="00691CC8">
        <w:rPr>
          <w:rFonts w:asciiTheme="minorHAnsi" w:hAnsiTheme="minorHAnsi" w:cstheme="minorHAnsi"/>
        </w:rPr>
        <w:t xml:space="preserve"> solve all these problems, we plan to build a parking app where students can pay for hourly and daily parking passes right on their phones. This allows us to capitalize on the parking lots while also giving students the chance to make parking easier. </w:t>
      </w:r>
    </w:p>
    <w:p w14:paraId="7F2E8D96" w14:textId="77777777" w:rsidR="00CF6763" w:rsidRPr="00691CC8" w:rsidRDefault="00CF6763" w:rsidP="00890BE9">
      <w:pPr>
        <w:ind w:left="900" w:hanging="360"/>
        <w:rPr>
          <w:rFonts w:asciiTheme="minorHAnsi" w:hAnsiTheme="minorHAnsi" w:cstheme="minorHAnsi"/>
        </w:rPr>
      </w:pPr>
    </w:p>
    <w:p w14:paraId="5270FD59" w14:textId="77777777" w:rsidR="002F2583" w:rsidRPr="00691CC8" w:rsidRDefault="003F61B3" w:rsidP="00890BE9">
      <w:pPr>
        <w:pStyle w:val="Heading2"/>
        <w:ind w:left="907"/>
        <w:rPr>
          <w:rFonts w:asciiTheme="minorHAnsi" w:hAnsiTheme="minorHAnsi" w:cstheme="minorHAnsi"/>
          <w:bCs w:val="0"/>
        </w:rPr>
      </w:pPr>
      <w:bookmarkStart w:id="202" w:name="_Toc167218364"/>
      <w:r w:rsidRPr="00691CC8">
        <w:rPr>
          <w:rFonts w:asciiTheme="minorHAnsi" w:hAnsiTheme="minorHAnsi" w:cstheme="minorHAnsi"/>
          <w:u w:val="single"/>
        </w:rPr>
        <w:t xml:space="preserve">Project </w:t>
      </w:r>
      <w:r w:rsidR="00D6502F" w:rsidRPr="00691CC8">
        <w:rPr>
          <w:rFonts w:asciiTheme="minorHAnsi" w:hAnsiTheme="minorHAnsi" w:cstheme="minorHAnsi"/>
          <w:u w:val="single"/>
        </w:rPr>
        <w:t>Vision and Scope</w:t>
      </w:r>
      <w:bookmarkEnd w:id="202"/>
      <w:r w:rsidR="00492503" w:rsidRPr="00691CC8">
        <w:rPr>
          <w:rFonts w:asciiTheme="minorHAnsi" w:hAnsiTheme="minorHAnsi" w:cstheme="minorHAnsi"/>
        </w:rPr>
        <w:tab/>
      </w:r>
    </w:p>
    <w:p w14:paraId="6A8BB76C" w14:textId="5CEF77C9" w:rsidR="002454FF" w:rsidRPr="00691CC8" w:rsidRDefault="002454FF" w:rsidP="00890BE9">
      <w:pPr>
        <w:ind w:firstLine="547"/>
        <w:rPr>
          <w:rFonts w:asciiTheme="minorHAnsi" w:hAnsiTheme="minorHAnsi" w:cstheme="minorHAnsi"/>
          <w:iCs/>
        </w:rPr>
      </w:pPr>
      <w:r w:rsidRPr="00691CC8">
        <w:rPr>
          <w:rFonts w:asciiTheme="minorHAnsi" w:hAnsiTheme="minorHAnsi" w:cstheme="minorHAnsi"/>
          <w:iCs/>
        </w:rPr>
        <w:t xml:space="preserve">To fully utilize SPU’s parking lots, we plan to build a mobile application that would allow SPU students to pay for parking on their phones. By offering parking passes for shorter periods of time and there for less money, we can remove any financial obstacles stopping students from using the parking lots. And by making payments as simple as possible we can allow students to pay for a spot in a matter of seconds, encouraging anyone in a rush to use the parking lots instead of spending time looking for parking. </w:t>
      </w:r>
    </w:p>
    <w:p w14:paraId="5B1C7C62" w14:textId="77777777" w:rsidR="005A1459" w:rsidRPr="00691CC8" w:rsidRDefault="005A1459" w:rsidP="00890BE9">
      <w:pPr>
        <w:tabs>
          <w:tab w:val="left" w:pos="3150"/>
        </w:tabs>
        <w:ind w:left="907" w:hanging="360"/>
        <w:rPr>
          <w:rFonts w:asciiTheme="minorHAnsi" w:hAnsiTheme="minorHAnsi" w:cstheme="minorHAnsi"/>
          <w:bCs/>
        </w:rPr>
      </w:pPr>
    </w:p>
    <w:p w14:paraId="0C0A72F7" w14:textId="77777777" w:rsidR="005C6FD2" w:rsidRPr="00691CC8" w:rsidRDefault="00492503" w:rsidP="00890BE9">
      <w:pPr>
        <w:pStyle w:val="Heading2"/>
        <w:ind w:left="907"/>
        <w:rPr>
          <w:rFonts w:asciiTheme="minorHAnsi" w:hAnsiTheme="minorHAnsi" w:cstheme="minorHAnsi"/>
          <w:b w:val="0"/>
        </w:rPr>
      </w:pPr>
      <w:bookmarkStart w:id="203" w:name="_Toc167218365"/>
      <w:r w:rsidRPr="00691CC8">
        <w:rPr>
          <w:rFonts w:asciiTheme="minorHAnsi" w:hAnsiTheme="minorHAnsi" w:cstheme="minorHAnsi"/>
          <w:u w:val="single"/>
        </w:rPr>
        <w:t>Requirements Summary</w:t>
      </w:r>
      <w:bookmarkEnd w:id="203"/>
      <w:r w:rsidRPr="00691CC8">
        <w:rPr>
          <w:rFonts w:asciiTheme="minorHAnsi" w:hAnsiTheme="minorHAnsi" w:cstheme="minorHAnsi"/>
        </w:rPr>
        <w:tab/>
      </w:r>
    </w:p>
    <w:p w14:paraId="0BFE577D" w14:textId="77777777" w:rsidR="002454FF" w:rsidRPr="00691CC8" w:rsidRDefault="002454FF" w:rsidP="00890BE9">
      <w:pPr>
        <w:ind w:firstLine="547"/>
        <w:rPr>
          <w:rFonts w:asciiTheme="minorHAnsi" w:hAnsiTheme="minorHAnsi" w:cstheme="minorHAnsi"/>
          <w:iCs/>
        </w:rPr>
      </w:pPr>
      <w:r w:rsidRPr="00691CC8">
        <w:rPr>
          <w:rFonts w:asciiTheme="minorHAnsi" w:hAnsiTheme="minorHAnsi" w:cstheme="minorHAnsi"/>
          <w:iCs/>
        </w:rPr>
        <w:t xml:space="preserve">In order for the Parking Portal to attract the most </w:t>
      </w:r>
      <w:proofErr w:type="gramStart"/>
      <w:r w:rsidRPr="00691CC8">
        <w:rPr>
          <w:rFonts w:asciiTheme="minorHAnsi" w:hAnsiTheme="minorHAnsi" w:cstheme="minorHAnsi"/>
          <w:iCs/>
        </w:rPr>
        <w:t>amount</w:t>
      </w:r>
      <w:proofErr w:type="gramEnd"/>
      <w:r w:rsidRPr="00691CC8">
        <w:rPr>
          <w:rFonts w:asciiTheme="minorHAnsi" w:hAnsiTheme="minorHAnsi" w:cstheme="minorHAnsi"/>
          <w:iCs/>
        </w:rPr>
        <w:t xml:space="preserve"> of users, it must have certain requirements.</w:t>
      </w:r>
    </w:p>
    <w:p w14:paraId="376F1C65" w14:textId="77777777" w:rsidR="002454FF" w:rsidRPr="00691CC8" w:rsidRDefault="002454FF" w:rsidP="00890BE9">
      <w:pPr>
        <w:pStyle w:val="ListParagraph"/>
        <w:numPr>
          <w:ilvl w:val="0"/>
          <w:numId w:val="17"/>
        </w:numPr>
        <w:spacing w:before="0" w:after="0"/>
        <w:rPr>
          <w:rFonts w:asciiTheme="minorHAnsi" w:hAnsiTheme="minorHAnsi" w:cstheme="minorHAnsi"/>
          <w:iCs/>
          <w:sz w:val="24"/>
        </w:rPr>
      </w:pPr>
      <w:r w:rsidRPr="00691CC8">
        <w:rPr>
          <w:rFonts w:asciiTheme="minorHAnsi" w:hAnsiTheme="minorHAnsi" w:cstheme="minorHAnsi"/>
          <w:iCs/>
          <w:sz w:val="24"/>
        </w:rPr>
        <w:t xml:space="preserve">The application must have an interface that allows parking passes to be bought quickly. </w:t>
      </w:r>
    </w:p>
    <w:p w14:paraId="3CA11B32" w14:textId="5E6E8DB8" w:rsidR="002454FF" w:rsidRPr="00691CC8" w:rsidRDefault="002454FF" w:rsidP="00890BE9">
      <w:pPr>
        <w:pStyle w:val="ListParagraph"/>
        <w:numPr>
          <w:ilvl w:val="0"/>
          <w:numId w:val="17"/>
        </w:numPr>
        <w:spacing w:before="0" w:after="0"/>
        <w:rPr>
          <w:rFonts w:asciiTheme="minorHAnsi" w:hAnsiTheme="minorHAnsi" w:cstheme="minorHAnsi"/>
          <w:iCs/>
          <w:sz w:val="24"/>
        </w:rPr>
      </w:pPr>
      <w:r w:rsidRPr="00691CC8">
        <w:rPr>
          <w:rFonts w:asciiTheme="minorHAnsi" w:hAnsiTheme="minorHAnsi" w:cstheme="minorHAnsi"/>
          <w:iCs/>
          <w:sz w:val="24"/>
        </w:rPr>
        <w:t>To make the process as quick as possible</w:t>
      </w:r>
      <w:ins w:id="204" w:author="Girmay, Ezana" w:date="2024-05-21T19:56:00Z">
        <w:r w:rsidR="00122913">
          <w:rPr>
            <w:rFonts w:asciiTheme="minorHAnsi" w:hAnsiTheme="minorHAnsi" w:cstheme="minorHAnsi"/>
            <w:iCs/>
            <w:sz w:val="24"/>
          </w:rPr>
          <w:t>,</w:t>
        </w:r>
      </w:ins>
      <w:r w:rsidRPr="00691CC8">
        <w:rPr>
          <w:rFonts w:asciiTheme="minorHAnsi" w:hAnsiTheme="minorHAnsi" w:cstheme="minorHAnsi"/>
          <w:iCs/>
          <w:sz w:val="24"/>
        </w:rPr>
        <w:t xml:space="preserve"> the application needs to save </w:t>
      </w:r>
      <w:ins w:id="205" w:author="Girmay, Ezana" w:date="2024-05-21T19:56:00Z">
        <w:r w:rsidR="00122913">
          <w:rPr>
            <w:rFonts w:asciiTheme="minorHAnsi" w:hAnsiTheme="minorHAnsi" w:cstheme="minorHAnsi"/>
            <w:iCs/>
            <w:sz w:val="24"/>
          </w:rPr>
          <w:t xml:space="preserve">the </w:t>
        </w:r>
      </w:ins>
      <w:r w:rsidRPr="00691CC8">
        <w:rPr>
          <w:rFonts w:asciiTheme="minorHAnsi" w:hAnsiTheme="minorHAnsi" w:cstheme="minorHAnsi"/>
          <w:iCs/>
          <w:sz w:val="24"/>
        </w:rPr>
        <w:t>user’s credit card</w:t>
      </w:r>
      <w:del w:id="206" w:author="Girmay, Ezana" w:date="2024-05-21T19:56:00Z">
        <w:r w:rsidRPr="00691CC8" w:rsidDel="00122913">
          <w:rPr>
            <w:rFonts w:asciiTheme="minorHAnsi" w:hAnsiTheme="minorHAnsi" w:cstheme="minorHAnsi"/>
            <w:iCs/>
            <w:sz w:val="24"/>
          </w:rPr>
          <w:delText>s</w:delText>
        </w:r>
      </w:del>
      <w:r w:rsidRPr="00691CC8">
        <w:rPr>
          <w:rFonts w:asciiTheme="minorHAnsi" w:hAnsiTheme="minorHAnsi" w:cstheme="minorHAnsi"/>
          <w:iCs/>
          <w:sz w:val="24"/>
        </w:rPr>
        <w:t xml:space="preserve"> information, so they do not have to re-type it every time they check out. </w:t>
      </w:r>
    </w:p>
    <w:p w14:paraId="0B9D121A" w14:textId="77777777" w:rsidR="002454FF" w:rsidRPr="00691CC8" w:rsidRDefault="002454FF" w:rsidP="00890BE9">
      <w:pPr>
        <w:pStyle w:val="ListParagraph"/>
        <w:numPr>
          <w:ilvl w:val="0"/>
          <w:numId w:val="17"/>
        </w:numPr>
        <w:spacing w:before="0" w:after="0"/>
        <w:rPr>
          <w:rFonts w:asciiTheme="minorHAnsi" w:hAnsiTheme="minorHAnsi" w:cstheme="minorHAnsi"/>
          <w:iCs/>
          <w:sz w:val="24"/>
        </w:rPr>
      </w:pPr>
      <w:r w:rsidRPr="00691CC8">
        <w:rPr>
          <w:rFonts w:asciiTheme="minorHAnsi" w:hAnsiTheme="minorHAnsi" w:cstheme="minorHAnsi"/>
          <w:iCs/>
          <w:sz w:val="24"/>
        </w:rPr>
        <w:t xml:space="preserve">We also plan to offer parking passes in both hourly increments and day passes. </w:t>
      </w:r>
    </w:p>
    <w:p w14:paraId="23CC271E" w14:textId="77777777" w:rsidR="002454FF" w:rsidRPr="00691CC8" w:rsidRDefault="002454FF" w:rsidP="00890BE9">
      <w:pPr>
        <w:pStyle w:val="ListParagraph"/>
        <w:numPr>
          <w:ilvl w:val="0"/>
          <w:numId w:val="17"/>
        </w:numPr>
        <w:spacing w:before="0" w:after="0"/>
        <w:rPr>
          <w:rFonts w:asciiTheme="minorHAnsi" w:hAnsiTheme="minorHAnsi" w:cstheme="minorHAnsi"/>
          <w:iCs/>
          <w:sz w:val="24"/>
        </w:rPr>
      </w:pPr>
      <w:r w:rsidRPr="00691CC8">
        <w:rPr>
          <w:rFonts w:asciiTheme="minorHAnsi" w:hAnsiTheme="minorHAnsi" w:cstheme="minorHAnsi"/>
          <w:iCs/>
          <w:sz w:val="24"/>
        </w:rPr>
        <w:t xml:space="preserve">To ensure the parking lots are only being used by SPU students, the login should require an SPU email. </w:t>
      </w:r>
    </w:p>
    <w:p w14:paraId="6A058229" w14:textId="77777777" w:rsidR="002454FF" w:rsidRPr="00691CC8" w:rsidRDefault="002454FF" w:rsidP="00890BE9">
      <w:pPr>
        <w:pStyle w:val="ListParagraph"/>
        <w:numPr>
          <w:ilvl w:val="0"/>
          <w:numId w:val="17"/>
        </w:numPr>
        <w:spacing w:before="0" w:after="0"/>
        <w:rPr>
          <w:rFonts w:asciiTheme="minorHAnsi" w:hAnsiTheme="minorHAnsi" w:cstheme="minorHAnsi"/>
          <w:iCs/>
          <w:sz w:val="24"/>
        </w:rPr>
      </w:pPr>
      <w:r w:rsidRPr="00691CC8">
        <w:rPr>
          <w:rFonts w:asciiTheme="minorHAnsi" w:hAnsiTheme="minorHAnsi" w:cstheme="minorHAnsi"/>
          <w:iCs/>
          <w:sz w:val="24"/>
        </w:rPr>
        <w:t xml:space="preserve">To help users not get tickets, the app must send notifications when the time is almost up.  </w:t>
      </w:r>
    </w:p>
    <w:p w14:paraId="1FCDFCAE" w14:textId="77777777" w:rsidR="005A1459" w:rsidRPr="00691CC8" w:rsidRDefault="005A1459" w:rsidP="00890BE9">
      <w:pPr>
        <w:tabs>
          <w:tab w:val="left" w:pos="3150"/>
        </w:tabs>
        <w:ind w:left="907" w:hanging="360"/>
        <w:rPr>
          <w:rFonts w:asciiTheme="minorHAnsi" w:hAnsiTheme="minorHAnsi" w:cstheme="minorHAnsi"/>
          <w:bCs/>
        </w:rPr>
      </w:pPr>
    </w:p>
    <w:p w14:paraId="14CE69E3" w14:textId="35B73218" w:rsidR="005C6FD2" w:rsidRPr="00691CC8" w:rsidRDefault="00AA21DC" w:rsidP="00890BE9">
      <w:pPr>
        <w:pStyle w:val="Heading2"/>
        <w:ind w:left="907"/>
        <w:rPr>
          <w:rFonts w:asciiTheme="minorHAnsi" w:hAnsiTheme="minorHAnsi" w:cstheme="minorHAnsi"/>
        </w:rPr>
      </w:pPr>
      <w:bookmarkStart w:id="207" w:name="_Toc167218366"/>
      <w:r w:rsidRPr="00691CC8">
        <w:rPr>
          <w:rFonts w:asciiTheme="minorHAnsi" w:hAnsiTheme="minorHAnsi" w:cstheme="minorHAnsi"/>
          <w:u w:val="single"/>
        </w:rPr>
        <w:t>Stakeholders and</w:t>
      </w:r>
      <w:r w:rsidR="0013229C" w:rsidRPr="00691CC8">
        <w:rPr>
          <w:rFonts w:asciiTheme="minorHAnsi" w:hAnsiTheme="minorHAnsi" w:cstheme="minorHAnsi"/>
          <w:u w:val="single"/>
        </w:rPr>
        <w:t xml:space="preserve"> Their</w:t>
      </w:r>
      <w:r w:rsidRPr="00691CC8">
        <w:rPr>
          <w:rFonts w:asciiTheme="minorHAnsi" w:hAnsiTheme="minorHAnsi" w:cstheme="minorHAnsi"/>
          <w:u w:val="single"/>
        </w:rPr>
        <w:t xml:space="preserve"> Interests</w:t>
      </w:r>
      <w:bookmarkEnd w:id="207"/>
      <w:r w:rsidR="00CA7254" w:rsidRPr="00691CC8">
        <w:rPr>
          <w:rFonts w:asciiTheme="minorHAnsi" w:hAnsiTheme="minorHAnsi" w:cstheme="minorHAnsi"/>
        </w:rPr>
        <w:tab/>
      </w:r>
    </w:p>
    <w:p w14:paraId="4DD0CD93" w14:textId="77777777" w:rsidR="002454FF" w:rsidRPr="00691CC8" w:rsidRDefault="002454FF" w:rsidP="00890BE9">
      <w:pPr>
        <w:ind w:firstLine="547"/>
        <w:rPr>
          <w:rFonts w:asciiTheme="minorHAnsi" w:hAnsiTheme="minorHAnsi" w:cstheme="minorHAnsi"/>
          <w:iCs/>
        </w:rPr>
      </w:pPr>
      <w:r w:rsidRPr="00691CC8">
        <w:rPr>
          <w:rFonts w:asciiTheme="minorHAnsi" w:hAnsiTheme="minorHAnsi" w:cstheme="minorHAnsi"/>
          <w:iCs/>
        </w:rPr>
        <w:t xml:space="preserve">While Parking Portal only serves a specific group of people in a specified area, there are still a few groups of people who have an interest in it. </w:t>
      </w:r>
    </w:p>
    <w:p w14:paraId="5E6B5572" w14:textId="6F17C22E" w:rsidR="002454FF" w:rsidRPr="00691CC8" w:rsidRDefault="002454FF" w:rsidP="00890BE9">
      <w:pPr>
        <w:pStyle w:val="ListParagraph"/>
        <w:numPr>
          <w:ilvl w:val="0"/>
          <w:numId w:val="18"/>
        </w:numPr>
        <w:spacing w:before="0" w:after="0"/>
        <w:rPr>
          <w:rFonts w:asciiTheme="minorHAnsi" w:hAnsiTheme="minorHAnsi" w:cstheme="minorHAnsi"/>
          <w:iCs/>
          <w:sz w:val="24"/>
        </w:rPr>
      </w:pPr>
      <w:r w:rsidRPr="00691CC8">
        <w:rPr>
          <w:rFonts w:asciiTheme="minorHAnsi" w:hAnsiTheme="minorHAnsi" w:cstheme="minorHAnsi"/>
          <w:iCs/>
          <w:sz w:val="24"/>
        </w:rPr>
        <w:t>The students at SPU</w:t>
      </w:r>
      <w:del w:id="208" w:author="Girmay, Ezana" w:date="2024-05-21T21:11:00Z">
        <w:r w:rsidRPr="00691CC8" w:rsidDel="000E5D1E">
          <w:rPr>
            <w:rFonts w:asciiTheme="minorHAnsi" w:hAnsiTheme="minorHAnsi" w:cstheme="minorHAnsi"/>
            <w:iCs/>
            <w:sz w:val="24"/>
          </w:rPr>
          <w:delText xml:space="preserve"> who</w:delText>
        </w:r>
      </w:del>
      <w:r w:rsidRPr="00691CC8">
        <w:rPr>
          <w:rFonts w:asciiTheme="minorHAnsi" w:hAnsiTheme="minorHAnsi" w:cstheme="minorHAnsi"/>
          <w:iCs/>
          <w:sz w:val="24"/>
        </w:rPr>
        <w:t xml:space="preserve"> can now park near their buildings in a way that is both convenient and affordable. </w:t>
      </w:r>
    </w:p>
    <w:p w14:paraId="56B9D679" w14:textId="77777777" w:rsidR="002454FF" w:rsidRPr="00691CC8" w:rsidRDefault="002454FF" w:rsidP="00890BE9">
      <w:pPr>
        <w:pStyle w:val="ListParagraph"/>
        <w:numPr>
          <w:ilvl w:val="0"/>
          <w:numId w:val="18"/>
        </w:numPr>
        <w:spacing w:before="0" w:after="0"/>
        <w:rPr>
          <w:rFonts w:asciiTheme="minorHAnsi" w:hAnsiTheme="minorHAnsi" w:cstheme="minorHAnsi"/>
          <w:iCs/>
          <w:sz w:val="24"/>
        </w:rPr>
      </w:pPr>
      <w:r w:rsidRPr="00691CC8">
        <w:rPr>
          <w:rFonts w:asciiTheme="minorHAnsi" w:hAnsiTheme="minorHAnsi" w:cstheme="minorHAnsi"/>
          <w:iCs/>
          <w:sz w:val="24"/>
        </w:rPr>
        <w:t xml:space="preserve">SPU, as they could benefit finance from more students using their parking lots. </w:t>
      </w:r>
    </w:p>
    <w:p w14:paraId="3265B48D" w14:textId="466F9266" w:rsidR="002454FF" w:rsidRPr="00691CC8" w:rsidRDefault="002454FF" w:rsidP="00890BE9">
      <w:pPr>
        <w:pStyle w:val="ListParagraph"/>
        <w:numPr>
          <w:ilvl w:val="0"/>
          <w:numId w:val="18"/>
        </w:numPr>
        <w:spacing w:before="0" w:after="0"/>
        <w:rPr>
          <w:rFonts w:asciiTheme="minorHAnsi" w:hAnsiTheme="minorHAnsi" w:cstheme="minorHAnsi"/>
          <w:sz w:val="24"/>
        </w:rPr>
      </w:pPr>
      <w:r w:rsidRPr="00691CC8">
        <w:rPr>
          <w:rFonts w:asciiTheme="minorHAnsi" w:hAnsiTheme="minorHAnsi" w:cstheme="minorHAnsi"/>
          <w:sz w:val="24"/>
        </w:rPr>
        <w:t>The Office of Safety and Security at SPU</w:t>
      </w:r>
      <w:r w:rsidR="002314FA" w:rsidRPr="00691CC8">
        <w:rPr>
          <w:rFonts w:asciiTheme="minorHAnsi" w:hAnsiTheme="minorHAnsi" w:cstheme="minorHAnsi"/>
          <w:sz w:val="24"/>
        </w:rPr>
        <w:t>, which currently oversees the parking lot, and with the introduction of our application,</w:t>
      </w:r>
      <w:r w:rsidRPr="00691CC8">
        <w:rPr>
          <w:rFonts w:asciiTheme="minorHAnsi" w:hAnsiTheme="minorHAnsi" w:cstheme="minorHAnsi"/>
          <w:sz w:val="24"/>
        </w:rPr>
        <w:t xml:space="preserve"> will probably be given the job of ensuring no one is overstaying their passes. </w:t>
      </w:r>
    </w:p>
    <w:p w14:paraId="4E028696" w14:textId="32232E1C" w:rsidR="005A1459" w:rsidRPr="00691CC8" w:rsidRDefault="002454FF" w:rsidP="00890BE9">
      <w:pPr>
        <w:pStyle w:val="ListParagraph"/>
        <w:numPr>
          <w:ilvl w:val="0"/>
          <w:numId w:val="18"/>
        </w:numPr>
        <w:tabs>
          <w:tab w:val="left" w:pos="540"/>
          <w:tab w:val="left" w:pos="3330"/>
        </w:tabs>
        <w:spacing w:after="0"/>
        <w:rPr>
          <w:rFonts w:asciiTheme="minorHAnsi" w:hAnsiTheme="minorHAnsi" w:cstheme="minorHAnsi"/>
          <w:iCs/>
          <w:sz w:val="24"/>
        </w:rPr>
      </w:pPr>
      <w:r w:rsidRPr="00691CC8">
        <w:rPr>
          <w:rFonts w:asciiTheme="minorHAnsi" w:hAnsiTheme="minorHAnsi" w:cstheme="minorHAnsi"/>
          <w:iCs/>
          <w:sz w:val="24"/>
        </w:rPr>
        <w:t>The neighbors around SPU have an interest</w:t>
      </w:r>
      <w:ins w:id="209" w:author="Girmay, Ezana" w:date="2024-05-21T19:59:00Z">
        <w:r w:rsidR="00122913">
          <w:rPr>
            <w:rFonts w:asciiTheme="minorHAnsi" w:hAnsiTheme="minorHAnsi" w:cstheme="minorHAnsi"/>
            <w:iCs/>
            <w:sz w:val="24"/>
          </w:rPr>
          <w:t>,</w:t>
        </w:r>
      </w:ins>
      <w:r w:rsidRPr="00691CC8">
        <w:rPr>
          <w:rFonts w:asciiTheme="minorHAnsi" w:hAnsiTheme="minorHAnsi" w:cstheme="minorHAnsi"/>
          <w:iCs/>
          <w:sz w:val="24"/>
        </w:rPr>
        <w:t xml:space="preserve"> as this could lessen the number of cars parked near their houses.</w:t>
      </w:r>
    </w:p>
    <w:p w14:paraId="2AEC93FF" w14:textId="77777777" w:rsidR="001F07DE" w:rsidRPr="00691CC8" w:rsidRDefault="001F07DE" w:rsidP="00890BE9">
      <w:pPr>
        <w:tabs>
          <w:tab w:val="left" w:pos="540"/>
          <w:tab w:val="left" w:pos="3330"/>
        </w:tabs>
        <w:ind w:left="907" w:hanging="360"/>
        <w:rPr>
          <w:rFonts w:asciiTheme="minorHAnsi" w:hAnsiTheme="minorHAnsi" w:cstheme="minorHAnsi"/>
        </w:rPr>
      </w:pPr>
    </w:p>
    <w:p w14:paraId="7C672A05" w14:textId="77777777" w:rsidR="005C6FD2" w:rsidRPr="00691CC8" w:rsidRDefault="00275BEA" w:rsidP="00890BE9">
      <w:pPr>
        <w:pStyle w:val="Heading2"/>
        <w:rPr>
          <w:rFonts w:asciiTheme="minorHAnsi" w:hAnsiTheme="minorHAnsi" w:cstheme="minorHAnsi"/>
        </w:rPr>
      </w:pPr>
      <w:bookmarkStart w:id="210" w:name="_Toc167218367"/>
      <w:r w:rsidRPr="00691CC8">
        <w:rPr>
          <w:rFonts w:asciiTheme="minorHAnsi" w:hAnsiTheme="minorHAnsi" w:cstheme="minorHAnsi"/>
          <w:u w:val="single"/>
        </w:rPr>
        <w:lastRenderedPageBreak/>
        <w:t>Expected Costs and Benefits</w:t>
      </w:r>
      <w:bookmarkEnd w:id="210"/>
      <w:r w:rsidRPr="00691CC8">
        <w:rPr>
          <w:rFonts w:asciiTheme="minorHAnsi" w:hAnsiTheme="minorHAnsi" w:cstheme="minorHAnsi"/>
        </w:rPr>
        <w:tab/>
      </w:r>
    </w:p>
    <w:p w14:paraId="18B03D28" w14:textId="77777777" w:rsidR="002454FF" w:rsidRPr="00691CC8" w:rsidRDefault="002454FF" w:rsidP="00890BE9">
      <w:pPr>
        <w:rPr>
          <w:rFonts w:asciiTheme="minorHAnsi" w:hAnsiTheme="minorHAnsi" w:cstheme="minorHAnsi"/>
          <w:iCs/>
          <w:u w:val="single"/>
        </w:rPr>
      </w:pPr>
      <w:r w:rsidRPr="00691CC8">
        <w:rPr>
          <w:rFonts w:asciiTheme="minorHAnsi" w:hAnsiTheme="minorHAnsi" w:cstheme="minorHAnsi"/>
          <w:iCs/>
          <w:u w:val="single"/>
        </w:rPr>
        <w:t>Cost</w:t>
      </w:r>
    </w:p>
    <w:p w14:paraId="3C26E439" w14:textId="6E30DFAD" w:rsidR="002454FF" w:rsidRPr="00691CC8" w:rsidRDefault="001F07DE" w:rsidP="00890BE9">
      <w:pPr>
        <w:rPr>
          <w:rFonts w:asciiTheme="minorHAnsi" w:hAnsiTheme="minorHAnsi" w:cstheme="minorHAnsi"/>
          <w:iCs/>
        </w:rPr>
      </w:pPr>
      <w:r w:rsidRPr="00691CC8">
        <w:rPr>
          <w:rFonts w:asciiTheme="minorHAnsi" w:hAnsiTheme="minorHAnsi" w:cstheme="minorHAnsi"/>
          <w:iCs/>
        </w:rPr>
        <w:t xml:space="preserve">           </w:t>
      </w:r>
      <w:r w:rsidR="002454FF" w:rsidRPr="00691CC8">
        <w:rPr>
          <w:rFonts w:asciiTheme="minorHAnsi" w:hAnsiTheme="minorHAnsi" w:cstheme="minorHAnsi"/>
          <w:iCs/>
        </w:rPr>
        <w:t xml:space="preserve">The first and most expensive cost for Parking Portal is developing the application. Since the app is not very complex, maintenance should not cost much unless new features are introduced. We will also need to store transaction information, so we will also need to pay for storage every month. One cost that will be needed is for signs in the parking lots informing students they can use Parking Portal to pay for parking. </w:t>
      </w:r>
    </w:p>
    <w:p w14:paraId="3B0E3D7E" w14:textId="77777777" w:rsidR="002454FF" w:rsidRPr="00691CC8" w:rsidRDefault="002454FF" w:rsidP="00890BE9">
      <w:pPr>
        <w:rPr>
          <w:rFonts w:asciiTheme="minorHAnsi" w:hAnsiTheme="minorHAnsi" w:cstheme="minorHAnsi"/>
          <w:iCs/>
        </w:rPr>
      </w:pPr>
    </w:p>
    <w:p w14:paraId="2C59DBFF" w14:textId="77777777" w:rsidR="002454FF" w:rsidRPr="00691CC8" w:rsidRDefault="002454FF" w:rsidP="00890BE9">
      <w:pPr>
        <w:rPr>
          <w:rFonts w:asciiTheme="minorHAnsi" w:hAnsiTheme="minorHAnsi" w:cstheme="minorHAnsi"/>
          <w:iCs/>
          <w:u w:val="single"/>
        </w:rPr>
      </w:pPr>
      <w:r w:rsidRPr="00691CC8">
        <w:rPr>
          <w:rFonts w:asciiTheme="minorHAnsi" w:hAnsiTheme="minorHAnsi" w:cstheme="minorHAnsi"/>
          <w:iCs/>
          <w:u w:val="single"/>
        </w:rPr>
        <w:t>Benefits</w:t>
      </w:r>
    </w:p>
    <w:p w14:paraId="0E599B95" w14:textId="26BA9245" w:rsidR="002454FF" w:rsidRPr="00691CC8" w:rsidRDefault="001F07DE" w:rsidP="00890BE9">
      <w:pPr>
        <w:rPr>
          <w:rFonts w:asciiTheme="minorHAnsi" w:hAnsiTheme="minorHAnsi" w:cstheme="minorHAnsi"/>
          <w:iCs/>
        </w:rPr>
      </w:pPr>
      <w:r w:rsidRPr="00691CC8">
        <w:rPr>
          <w:rFonts w:asciiTheme="minorHAnsi" w:hAnsiTheme="minorHAnsi" w:cstheme="minorHAnsi"/>
          <w:iCs/>
        </w:rPr>
        <w:t xml:space="preserve">           </w:t>
      </w:r>
      <w:r w:rsidR="002454FF" w:rsidRPr="00691CC8">
        <w:rPr>
          <w:rFonts w:asciiTheme="minorHAnsi" w:hAnsiTheme="minorHAnsi" w:cstheme="minorHAnsi"/>
          <w:iCs/>
        </w:rPr>
        <w:t xml:space="preserve">Besides the financial benefits, the use of Parking Portal also has many intangible benefits for SPU. By having more students park in the lots, residents in the neighborhood will not have to deal with so many students parking on the streets. This can go a long way in improving the relationship between SPU and its neighbors. Students will also be happier being able to park closer to class, which might help with their attendance as they don’t have to walk as far and do not have to guess how long it will take them to find parking. </w:t>
      </w:r>
    </w:p>
    <w:p w14:paraId="4BFFCC2C" w14:textId="77777777" w:rsidR="005A1459" w:rsidRPr="00691CC8" w:rsidRDefault="005A1459" w:rsidP="00890BE9">
      <w:pPr>
        <w:tabs>
          <w:tab w:val="left" w:pos="540"/>
          <w:tab w:val="left" w:pos="3330"/>
        </w:tabs>
        <w:ind w:left="907" w:hanging="360"/>
        <w:rPr>
          <w:rFonts w:asciiTheme="minorHAnsi" w:hAnsiTheme="minorHAnsi" w:cstheme="minorHAnsi"/>
        </w:rPr>
      </w:pPr>
    </w:p>
    <w:p w14:paraId="24D67F6D" w14:textId="77777777" w:rsidR="005C6FD2" w:rsidRPr="00691CC8" w:rsidRDefault="00AA21DC" w:rsidP="00890BE9">
      <w:pPr>
        <w:pStyle w:val="Heading2"/>
        <w:ind w:left="907"/>
        <w:rPr>
          <w:rFonts w:asciiTheme="minorHAnsi" w:hAnsiTheme="minorHAnsi" w:cstheme="minorHAnsi"/>
        </w:rPr>
      </w:pPr>
      <w:bookmarkStart w:id="211" w:name="_Toc167218368"/>
      <w:r w:rsidRPr="00691CC8">
        <w:rPr>
          <w:rFonts w:asciiTheme="minorHAnsi" w:hAnsiTheme="minorHAnsi" w:cstheme="minorHAnsi"/>
          <w:u w:val="single"/>
        </w:rPr>
        <w:t>Constraints</w:t>
      </w:r>
      <w:bookmarkEnd w:id="211"/>
      <w:r w:rsidR="00492503" w:rsidRPr="00691CC8">
        <w:rPr>
          <w:rFonts w:asciiTheme="minorHAnsi" w:hAnsiTheme="minorHAnsi" w:cstheme="minorHAnsi"/>
        </w:rPr>
        <w:tab/>
      </w:r>
    </w:p>
    <w:p w14:paraId="21B9834A" w14:textId="77777777" w:rsidR="002454FF" w:rsidRPr="00691CC8" w:rsidRDefault="002454FF" w:rsidP="00890BE9">
      <w:pPr>
        <w:ind w:firstLine="547"/>
        <w:rPr>
          <w:rFonts w:asciiTheme="minorHAnsi" w:hAnsiTheme="minorHAnsi" w:cstheme="minorHAnsi"/>
        </w:rPr>
      </w:pPr>
      <w:r w:rsidRPr="00691CC8">
        <w:rPr>
          <w:rFonts w:asciiTheme="minorHAnsi" w:hAnsiTheme="minorHAnsi" w:cstheme="minorHAnsi"/>
        </w:rPr>
        <w:t>While building out this application, there are a few constraints we plan to build into the software and limitations we expect to run into.</w:t>
      </w:r>
    </w:p>
    <w:p w14:paraId="64EE7896" w14:textId="5D492EAB" w:rsidR="002454FF" w:rsidRPr="00691CC8" w:rsidRDefault="002454FF" w:rsidP="00890BE9">
      <w:pPr>
        <w:pStyle w:val="ListParagraph"/>
        <w:numPr>
          <w:ilvl w:val="0"/>
          <w:numId w:val="19"/>
        </w:numPr>
        <w:spacing w:before="0" w:after="0"/>
        <w:rPr>
          <w:rFonts w:asciiTheme="minorHAnsi" w:hAnsiTheme="minorHAnsi" w:cstheme="minorHAnsi"/>
          <w:sz w:val="24"/>
        </w:rPr>
      </w:pPr>
      <w:r w:rsidRPr="00691CC8">
        <w:rPr>
          <w:rFonts w:asciiTheme="minorHAnsi" w:hAnsiTheme="minorHAnsi" w:cstheme="minorHAnsi"/>
          <w:sz w:val="24"/>
        </w:rPr>
        <w:t xml:space="preserve">Students Only: This software limitation we plan to implement will limit the app to students only. This is important because we do not want random people parking in the school’s parking lots. </w:t>
      </w:r>
    </w:p>
    <w:p w14:paraId="2B94F001" w14:textId="435DCA85" w:rsidR="002454FF" w:rsidRPr="00691CC8" w:rsidRDefault="002454FF" w:rsidP="00890BE9">
      <w:pPr>
        <w:pStyle w:val="ListParagraph"/>
        <w:numPr>
          <w:ilvl w:val="0"/>
          <w:numId w:val="19"/>
        </w:numPr>
        <w:spacing w:before="0" w:after="0"/>
        <w:rPr>
          <w:rFonts w:asciiTheme="minorHAnsi" w:hAnsiTheme="minorHAnsi" w:cstheme="minorHAnsi"/>
          <w:sz w:val="24"/>
        </w:rPr>
      </w:pPr>
      <w:r w:rsidRPr="00691CC8">
        <w:rPr>
          <w:rFonts w:asciiTheme="minorHAnsi" w:hAnsiTheme="minorHAnsi" w:cstheme="minorHAnsi"/>
          <w:sz w:val="24"/>
        </w:rPr>
        <w:t xml:space="preserve">Application maintenance: While the app is only running at SPU, there might not be enough users to justify having a big team after the project is done, which might hinder any updates and maintenance. To solve this, we could hire part-time employees in cycles to help implement fixes and updates. </w:t>
      </w:r>
    </w:p>
    <w:p w14:paraId="5CD731AF" w14:textId="77777777" w:rsidR="005C6FD2" w:rsidRPr="00691CC8" w:rsidRDefault="005C6FD2" w:rsidP="00890BE9">
      <w:pPr>
        <w:tabs>
          <w:tab w:val="left" w:pos="1890"/>
          <w:tab w:val="left" w:pos="3330"/>
        </w:tabs>
        <w:spacing w:before="120"/>
        <w:ind w:left="900" w:hanging="360"/>
        <w:rPr>
          <w:rFonts w:asciiTheme="minorHAnsi" w:hAnsiTheme="minorHAnsi" w:cstheme="minorHAnsi"/>
        </w:rPr>
      </w:pPr>
    </w:p>
    <w:p w14:paraId="51A51275" w14:textId="1C1FE841" w:rsidR="005C6FD2" w:rsidRPr="00691CC8" w:rsidRDefault="003F61B3" w:rsidP="00890BE9">
      <w:pPr>
        <w:pStyle w:val="Heading2"/>
        <w:ind w:left="907"/>
        <w:rPr>
          <w:rFonts w:asciiTheme="minorHAnsi" w:hAnsiTheme="minorHAnsi" w:cstheme="minorHAnsi"/>
          <w:u w:val="single"/>
          <w:rPrChange w:id="212" w:author="Girmay, Ezana" w:date="2024-05-21T19:30:00Z">
            <w:rPr>
              <w:rFonts w:asciiTheme="minorHAnsi" w:hAnsiTheme="minorHAnsi" w:cstheme="minorHAnsi"/>
            </w:rPr>
          </w:rPrChange>
        </w:rPr>
      </w:pPr>
      <w:bookmarkStart w:id="213" w:name="_Toc167218369"/>
      <w:r w:rsidRPr="00691CC8">
        <w:rPr>
          <w:rFonts w:asciiTheme="minorHAnsi" w:hAnsiTheme="minorHAnsi" w:cstheme="minorHAnsi"/>
          <w:u w:val="single"/>
          <w:rPrChange w:id="214" w:author="Girmay, Ezana" w:date="2024-05-21T19:30:00Z">
            <w:rPr>
              <w:rFonts w:asciiTheme="minorHAnsi" w:hAnsiTheme="minorHAnsi" w:cstheme="minorHAnsi"/>
              <w:highlight w:val="darkCyan"/>
            </w:rPr>
          </w:rPrChange>
        </w:rPr>
        <w:t>Recommendation</w:t>
      </w:r>
      <w:bookmarkEnd w:id="213"/>
      <w:del w:id="215" w:author="Girmay, Ezana" w:date="2024-05-21T19:12:00Z">
        <w:r w:rsidR="00492503" w:rsidRPr="00691CC8" w:rsidDel="00752A4E">
          <w:rPr>
            <w:rFonts w:asciiTheme="minorHAnsi" w:hAnsiTheme="minorHAnsi" w:cstheme="minorHAnsi"/>
            <w:u w:val="single"/>
            <w:rPrChange w:id="216" w:author="Girmay, Ezana" w:date="2024-05-21T19:30:00Z">
              <w:rPr>
                <w:rFonts w:asciiTheme="minorHAnsi" w:hAnsiTheme="minorHAnsi" w:cstheme="minorHAnsi"/>
              </w:rPr>
            </w:rPrChange>
          </w:rPr>
          <w:tab/>
        </w:r>
      </w:del>
    </w:p>
    <w:p w14:paraId="6EBD030F" w14:textId="2BC156E2" w:rsidR="00133D33" w:rsidRPr="00890BE9" w:rsidRDefault="00133D33" w:rsidP="00890BE9">
      <w:pPr>
        <w:tabs>
          <w:tab w:val="left" w:pos="540"/>
        </w:tabs>
        <w:rPr>
          <w:ins w:id="217" w:author="Girmay, Ezana" w:date="2024-05-21T19:00:00Z"/>
          <w:rFonts w:asciiTheme="minorHAnsi" w:hAnsiTheme="minorHAnsi" w:cstheme="minorHAnsi"/>
          <w:color w:val="000000" w:themeColor="text1"/>
        </w:rPr>
      </w:pPr>
      <w:ins w:id="218" w:author="Girmay, Ezana" w:date="2024-05-21T19:00:00Z">
        <w:r w:rsidRPr="00691CC8">
          <w:rPr>
            <w:rFonts w:asciiTheme="minorHAnsi" w:hAnsiTheme="minorHAnsi" w:cstheme="minorHAnsi"/>
            <w:color w:val="4F81BD" w:themeColor="accent1"/>
          </w:rPr>
          <w:tab/>
        </w:r>
        <w:r w:rsidRPr="00890BE9">
          <w:rPr>
            <w:rFonts w:asciiTheme="minorHAnsi" w:hAnsiTheme="minorHAnsi" w:cstheme="minorHAnsi"/>
            <w:color w:val="000000" w:themeColor="text1"/>
          </w:rPr>
          <w:t xml:space="preserve">To achieve our vision for Parking Portal we require SPU and its variance departments to work with us from the time we roll out the application and as we continue to serve the students for years to come. As we roll out the application, we hope SPU’s variance departments will include us in their email updates and allow us to hang posters throughout the school. We also hope that incoming students will be informed of our services during orientation and that we are mentioned on their website. We also hope that SPU will provide us with student emails so we can send out our own advertisements and have a list of which emails we should allow to sign up for our application. </w:t>
        </w:r>
      </w:ins>
    </w:p>
    <w:p w14:paraId="642B3A67" w14:textId="77777777" w:rsidR="00133D33" w:rsidRPr="00890BE9" w:rsidRDefault="00133D33" w:rsidP="00890BE9">
      <w:pPr>
        <w:tabs>
          <w:tab w:val="left" w:pos="540"/>
        </w:tabs>
        <w:rPr>
          <w:ins w:id="219" w:author="Girmay, Ezana" w:date="2024-05-21T19:00:00Z"/>
          <w:rFonts w:asciiTheme="minorHAnsi" w:hAnsiTheme="minorHAnsi" w:cstheme="minorHAnsi"/>
          <w:color w:val="000000" w:themeColor="text1"/>
        </w:rPr>
      </w:pPr>
    </w:p>
    <w:p w14:paraId="696C673E" w14:textId="13A54406" w:rsidR="00133D33" w:rsidRPr="00890BE9" w:rsidRDefault="00133D33" w:rsidP="00890BE9">
      <w:pPr>
        <w:tabs>
          <w:tab w:val="left" w:pos="540"/>
        </w:tabs>
        <w:rPr>
          <w:ins w:id="220" w:author="Girmay, Ezana" w:date="2024-05-21T19:02:00Z"/>
          <w:rFonts w:asciiTheme="minorHAnsi" w:hAnsiTheme="minorHAnsi" w:cstheme="minorHAnsi"/>
          <w:color w:val="000000" w:themeColor="text1"/>
        </w:rPr>
      </w:pPr>
      <w:ins w:id="221" w:author="Girmay, Ezana" w:date="2024-05-21T19:00:00Z">
        <w:r w:rsidRPr="00890BE9">
          <w:rPr>
            <w:rFonts w:asciiTheme="minorHAnsi" w:hAnsiTheme="minorHAnsi" w:cstheme="minorHAnsi"/>
            <w:color w:val="000000" w:themeColor="text1"/>
          </w:rPr>
          <w:tab/>
          <w:t xml:space="preserve">The biggest department we hope SPU </w:t>
        </w:r>
      </w:ins>
      <w:ins w:id="222" w:author="Girmay, Ezana" w:date="2024-05-21T21:00:00Z">
        <w:r w:rsidR="009D397C">
          <w:rPr>
            <w:rFonts w:asciiTheme="minorHAnsi" w:hAnsiTheme="minorHAnsi" w:cstheme="minorHAnsi"/>
            <w:color w:val="000000" w:themeColor="text1"/>
          </w:rPr>
          <w:t xml:space="preserve">will </w:t>
        </w:r>
      </w:ins>
      <w:ins w:id="223" w:author="Girmay, Ezana" w:date="2024-05-21T19:00:00Z">
        <w:r w:rsidRPr="00890BE9">
          <w:rPr>
            <w:rFonts w:asciiTheme="minorHAnsi" w:hAnsiTheme="minorHAnsi" w:cstheme="minorHAnsi"/>
            <w:color w:val="000000" w:themeColor="text1"/>
          </w:rPr>
          <w:t xml:space="preserve">permit us to work with in the future is the Office of Safety and Security, seeing how they </w:t>
        </w:r>
        <w:proofErr w:type="gramStart"/>
        <w:r w:rsidRPr="00890BE9">
          <w:rPr>
            <w:rFonts w:asciiTheme="minorHAnsi" w:hAnsiTheme="minorHAnsi" w:cstheme="minorHAnsi"/>
            <w:color w:val="000000" w:themeColor="text1"/>
          </w:rPr>
          <w:t>are in charge of</w:t>
        </w:r>
        <w:proofErr w:type="gramEnd"/>
        <w:r w:rsidRPr="00890BE9">
          <w:rPr>
            <w:rFonts w:asciiTheme="minorHAnsi" w:hAnsiTheme="minorHAnsi" w:cstheme="minorHAnsi"/>
            <w:color w:val="000000" w:themeColor="text1"/>
          </w:rPr>
          <w:t xml:space="preserve"> the parking lots</w:t>
        </w:r>
        <w:r w:rsidRPr="00890BE9">
          <w:rPr>
            <w:rFonts w:asciiTheme="minorHAnsi" w:hAnsiTheme="minorHAnsi" w:cstheme="minorHAnsi"/>
            <w:color w:val="000000" w:themeColor="text1"/>
            <w:rPrChange w:id="224" w:author="Girmay, Ezana" w:date="2024-05-21T19:30:00Z">
              <w:rPr>
                <w:rFonts w:cstheme="minorHAnsi"/>
                <w:color w:val="4F81BD" w:themeColor="accent1"/>
              </w:rPr>
            </w:rPrChange>
          </w:rPr>
          <w:t xml:space="preserve"> (</w:t>
        </w:r>
        <w:r w:rsidRPr="00890BE9">
          <w:rPr>
            <w:rFonts w:asciiTheme="minorHAnsi" w:hAnsiTheme="minorHAnsi" w:cstheme="minorHAnsi"/>
            <w:i/>
            <w:iCs/>
            <w:color w:val="000000" w:themeColor="text1"/>
            <w:rPrChange w:id="225" w:author="Girmay, Ezana" w:date="2024-05-21T19:30:00Z">
              <w:rPr>
                <w:rFonts w:cstheme="minorHAnsi"/>
                <w:i/>
                <w:iCs/>
                <w:color w:val="4F81BD" w:themeColor="accent1"/>
              </w:rPr>
            </w:rPrChange>
          </w:rPr>
          <w:t>Parking |</w:t>
        </w:r>
        <w:r w:rsidRPr="00890BE9">
          <w:rPr>
            <w:rFonts w:asciiTheme="minorHAnsi" w:hAnsiTheme="minorHAnsi" w:cstheme="minorHAnsi"/>
            <w:bCs/>
            <w:i/>
            <w:iCs/>
            <w:color w:val="000000" w:themeColor="text1"/>
            <w:rPrChange w:id="226" w:author="Girmay, Ezana" w:date="2024-05-21T19:30:00Z">
              <w:rPr>
                <w:rFonts w:cstheme="minorHAnsi"/>
                <w:bCs/>
                <w:i/>
                <w:iCs/>
                <w:color w:val="4F81BD" w:themeColor="accent1"/>
              </w:rPr>
            </w:rPrChange>
          </w:rPr>
          <w:t xml:space="preserve"> SPU</w:t>
        </w:r>
        <w:r w:rsidRPr="00890BE9">
          <w:rPr>
            <w:rFonts w:asciiTheme="minorHAnsi" w:hAnsiTheme="minorHAnsi" w:cstheme="minorHAnsi"/>
            <w:color w:val="000000" w:themeColor="text1"/>
            <w:rPrChange w:id="227" w:author="Girmay, Ezana" w:date="2024-05-21T19:30:00Z">
              <w:rPr>
                <w:rFonts w:cstheme="minorHAnsi"/>
                <w:color w:val="4F81BD" w:themeColor="accent1"/>
              </w:rPr>
            </w:rPrChange>
          </w:rPr>
          <w:t>, n.d.)</w:t>
        </w:r>
        <w:r w:rsidRPr="00890BE9">
          <w:rPr>
            <w:rFonts w:asciiTheme="minorHAnsi" w:hAnsiTheme="minorHAnsi" w:cstheme="minorHAnsi"/>
            <w:color w:val="000000" w:themeColor="text1"/>
          </w:rPr>
          <w:t xml:space="preserve">. Being able to have the Office of Safety and Security </w:t>
        </w:r>
        <w:proofErr w:type="gramStart"/>
        <w:r w:rsidRPr="00890BE9">
          <w:rPr>
            <w:rFonts w:asciiTheme="minorHAnsi" w:hAnsiTheme="minorHAnsi" w:cstheme="minorHAnsi"/>
            <w:color w:val="000000" w:themeColor="text1"/>
          </w:rPr>
          <w:t>be in charge of</w:t>
        </w:r>
        <w:proofErr w:type="gramEnd"/>
        <w:r w:rsidRPr="00890BE9">
          <w:rPr>
            <w:rFonts w:asciiTheme="minorHAnsi" w:hAnsiTheme="minorHAnsi" w:cstheme="minorHAnsi"/>
            <w:color w:val="000000" w:themeColor="text1"/>
          </w:rPr>
          <w:t xml:space="preserve"> ticketing would significantly simplify the personnel we need. This transition for them will be as simple as making a portal to send tickets to the user and sending updates to their approved license plates list from our servers. To determine the exact workings of the system, we would need to see the current system that the department is using. We also hope to work with the students themselves. By working directly with the computer science </w:t>
        </w:r>
        <w:r w:rsidRPr="00890BE9">
          <w:rPr>
            <w:rFonts w:asciiTheme="minorHAnsi" w:hAnsiTheme="minorHAnsi" w:cstheme="minorHAnsi"/>
            <w:color w:val="000000" w:themeColor="text1"/>
          </w:rPr>
          <w:lastRenderedPageBreak/>
          <w:t xml:space="preserve">students and faculty at the school, we can staff our team for any maintenance and upgrades we need. The last thing we hope SPU can help with is funding to build and deploy the application. </w:t>
        </w:r>
      </w:ins>
    </w:p>
    <w:p w14:paraId="794184DA" w14:textId="77777777" w:rsidR="000A1039" w:rsidRPr="00691CC8" w:rsidRDefault="000A1039" w:rsidP="00890BE9">
      <w:pPr>
        <w:tabs>
          <w:tab w:val="left" w:pos="540"/>
        </w:tabs>
        <w:rPr>
          <w:ins w:id="228" w:author="Girmay, Ezana" w:date="2024-05-21T19:00:00Z"/>
          <w:rFonts w:asciiTheme="minorHAnsi" w:hAnsiTheme="minorHAnsi" w:cstheme="minorHAnsi"/>
          <w:color w:val="4F81BD" w:themeColor="accent1"/>
        </w:rPr>
      </w:pPr>
    </w:p>
    <w:p w14:paraId="307D2162" w14:textId="115E6E60" w:rsidR="00415F88" w:rsidRPr="00691CC8" w:rsidDel="00133D33" w:rsidRDefault="003F61B3" w:rsidP="00890BE9">
      <w:pPr>
        <w:tabs>
          <w:tab w:val="left" w:pos="540"/>
        </w:tabs>
        <w:ind w:left="907" w:hanging="360"/>
        <w:rPr>
          <w:del w:id="229" w:author="Girmay, Ezana" w:date="2024-05-21T19:00:00Z"/>
          <w:rFonts w:asciiTheme="minorHAnsi" w:hAnsiTheme="minorHAnsi" w:cstheme="minorHAnsi"/>
        </w:rPr>
      </w:pPr>
      <w:del w:id="230" w:author="Girmay, Ezana" w:date="2024-05-21T19:00:00Z">
        <w:r w:rsidRPr="00691CC8" w:rsidDel="00133D33">
          <w:rPr>
            <w:rFonts w:asciiTheme="minorHAnsi" w:hAnsiTheme="minorHAnsi" w:cstheme="minorHAnsi"/>
            <w:bCs/>
          </w:rPr>
          <w:delText xml:space="preserve">What do you want your reader to do </w:delText>
        </w:r>
        <w:r w:rsidR="00492503" w:rsidRPr="00691CC8" w:rsidDel="00133D33">
          <w:rPr>
            <w:rFonts w:asciiTheme="minorHAnsi" w:hAnsiTheme="minorHAnsi" w:cstheme="minorHAnsi"/>
            <w:bCs/>
          </w:rPr>
          <w:delText>upon receipt of this</w:delText>
        </w:r>
        <w:r w:rsidRPr="00691CC8" w:rsidDel="00133D33">
          <w:rPr>
            <w:rFonts w:asciiTheme="minorHAnsi" w:hAnsiTheme="minorHAnsi" w:cstheme="minorHAnsi"/>
            <w:bCs/>
          </w:rPr>
          <w:delText xml:space="preserve"> document</w:delText>
        </w:r>
        <w:r w:rsidR="0034053E" w:rsidRPr="00691CC8" w:rsidDel="00133D33">
          <w:rPr>
            <w:rFonts w:asciiTheme="minorHAnsi" w:hAnsiTheme="minorHAnsi" w:cstheme="minorHAnsi"/>
            <w:bCs/>
          </w:rPr>
          <w:delText xml:space="preserve">? </w:delText>
        </w:r>
        <w:r w:rsidR="00197F2A" w:rsidRPr="00691CC8" w:rsidDel="00133D33">
          <w:rPr>
            <w:rFonts w:asciiTheme="minorHAnsi" w:hAnsiTheme="minorHAnsi" w:cstheme="minorHAnsi"/>
            <w:bCs/>
          </w:rPr>
          <w:delText>Wanderer'</w:delText>
        </w:r>
        <w:r w:rsidR="006F38A3" w:rsidRPr="00691CC8" w:rsidDel="00133D33">
          <w:rPr>
            <w:rFonts w:asciiTheme="minorHAnsi" w:hAnsiTheme="minorHAnsi" w:cstheme="minorHAnsi"/>
            <w:bCs/>
          </w:rPr>
          <w:delText>s Tools</w:delText>
        </w:r>
        <w:r w:rsidR="0034053E" w:rsidRPr="00691CC8" w:rsidDel="00133D33">
          <w:rPr>
            <w:rFonts w:asciiTheme="minorHAnsi" w:hAnsiTheme="minorHAnsi" w:cstheme="minorHAnsi"/>
            <w:bCs/>
          </w:rPr>
          <w:delText xml:space="preserve"> is your primary decision-maker</w:delText>
        </w:r>
        <w:r w:rsidR="00DF1301" w:rsidRPr="00691CC8" w:rsidDel="00133D33">
          <w:rPr>
            <w:rFonts w:asciiTheme="minorHAnsi" w:hAnsiTheme="minorHAnsi" w:cstheme="minorHAnsi"/>
            <w:bCs/>
          </w:rPr>
          <w:delText>; what</w:delText>
        </w:r>
        <w:r w:rsidR="007629DE" w:rsidRPr="00691CC8" w:rsidDel="00133D33">
          <w:rPr>
            <w:rFonts w:asciiTheme="minorHAnsi" w:hAnsiTheme="minorHAnsi" w:cstheme="minorHAnsi"/>
            <w:bCs/>
          </w:rPr>
          <w:delText xml:space="preserve"> actions </w:delText>
        </w:r>
        <w:r w:rsidR="0034053E" w:rsidRPr="00691CC8" w:rsidDel="00133D33">
          <w:rPr>
            <w:rFonts w:asciiTheme="minorHAnsi" w:hAnsiTheme="minorHAnsi" w:cstheme="minorHAnsi"/>
            <w:bCs/>
          </w:rPr>
          <w:delText xml:space="preserve">should </w:delText>
        </w:r>
        <w:r w:rsidR="006F38A3" w:rsidRPr="00691CC8" w:rsidDel="00133D33">
          <w:rPr>
            <w:rFonts w:asciiTheme="minorHAnsi" w:hAnsiTheme="minorHAnsi" w:cstheme="minorHAnsi"/>
            <w:bCs/>
          </w:rPr>
          <w:delText xml:space="preserve">they </w:delText>
        </w:r>
        <w:r w:rsidR="007629DE" w:rsidRPr="00691CC8" w:rsidDel="00133D33">
          <w:rPr>
            <w:rFonts w:asciiTheme="minorHAnsi" w:hAnsiTheme="minorHAnsi" w:cstheme="minorHAnsi"/>
            <w:bCs/>
          </w:rPr>
          <w:delText xml:space="preserve">take </w:delText>
        </w:r>
        <w:r w:rsidRPr="00691CC8" w:rsidDel="00133D33">
          <w:rPr>
            <w:rFonts w:asciiTheme="minorHAnsi" w:hAnsiTheme="minorHAnsi" w:cstheme="minorHAnsi"/>
            <w:bCs/>
          </w:rPr>
          <w:delText xml:space="preserve">after reading </w:delText>
        </w:r>
        <w:r w:rsidR="0034053E" w:rsidRPr="00691CC8" w:rsidDel="00133D33">
          <w:rPr>
            <w:rFonts w:asciiTheme="minorHAnsi" w:hAnsiTheme="minorHAnsi" w:cstheme="minorHAnsi"/>
            <w:bCs/>
          </w:rPr>
          <w:delText>your proposal</w:delText>
        </w:r>
        <w:r w:rsidR="00FC3BE7" w:rsidRPr="00691CC8" w:rsidDel="00133D33">
          <w:rPr>
            <w:rFonts w:asciiTheme="minorHAnsi" w:hAnsiTheme="minorHAnsi" w:cstheme="minorHAnsi"/>
            <w:bCs/>
          </w:rPr>
          <w:delText xml:space="preserve">? </w:delText>
        </w:r>
        <w:r w:rsidR="00492503" w:rsidRPr="00691CC8" w:rsidDel="00133D33">
          <w:rPr>
            <w:rFonts w:asciiTheme="minorHAnsi" w:hAnsiTheme="minorHAnsi" w:cstheme="minorHAnsi"/>
            <w:bCs/>
            <w:i/>
          </w:rPr>
          <w:delText>What "next steps" should now be taken</w:delText>
        </w:r>
        <w:r w:rsidR="00FC3BE7" w:rsidRPr="00691CC8" w:rsidDel="00133D33">
          <w:rPr>
            <w:rFonts w:asciiTheme="minorHAnsi" w:hAnsiTheme="minorHAnsi" w:cstheme="minorHAnsi"/>
            <w:bCs/>
            <w:i/>
          </w:rPr>
          <w:delText xml:space="preserve">? </w:delText>
        </w:r>
        <w:r w:rsidR="00474750" w:rsidRPr="00691CC8" w:rsidDel="00133D33">
          <w:rPr>
            <w:rFonts w:asciiTheme="minorHAnsi" w:hAnsiTheme="minorHAnsi" w:cstheme="minorHAnsi"/>
            <w:highlight w:val="darkCyan"/>
          </w:rPr>
          <w:delText xml:space="preserve">DO NOT FORGET to add this to </w:delText>
        </w:r>
        <w:r w:rsidR="00675DD7" w:rsidRPr="00691CC8" w:rsidDel="00133D33">
          <w:rPr>
            <w:rFonts w:asciiTheme="minorHAnsi" w:hAnsiTheme="minorHAnsi" w:cstheme="minorHAnsi"/>
            <w:highlight w:val="darkCyan"/>
          </w:rPr>
          <w:delText>Part 2</w:delText>
        </w:r>
        <w:r w:rsidR="00474750" w:rsidRPr="00691CC8" w:rsidDel="00133D33">
          <w:rPr>
            <w:rFonts w:asciiTheme="minorHAnsi" w:hAnsiTheme="minorHAnsi" w:cstheme="minorHAnsi"/>
            <w:highlight w:val="darkCyan"/>
          </w:rPr>
          <w:delText>!</w:delText>
        </w:r>
        <w:r w:rsidR="00474750" w:rsidRPr="00691CC8" w:rsidDel="00133D33">
          <w:rPr>
            <w:rFonts w:asciiTheme="minorHAnsi" w:hAnsiTheme="minorHAnsi" w:cstheme="minorHAnsi"/>
          </w:rPr>
          <w:delText xml:space="preserve"> </w:delText>
        </w:r>
      </w:del>
    </w:p>
    <w:p w14:paraId="1989D755" w14:textId="2D740003" w:rsidR="003209C7" w:rsidRPr="00691CC8" w:rsidDel="000A1039" w:rsidRDefault="003F61B3" w:rsidP="00890BE9">
      <w:pPr>
        <w:pStyle w:val="BodyText"/>
        <w:keepNext/>
        <w:tabs>
          <w:tab w:val="left" w:pos="540"/>
        </w:tabs>
        <w:ind w:left="907" w:hanging="360"/>
        <w:outlineLvl w:val="1"/>
        <w:rPr>
          <w:del w:id="231" w:author="Girmay, Ezana" w:date="2024-05-21T19:01:00Z"/>
          <w:rFonts w:asciiTheme="minorHAnsi" w:hAnsiTheme="minorHAnsi" w:cstheme="minorHAnsi"/>
          <w:szCs w:val="24"/>
        </w:rPr>
      </w:pPr>
      <w:bookmarkStart w:id="232" w:name="_Toc167218370"/>
      <w:r w:rsidRPr="00691CC8">
        <w:rPr>
          <w:rFonts w:asciiTheme="minorHAnsi" w:hAnsiTheme="minorHAnsi" w:cstheme="minorHAnsi"/>
          <w:bCs/>
          <w:szCs w:val="24"/>
          <w:u w:val="single"/>
        </w:rPr>
        <w:t>Document Overview</w:t>
      </w:r>
      <w:bookmarkEnd w:id="232"/>
      <w:r w:rsidRPr="00691CC8">
        <w:rPr>
          <w:rFonts w:asciiTheme="minorHAnsi" w:hAnsiTheme="minorHAnsi" w:cstheme="minorHAnsi"/>
          <w:szCs w:val="24"/>
        </w:rPr>
        <w:t xml:space="preserve"> </w:t>
      </w:r>
      <w:r w:rsidR="00197F2A" w:rsidRPr="00691CC8">
        <w:rPr>
          <w:rFonts w:asciiTheme="minorHAnsi" w:hAnsiTheme="minorHAnsi" w:cstheme="minorHAnsi"/>
          <w:szCs w:val="24"/>
        </w:rPr>
        <w:t xml:space="preserve"> </w:t>
      </w:r>
    </w:p>
    <w:p w14:paraId="5816A6ED" w14:textId="18CEAED0" w:rsidR="003F61B3" w:rsidRPr="00691CC8" w:rsidDel="000A1039" w:rsidRDefault="003209C7">
      <w:pPr>
        <w:pStyle w:val="BodyText"/>
        <w:keepNext/>
        <w:tabs>
          <w:tab w:val="left" w:pos="540"/>
        </w:tabs>
        <w:spacing w:before="120"/>
        <w:ind w:left="907" w:hanging="360"/>
        <w:outlineLvl w:val="1"/>
        <w:rPr>
          <w:del w:id="233" w:author="Girmay, Ezana" w:date="2024-05-21T19:02:00Z"/>
          <w:rFonts w:asciiTheme="minorHAnsi" w:hAnsiTheme="minorHAnsi" w:cstheme="minorHAnsi"/>
          <w:rPrChange w:id="234" w:author="Girmay, Ezana" w:date="2024-05-21T19:30:00Z">
            <w:rPr>
              <w:del w:id="235" w:author="Girmay, Ezana" w:date="2024-05-21T19:02:00Z"/>
            </w:rPr>
          </w:rPrChange>
        </w:rPr>
        <w:pPrChange w:id="236" w:author="Girmay, Ezana" w:date="2024-05-21T19:01:00Z">
          <w:pPr>
            <w:tabs>
              <w:tab w:val="left" w:pos="540"/>
            </w:tabs>
            <w:ind w:left="907" w:hanging="360"/>
          </w:pPr>
        </w:pPrChange>
      </w:pPr>
      <w:del w:id="237" w:author="Girmay, Ezana" w:date="2024-05-21T19:01:00Z">
        <w:r w:rsidRPr="00691CC8" w:rsidDel="000A1039">
          <w:rPr>
            <w:rFonts w:asciiTheme="minorHAnsi" w:hAnsiTheme="minorHAnsi" w:cstheme="minorHAnsi"/>
            <w:rPrChange w:id="238" w:author="Girmay, Ezana" w:date="2024-05-21T19:30:00Z">
              <w:rPr/>
            </w:rPrChange>
          </w:rPr>
          <w:tab/>
        </w:r>
        <w:r w:rsidR="00DD334B" w:rsidRPr="00691CC8" w:rsidDel="000A1039">
          <w:rPr>
            <w:rFonts w:asciiTheme="minorHAnsi" w:hAnsiTheme="minorHAnsi" w:cstheme="minorHAnsi"/>
            <w:rPrChange w:id="239" w:author="Girmay, Ezana" w:date="2024-05-21T19:30:00Z">
              <w:rPr/>
            </w:rPrChange>
          </w:rPr>
          <w:delText xml:space="preserve">Be sure this </w:delText>
        </w:r>
        <w:r w:rsidR="00675DD7" w:rsidRPr="00691CC8" w:rsidDel="000A1039">
          <w:rPr>
            <w:rFonts w:asciiTheme="minorHAnsi" w:hAnsiTheme="minorHAnsi" w:cstheme="minorHAnsi"/>
            <w:rPrChange w:id="240" w:author="Girmay, Ezana" w:date="2024-05-21T19:30:00Z">
              <w:rPr/>
            </w:rPrChange>
          </w:rPr>
          <w:delText>needs to be</w:delText>
        </w:r>
        <w:r w:rsidR="00DD334B" w:rsidRPr="00691CC8" w:rsidDel="000A1039">
          <w:rPr>
            <w:rFonts w:asciiTheme="minorHAnsi" w:hAnsiTheme="minorHAnsi" w:cstheme="minorHAnsi"/>
            <w:rPrChange w:id="241" w:author="Girmay, Ezana" w:date="2024-05-21T19:30:00Z">
              <w:rPr/>
            </w:rPrChange>
          </w:rPr>
          <w:delText xml:space="preserve"> </w:delText>
        </w:r>
        <w:r w:rsidR="00DD334B" w:rsidRPr="00691CC8" w:rsidDel="000A1039">
          <w:rPr>
            <w:rFonts w:asciiTheme="minorHAnsi" w:hAnsiTheme="minorHAnsi" w:cstheme="minorHAnsi"/>
            <w:b w:val="0"/>
            <w:highlight w:val="darkCyan"/>
            <w:rPrChange w:id="242" w:author="Girmay, Ezana" w:date="2024-05-21T19:30:00Z">
              <w:rPr>
                <w:b/>
                <w:highlight w:val="darkCyan"/>
              </w:rPr>
            </w:rPrChange>
          </w:rPr>
          <w:delText xml:space="preserve">updated for the </w:delText>
        </w:r>
        <w:r w:rsidR="00675DD7" w:rsidRPr="00691CC8" w:rsidDel="000A1039">
          <w:rPr>
            <w:rFonts w:asciiTheme="minorHAnsi" w:hAnsiTheme="minorHAnsi" w:cstheme="minorHAnsi"/>
            <w:b w:val="0"/>
            <w:highlight w:val="darkCyan"/>
            <w:rPrChange w:id="243" w:author="Girmay, Ezana" w:date="2024-05-21T19:30:00Z">
              <w:rPr>
                <w:b/>
                <w:highlight w:val="darkCyan"/>
              </w:rPr>
            </w:rPrChange>
          </w:rPr>
          <w:delText>Part 2</w:delText>
        </w:r>
        <w:r w:rsidR="006F38A3" w:rsidRPr="00691CC8" w:rsidDel="000A1039">
          <w:rPr>
            <w:rFonts w:asciiTheme="minorHAnsi" w:hAnsiTheme="minorHAnsi" w:cstheme="minorHAnsi"/>
            <w:b w:val="0"/>
            <w:highlight w:val="darkCyan"/>
            <w:rPrChange w:id="244" w:author="Girmay, Ezana" w:date="2024-05-21T19:30:00Z">
              <w:rPr>
                <w:b/>
                <w:highlight w:val="darkCyan"/>
              </w:rPr>
            </w:rPrChange>
          </w:rPr>
          <w:delText xml:space="preserve"> </w:delText>
        </w:r>
        <w:r w:rsidR="0013229C" w:rsidRPr="00691CC8" w:rsidDel="000A1039">
          <w:rPr>
            <w:rFonts w:asciiTheme="minorHAnsi" w:hAnsiTheme="minorHAnsi" w:cstheme="minorHAnsi"/>
            <w:b w:val="0"/>
            <w:highlight w:val="darkCyan"/>
            <w:rPrChange w:id="245" w:author="Girmay, Ezana" w:date="2024-05-21T19:30:00Z">
              <w:rPr>
                <w:b/>
                <w:highlight w:val="darkCyan"/>
              </w:rPr>
            </w:rPrChange>
          </w:rPr>
          <w:delText>submission</w:delText>
        </w:r>
        <w:r w:rsidR="00DD334B" w:rsidRPr="00691CC8" w:rsidDel="000A1039">
          <w:rPr>
            <w:rFonts w:asciiTheme="minorHAnsi" w:hAnsiTheme="minorHAnsi" w:cstheme="minorHAnsi"/>
            <w:b w:val="0"/>
            <w:i/>
            <w:rPrChange w:id="246" w:author="Girmay, Ezana" w:date="2024-05-21T19:30:00Z">
              <w:rPr>
                <w:b/>
                <w:i/>
              </w:rPr>
            </w:rPrChange>
          </w:rPr>
          <w:delText xml:space="preserve"> </w:delText>
        </w:r>
        <w:r w:rsidR="00DD334B" w:rsidRPr="00691CC8" w:rsidDel="000A1039">
          <w:rPr>
            <w:rFonts w:asciiTheme="minorHAnsi" w:hAnsiTheme="minorHAnsi" w:cstheme="minorHAnsi"/>
            <w:rPrChange w:id="247" w:author="Girmay, Ezana" w:date="2024-05-21T19:30:00Z">
              <w:rPr/>
            </w:rPrChange>
          </w:rPr>
          <w:delText>to include the entire document.</w:delText>
        </w:r>
      </w:del>
    </w:p>
    <w:p w14:paraId="65355336" w14:textId="77777777" w:rsidR="001F07DE" w:rsidRPr="00691CC8" w:rsidRDefault="001F07DE">
      <w:pPr>
        <w:pStyle w:val="BodyText"/>
        <w:keepNext/>
        <w:tabs>
          <w:tab w:val="left" w:pos="540"/>
        </w:tabs>
        <w:spacing w:before="120"/>
        <w:ind w:left="907" w:hanging="360"/>
        <w:outlineLvl w:val="1"/>
        <w:rPr>
          <w:rFonts w:asciiTheme="minorHAnsi" w:hAnsiTheme="minorHAnsi" w:cstheme="minorHAnsi"/>
          <w:rPrChange w:id="248" w:author="Girmay, Ezana" w:date="2024-05-21T19:30:00Z">
            <w:rPr/>
          </w:rPrChange>
        </w:rPr>
        <w:pPrChange w:id="249" w:author="Girmay, Ezana" w:date="2024-05-21T19:02:00Z">
          <w:pPr>
            <w:tabs>
              <w:tab w:val="left" w:pos="540"/>
            </w:tabs>
            <w:ind w:left="907" w:hanging="360"/>
          </w:pPr>
        </w:pPrChange>
      </w:pPr>
    </w:p>
    <w:p w14:paraId="04C8CB66" w14:textId="68B31167" w:rsidR="000A1039" w:rsidRPr="00890BE9" w:rsidRDefault="000A1039" w:rsidP="00890BE9">
      <w:pPr>
        <w:ind w:firstLine="547"/>
        <w:rPr>
          <w:ins w:id="250" w:author="Girmay, Ezana" w:date="2024-05-21T19:02:00Z"/>
          <w:rFonts w:asciiTheme="minorHAnsi" w:hAnsiTheme="minorHAnsi" w:cstheme="minorHAnsi"/>
          <w:iCs/>
          <w:color w:val="000000" w:themeColor="text1"/>
        </w:rPr>
      </w:pPr>
      <w:ins w:id="251" w:author="Girmay, Ezana" w:date="2024-05-21T19:02:00Z">
        <w:r w:rsidRPr="00890BE9">
          <w:rPr>
            <w:rFonts w:asciiTheme="minorHAnsi" w:hAnsiTheme="minorHAnsi" w:cstheme="minorHAnsi"/>
            <w:iCs/>
            <w:color w:val="000000" w:themeColor="text1"/>
          </w:rPr>
          <w:t xml:space="preserve">The remainder of this document is made up of 5 more major sections: System Initiation, Feasibility Assessment, Requirements Definition, Requirement Model, and System Evolution. In System Initiation, I introduce Parking Portal and the vision for it. This includes a brief introduction to the system requirements, benefits, and the competitive landscape. In the Feasibility Assessment section, I cover five different types of feasibility. After explaining the feasibility level of each, I conclude how feasible the entire project is. In the Requirements Section, I outline everything we need to do </w:t>
        </w:r>
        <w:proofErr w:type="gramStart"/>
        <w:r w:rsidRPr="00890BE9">
          <w:rPr>
            <w:rFonts w:asciiTheme="minorHAnsi" w:hAnsiTheme="minorHAnsi" w:cstheme="minorHAnsi"/>
            <w:iCs/>
            <w:color w:val="000000" w:themeColor="text1"/>
          </w:rPr>
          <w:t>in order to</w:t>
        </w:r>
        <w:proofErr w:type="gramEnd"/>
        <w:r w:rsidRPr="00890BE9">
          <w:rPr>
            <w:rFonts w:asciiTheme="minorHAnsi" w:hAnsiTheme="minorHAnsi" w:cstheme="minorHAnsi"/>
            <w:iCs/>
            <w:color w:val="000000" w:themeColor="text1"/>
          </w:rPr>
          <w:t xml:space="preserve"> have a minimum viable product (MVP); this includes both functional and non-functional requirements. Requirement Model section contains a use case diagram where I go over the users’ interactions with our system. </w:t>
        </w:r>
      </w:ins>
      <w:ins w:id="252" w:author="Girmay, Ezana" w:date="2024-05-21T21:00:00Z">
        <w:r w:rsidR="009D397C">
          <w:rPr>
            <w:rFonts w:asciiTheme="minorHAnsi" w:hAnsiTheme="minorHAnsi" w:cstheme="minorHAnsi"/>
            <w:iCs/>
            <w:color w:val="000000" w:themeColor="text1"/>
          </w:rPr>
          <w:t>Last,</w:t>
        </w:r>
      </w:ins>
      <w:ins w:id="253" w:author="Girmay, Ezana" w:date="2024-05-21T19:02:00Z">
        <w:r w:rsidRPr="00890BE9">
          <w:rPr>
            <w:rFonts w:asciiTheme="minorHAnsi" w:hAnsiTheme="minorHAnsi" w:cstheme="minorHAnsi"/>
            <w:iCs/>
            <w:color w:val="000000" w:themeColor="text1"/>
          </w:rPr>
          <w:t xml:space="preserve"> in the System Evolution I discuss future updates and plans we have in mind for Parking Portal. </w:t>
        </w:r>
      </w:ins>
    </w:p>
    <w:p w14:paraId="54807FDD" w14:textId="720D56D3" w:rsidR="002454FF" w:rsidRPr="00691CC8" w:rsidDel="000A1039" w:rsidRDefault="002454FF" w:rsidP="000E5638">
      <w:pPr>
        <w:ind w:firstLine="547"/>
        <w:rPr>
          <w:del w:id="254" w:author="Girmay, Ezana" w:date="2024-05-21T19:02:00Z"/>
          <w:rFonts w:asciiTheme="minorHAnsi" w:hAnsiTheme="minorHAnsi" w:cstheme="minorHAnsi"/>
          <w:iCs/>
        </w:rPr>
      </w:pPr>
      <w:del w:id="255" w:author="Girmay, Ezana" w:date="2024-05-21T19:02:00Z">
        <w:r w:rsidRPr="00691CC8" w:rsidDel="000A1039">
          <w:rPr>
            <w:rFonts w:asciiTheme="minorHAnsi" w:hAnsiTheme="minorHAnsi" w:cstheme="minorHAnsi"/>
            <w:iCs/>
          </w:rPr>
          <w:delText xml:space="preserve">The remainder of this document is made up of three more sections: system initiation, feasibility assessment, and requirements definition. In system initiation, I give an introduction to Parking Portal and the vision for it. This includes a brief introduction to the system requirements, benefits, and the competitive landscape. In the feasibility assessment section, I cover five different types of feasibility. After explaining the feasibility level of each, I conclude how feasible the whole project is. The last section is requirements. Here, I outline everything we need to do in order to have a </w:delText>
        </w:r>
        <w:r w:rsidR="00224FA3" w:rsidRPr="00691CC8" w:rsidDel="000A1039">
          <w:rPr>
            <w:rFonts w:asciiTheme="minorHAnsi" w:hAnsiTheme="minorHAnsi" w:cstheme="minorHAnsi"/>
            <w:iCs/>
          </w:rPr>
          <w:delText>MVP</w:delText>
        </w:r>
        <w:r w:rsidRPr="00691CC8" w:rsidDel="000A1039">
          <w:rPr>
            <w:rFonts w:asciiTheme="minorHAnsi" w:hAnsiTheme="minorHAnsi" w:cstheme="minorHAnsi"/>
            <w:iCs/>
          </w:rPr>
          <w:delText xml:space="preserve">; this includes both functional and non-functional requirements. This document also includes a Glossary at the end. </w:delText>
        </w:r>
      </w:del>
    </w:p>
    <w:p w14:paraId="3BC01F60" w14:textId="77777777" w:rsidR="002454FF" w:rsidRPr="00691CC8" w:rsidRDefault="002454FF" w:rsidP="0034053E">
      <w:pPr>
        <w:tabs>
          <w:tab w:val="left" w:pos="540"/>
        </w:tabs>
        <w:ind w:left="907" w:hanging="360"/>
        <w:rPr>
          <w:rFonts w:asciiTheme="minorHAnsi" w:hAnsiTheme="minorHAnsi" w:cstheme="minorHAnsi"/>
        </w:rPr>
      </w:pPr>
    </w:p>
    <w:p w14:paraId="780EC423" w14:textId="3DA78F03" w:rsidR="00D72541" w:rsidRPr="00691CC8" w:rsidRDefault="00D72541">
      <w:pPr>
        <w:rPr>
          <w:rFonts w:asciiTheme="minorHAnsi" w:hAnsiTheme="minorHAnsi" w:cstheme="minorHAnsi"/>
          <w:bCs/>
          <w:color w:val="000000"/>
        </w:rPr>
      </w:pPr>
      <w:r w:rsidRPr="00691CC8">
        <w:rPr>
          <w:rFonts w:asciiTheme="minorHAnsi" w:hAnsiTheme="minorHAnsi" w:cstheme="minorHAnsi"/>
          <w:b/>
          <w:bCs/>
          <w:color w:val="000000"/>
        </w:rPr>
        <w:br w:type="page"/>
      </w:r>
    </w:p>
    <w:p w14:paraId="69875E16" w14:textId="77777777" w:rsidR="001816B5" w:rsidRPr="00691CC8" w:rsidRDefault="00212297" w:rsidP="00BD4A9C">
      <w:pPr>
        <w:pStyle w:val="BodyText"/>
        <w:keepNext/>
        <w:tabs>
          <w:tab w:val="left" w:pos="540"/>
        </w:tabs>
        <w:outlineLvl w:val="0"/>
        <w:rPr>
          <w:ins w:id="256" w:author="Girmay, Ezana" w:date="2024-05-21T19:12:00Z"/>
          <w:rFonts w:asciiTheme="minorHAnsi" w:hAnsiTheme="minorHAnsi" w:cstheme="minorHAnsi"/>
          <w:b w:val="0"/>
          <w:color w:val="000000" w:themeColor="text1"/>
          <w:szCs w:val="24"/>
        </w:rPr>
      </w:pPr>
      <w:bookmarkStart w:id="257" w:name="_Toc167218371"/>
      <w:r w:rsidRPr="00691CC8">
        <w:rPr>
          <w:rFonts w:asciiTheme="minorHAnsi" w:hAnsiTheme="minorHAnsi" w:cstheme="minorHAnsi"/>
          <w:color w:val="000000" w:themeColor="text1"/>
          <w:szCs w:val="24"/>
          <w:u w:val="single"/>
        </w:rPr>
        <w:lastRenderedPageBreak/>
        <w:t>2.0</w:t>
      </w:r>
      <w:r w:rsidRPr="00691CC8">
        <w:rPr>
          <w:rFonts w:asciiTheme="minorHAnsi" w:hAnsiTheme="minorHAnsi" w:cstheme="minorHAnsi"/>
          <w:color w:val="000000" w:themeColor="text1"/>
          <w:szCs w:val="24"/>
          <w:u w:val="single"/>
        </w:rPr>
        <w:tab/>
      </w:r>
      <w:r w:rsidR="00223B75" w:rsidRPr="00691CC8">
        <w:rPr>
          <w:rFonts w:asciiTheme="minorHAnsi" w:hAnsiTheme="minorHAnsi" w:cstheme="minorHAnsi"/>
          <w:color w:val="000000" w:themeColor="text1"/>
          <w:szCs w:val="24"/>
          <w:u w:val="single"/>
        </w:rPr>
        <w:t>System Initiation</w:t>
      </w:r>
      <w:bookmarkEnd w:id="257"/>
      <w:r w:rsidR="00223B75" w:rsidRPr="00691CC8">
        <w:rPr>
          <w:rFonts w:asciiTheme="minorHAnsi" w:hAnsiTheme="minorHAnsi" w:cstheme="minorHAnsi"/>
          <w:b w:val="0"/>
          <w:color w:val="000000" w:themeColor="text1"/>
          <w:szCs w:val="24"/>
        </w:rPr>
        <w:t xml:space="preserve"> </w:t>
      </w:r>
    </w:p>
    <w:p w14:paraId="67A65F85" w14:textId="77777777" w:rsidR="00752A4E" w:rsidRPr="00691CC8" w:rsidRDefault="00752A4E" w:rsidP="00BD4A9C">
      <w:pPr>
        <w:pStyle w:val="BodyText"/>
        <w:keepNext/>
        <w:tabs>
          <w:tab w:val="left" w:pos="540"/>
        </w:tabs>
        <w:outlineLvl w:val="0"/>
        <w:rPr>
          <w:rFonts w:asciiTheme="minorHAnsi" w:hAnsiTheme="minorHAnsi" w:cstheme="minorHAnsi"/>
          <w:b w:val="0"/>
          <w:bCs/>
          <w:color w:val="000000" w:themeColor="text1"/>
          <w:szCs w:val="24"/>
        </w:rPr>
      </w:pPr>
    </w:p>
    <w:p w14:paraId="35D6FBEF" w14:textId="33A54008" w:rsidR="00A924A3" w:rsidRPr="00691CC8" w:rsidRDefault="00A924A3" w:rsidP="00A924A3">
      <w:pPr>
        <w:rPr>
          <w:rFonts w:asciiTheme="minorHAnsi" w:hAnsiTheme="minorHAnsi" w:cstheme="minorHAnsi"/>
          <w:b/>
        </w:rPr>
      </w:pPr>
      <w:bookmarkStart w:id="258" w:name="OLE_LINK1"/>
      <w:r w:rsidRPr="00691CC8">
        <w:rPr>
          <w:rFonts w:asciiTheme="minorHAnsi" w:hAnsiTheme="minorHAnsi" w:cstheme="minorHAnsi"/>
          <w:b/>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A924A3" w:rsidRPr="00691CC8" w14:paraId="260EA7EF" w14:textId="77777777" w:rsidTr="002D1C69">
        <w:trPr>
          <w:trHeight w:val="397"/>
        </w:trPr>
        <w:tc>
          <w:tcPr>
            <w:tcW w:w="3667" w:type="dxa"/>
            <w:shd w:val="clear" w:color="auto" w:fill="D3DFEE"/>
          </w:tcPr>
          <w:bookmarkEnd w:id="258"/>
          <w:p w14:paraId="138BDDEE"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 xml:space="preserve">Project Name: </w:t>
            </w:r>
          </w:p>
        </w:tc>
        <w:tc>
          <w:tcPr>
            <w:tcW w:w="6202" w:type="dxa"/>
            <w:shd w:val="clear" w:color="auto" w:fill="FFFFFF"/>
          </w:tcPr>
          <w:p w14:paraId="77CD9D0B" w14:textId="77777777" w:rsidR="00A924A3" w:rsidRPr="00691CC8" w:rsidRDefault="00A924A3" w:rsidP="002D1C69">
            <w:pPr>
              <w:rPr>
                <w:rFonts w:asciiTheme="minorHAnsi" w:hAnsiTheme="minorHAnsi" w:cstheme="minorHAnsi"/>
                <w:color w:val="000000"/>
              </w:rPr>
            </w:pPr>
            <w:r w:rsidRPr="00691CC8">
              <w:rPr>
                <w:rFonts w:asciiTheme="minorHAnsi" w:hAnsiTheme="minorHAnsi" w:cstheme="minorHAnsi"/>
                <w:i/>
                <w:color w:val="000000"/>
              </w:rPr>
              <w:t>Parking Portal</w:t>
            </w:r>
          </w:p>
        </w:tc>
      </w:tr>
      <w:tr w:rsidR="00A924A3" w:rsidRPr="00691CC8" w14:paraId="7501EFB5" w14:textId="77777777" w:rsidTr="002D1C69">
        <w:trPr>
          <w:trHeight w:val="397"/>
        </w:trPr>
        <w:tc>
          <w:tcPr>
            <w:tcW w:w="3667" w:type="dxa"/>
            <w:shd w:val="clear" w:color="auto" w:fill="D3DFEE"/>
          </w:tcPr>
          <w:p w14:paraId="1B4D35E5"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Two Sentence Request Description:</w:t>
            </w:r>
          </w:p>
        </w:tc>
        <w:tc>
          <w:tcPr>
            <w:tcW w:w="6202" w:type="dxa"/>
            <w:shd w:val="clear" w:color="auto" w:fill="FFFFFF"/>
          </w:tcPr>
          <w:p w14:paraId="7C196343" w14:textId="6CA9C608" w:rsidR="00A924A3" w:rsidRPr="00691CC8" w:rsidRDefault="00A924A3" w:rsidP="002D1C69">
            <w:pPr>
              <w:rPr>
                <w:rFonts w:asciiTheme="minorHAnsi" w:hAnsiTheme="minorHAnsi" w:cstheme="minorHAnsi"/>
                <w:i/>
                <w:color w:val="000000"/>
              </w:rPr>
            </w:pPr>
            <w:r w:rsidRPr="00691CC8">
              <w:rPr>
                <w:rFonts w:asciiTheme="minorHAnsi" w:hAnsiTheme="minorHAnsi" w:cstheme="minorHAnsi"/>
                <w:i/>
                <w:color w:val="000000"/>
              </w:rPr>
              <w:t>To fill and properly utilize SPU's parking through a mobile application. By allowing quick and easy options to buy day and hourly passes, students are more likely to use the parking lots.</w:t>
            </w:r>
          </w:p>
        </w:tc>
      </w:tr>
      <w:tr w:rsidR="00A924A3" w:rsidRPr="00691CC8" w14:paraId="575394D1" w14:textId="77777777" w:rsidTr="002D1C69">
        <w:trPr>
          <w:trHeight w:val="397"/>
        </w:trPr>
        <w:tc>
          <w:tcPr>
            <w:tcW w:w="3667" w:type="dxa"/>
            <w:shd w:val="clear" w:color="auto" w:fill="D3DFEE"/>
          </w:tcPr>
          <w:p w14:paraId="6655E205"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 xml:space="preserve">Requested Launch Date(s): </w:t>
            </w:r>
          </w:p>
        </w:tc>
        <w:tc>
          <w:tcPr>
            <w:tcW w:w="6202" w:type="dxa"/>
            <w:shd w:val="clear" w:color="auto" w:fill="FFFFFF"/>
          </w:tcPr>
          <w:p w14:paraId="07CCCFFB" w14:textId="77777777" w:rsidR="00A924A3" w:rsidRPr="00691CC8" w:rsidRDefault="00A924A3" w:rsidP="002D1C69">
            <w:pPr>
              <w:rPr>
                <w:rFonts w:asciiTheme="minorHAnsi" w:hAnsiTheme="minorHAnsi" w:cstheme="minorHAnsi"/>
                <w:i/>
                <w:color w:val="000000"/>
              </w:rPr>
            </w:pPr>
            <w:r w:rsidRPr="00691CC8">
              <w:rPr>
                <w:rFonts w:asciiTheme="minorHAnsi" w:hAnsiTheme="minorHAnsi" w:cstheme="minorHAnsi"/>
                <w:i/>
                <w:color w:val="000000"/>
              </w:rPr>
              <w:t xml:space="preserve">Start of the Fall quarter of 2024. </w:t>
            </w:r>
          </w:p>
        </w:tc>
      </w:tr>
      <w:tr w:rsidR="00A924A3" w:rsidRPr="00691CC8" w14:paraId="2D399456" w14:textId="77777777" w:rsidTr="002D1C69">
        <w:trPr>
          <w:trHeight w:val="397"/>
        </w:trPr>
        <w:tc>
          <w:tcPr>
            <w:tcW w:w="3667" w:type="dxa"/>
            <w:shd w:val="clear" w:color="auto" w:fill="D3DFEE"/>
          </w:tcPr>
          <w:p w14:paraId="3C80FE74"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 xml:space="preserve">Department(s) Affected </w:t>
            </w:r>
            <w:proofErr w:type="gramStart"/>
            <w:r w:rsidRPr="00691CC8">
              <w:rPr>
                <w:rFonts w:asciiTheme="minorHAnsi" w:hAnsiTheme="minorHAnsi" w:cstheme="minorHAnsi"/>
                <w:b/>
                <w:color w:val="000000"/>
              </w:rPr>
              <w:t>By</w:t>
            </w:r>
            <w:proofErr w:type="gramEnd"/>
            <w:r w:rsidRPr="00691CC8">
              <w:rPr>
                <w:rFonts w:asciiTheme="minorHAnsi" w:hAnsiTheme="minorHAnsi" w:cstheme="minorHAnsi"/>
                <w:b/>
                <w:color w:val="000000"/>
              </w:rPr>
              <w:t xml:space="preserve"> Project:</w:t>
            </w:r>
          </w:p>
        </w:tc>
        <w:tc>
          <w:tcPr>
            <w:tcW w:w="6202" w:type="dxa"/>
            <w:shd w:val="clear" w:color="auto" w:fill="FFFFFF"/>
          </w:tcPr>
          <w:p w14:paraId="3BAE6A87" w14:textId="77777777" w:rsidR="00A924A3" w:rsidRPr="00691CC8" w:rsidRDefault="00A924A3" w:rsidP="002D1C69">
            <w:pPr>
              <w:rPr>
                <w:rFonts w:asciiTheme="minorHAnsi" w:hAnsiTheme="minorHAnsi" w:cstheme="minorHAnsi"/>
                <w:i/>
                <w:color w:val="000000"/>
              </w:rPr>
            </w:pPr>
            <w:r w:rsidRPr="00691CC8">
              <w:rPr>
                <w:rFonts w:asciiTheme="minorHAnsi" w:hAnsiTheme="minorHAnsi" w:cstheme="minorHAnsi"/>
                <w:i/>
                <w:color w:val="000000"/>
              </w:rPr>
              <w:t>The Office of Safety and Security who oversees the parking lots.</w:t>
            </w:r>
          </w:p>
        </w:tc>
      </w:tr>
      <w:tr w:rsidR="00A924A3" w:rsidRPr="00691CC8" w14:paraId="3A51171F" w14:textId="77777777" w:rsidTr="002D1C69">
        <w:trPr>
          <w:trHeight w:val="397"/>
        </w:trPr>
        <w:tc>
          <w:tcPr>
            <w:tcW w:w="3667" w:type="dxa"/>
            <w:shd w:val="clear" w:color="auto" w:fill="D3DFEE"/>
          </w:tcPr>
          <w:p w14:paraId="14FC722C"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Project's Customers:</w:t>
            </w:r>
          </w:p>
        </w:tc>
        <w:tc>
          <w:tcPr>
            <w:tcW w:w="6202" w:type="dxa"/>
            <w:shd w:val="clear" w:color="auto" w:fill="FFFFFF"/>
          </w:tcPr>
          <w:p w14:paraId="33B4CE0A" w14:textId="77777777" w:rsidR="00A924A3" w:rsidRPr="00691CC8" w:rsidRDefault="00A924A3" w:rsidP="002D1C69">
            <w:pPr>
              <w:rPr>
                <w:rFonts w:asciiTheme="minorHAnsi" w:hAnsiTheme="minorHAnsi" w:cstheme="minorHAnsi"/>
                <w:i/>
                <w:color w:val="000000"/>
              </w:rPr>
            </w:pPr>
            <w:r w:rsidRPr="00691CC8">
              <w:rPr>
                <w:rFonts w:asciiTheme="minorHAnsi" w:hAnsiTheme="minorHAnsi" w:cstheme="minorHAnsi"/>
                <w:i/>
                <w:color w:val="000000"/>
              </w:rPr>
              <w:t xml:space="preserve">The students at SPU.  </w:t>
            </w:r>
          </w:p>
        </w:tc>
      </w:tr>
      <w:tr w:rsidR="00A924A3" w:rsidRPr="00691CC8" w14:paraId="03B2DF11" w14:textId="77777777" w:rsidTr="002D1C69">
        <w:trPr>
          <w:trHeight w:val="397"/>
        </w:trPr>
        <w:tc>
          <w:tcPr>
            <w:tcW w:w="3667" w:type="dxa"/>
            <w:shd w:val="clear" w:color="auto" w:fill="D3DFEE"/>
          </w:tcPr>
          <w:p w14:paraId="53F0D0A9" w14:textId="77777777" w:rsidR="00A924A3" w:rsidRPr="00691CC8" w:rsidRDefault="00A924A3" w:rsidP="002D1C69">
            <w:pPr>
              <w:rPr>
                <w:rFonts w:asciiTheme="minorHAnsi" w:hAnsiTheme="minorHAnsi" w:cstheme="minorHAnsi"/>
                <w:b/>
                <w:color w:val="000000"/>
              </w:rPr>
            </w:pPr>
            <w:r w:rsidRPr="00691CC8">
              <w:rPr>
                <w:rFonts w:asciiTheme="minorHAnsi" w:hAnsiTheme="minorHAnsi" w:cstheme="minorHAnsi"/>
                <w:b/>
                <w:color w:val="000000"/>
              </w:rPr>
              <w:t>Date Request Submitted:</w:t>
            </w:r>
          </w:p>
        </w:tc>
        <w:tc>
          <w:tcPr>
            <w:tcW w:w="6202" w:type="dxa"/>
            <w:shd w:val="clear" w:color="auto" w:fill="FFFFFF"/>
          </w:tcPr>
          <w:p w14:paraId="5881B969" w14:textId="77777777" w:rsidR="00A924A3" w:rsidRPr="00691CC8" w:rsidRDefault="00A924A3" w:rsidP="002D1C69">
            <w:pPr>
              <w:rPr>
                <w:rFonts w:asciiTheme="minorHAnsi" w:hAnsiTheme="minorHAnsi" w:cstheme="minorHAnsi"/>
                <w:color w:val="000000"/>
              </w:rPr>
            </w:pPr>
            <w:r w:rsidRPr="00691CC8">
              <w:rPr>
                <w:rFonts w:asciiTheme="minorHAnsi" w:hAnsiTheme="minorHAnsi" w:cstheme="minorHAnsi"/>
                <w:i/>
                <w:color w:val="000000"/>
              </w:rPr>
              <w:t>4/16/2023</w:t>
            </w:r>
          </w:p>
        </w:tc>
      </w:tr>
    </w:tbl>
    <w:p w14:paraId="32ED397A" w14:textId="42AA9C7F" w:rsidR="00A924A3" w:rsidRPr="00691CC8" w:rsidRDefault="00A924A3" w:rsidP="00A924A3">
      <w:pPr>
        <w:numPr>
          <w:ilvl w:val="0"/>
          <w:numId w:val="15"/>
        </w:numPr>
        <w:spacing w:before="240" w:after="120"/>
        <w:jc w:val="both"/>
        <w:rPr>
          <w:rFonts w:asciiTheme="minorHAnsi" w:hAnsiTheme="minorHAnsi" w:cstheme="minorHAnsi"/>
          <w:b/>
        </w:rPr>
      </w:pPr>
      <w:r w:rsidRPr="00691CC8">
        <w:rPr>
          <w:rFonts w:asciiTheme="minorHAnsi" w:hAnsiTheme="minorHAnsi" w:cstheme="minorHAnsi"/>
          <w:b/>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499"/>
        <w:gridCol w:w="3282"/>
        <w:gridCol w:w="277"/>
        <w:gridCol w:w="1499"/>
        <w:gridCol w:w="3327"/>
      </w:tblGrid>
      <w:tr w:rsidR="00A924A3" w:rsidRPr="00691CC8" w14:paraId="5770866C" w14:textId="77777777" w:rsidTr="002D1C69">
        <w:trPr>
          <w:trHeight w:val="390"/>
        </w:trPr>
        <w:tc>
          <w:tcPr>
            <w:tcW w:w="4772" w:type="dxa"/>
            <w:gridSpan w:val="2"/>
            <w:tcBorders>
              <w:top w:val="nil"/>
              <w:left w:val="nil"/>
              <w:bottom w:val="single" w:sz="4" w:space="0" w:color="4F81BD"/>
              <w:right w:val="nil"/>
            </w:tcBorders>
            <w:shd w:val="clear" w:color="auto" w:fill="auto"/>
          </w:tcPr>
          <w:p w14:paraId="0CCCD36F"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b/>
              </w:rPr>
              <w:t>Project Sponsor</w:t>
            </w:r>
          </w:p>
        </w:tc>
        <w:tc>
          <w:tcPr>
            <w:tcW w:w="255" w:type="dxa"/>
            <w:tcBorders>
              <w:top w:val="nil"/>
              <w:left w:val="nil"/>
              <w:bottom w:val="nil"/>
              <w:right w:val="nil"/>
            </w:tcBorders>
          </w:tcPr>
          <w:p w14:paraId="28D808DE" w14:textId="77777777" w:rsidR="00A924A3" w:rsidRPr="00691CC8" w:rsidRDefault="00A924A3" w:rsidP="002D1C69">
            <w:pPr>
              <w:spacing w:before="120" w:after="60"/>
              <w:rPr>
                <w:rFonts w:asciiTheme="minorHAnsi" w:hAnsiTheme="minorHAnsi" w:cstheme="minorHAnsi"/>
                <w:b/>
              </w:rPr>
            </w:pPr>
          </w:p>
        </w:tc>
        <w:tc>
          <w:tcPr>
            <w:tcW w:w="4857" w:type="dxa"/>
            <w:gridSpan w:val="2"/>
            <w:tcBorders>
              <w:top w:val="nil"/>
              <w:left w:val="nil"/>
              <w:bottom w:val="single" w:sz="4" w:space="0" w:color="4F81BD"/>
              <w:right w:val="nil"/>
            </w:tcBorders>
            <w:shd w:val="clear" w:color="auto" w:fill="auto"/>
          </w:tcPr>
          <w:p w14:paraId="02D8EFB4"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b/>
              </w:rPr>
              <w:t xml:space="preserve">Business Project Manager &amp; Requestor </w:t>
            </w:r>
          </w:p>
        </w:tc>
      </w:tr>
      <w:tr w:rsidR="00A924A3" w:rsidRPr="00691CC8" w14:paraId="51C040D1" w14:textId="77777777" w:rsidTr="002D1C6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12E1BE02"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9432093"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rPr>
              <w:t>Andy Cameron</w:t>
            </w:r>
          </w:p>
        </w:tc>
        <w:tc>
          <w:tcPr>
            <w:tcW w:w="255" w:type="dxa"/>
            <w:tcBorders>
              <w:top w:val="nil"/>
              <w:left w:val="single" w:sz="4" w:space="0" w:color="4F81BD"/>
              <w:bottom w:val="nil"/>
              <w:right w:val="single" w:sz="4" w:space="0" w:color="4F81BD"/>
            </w:tcBorders>
            <w:shd w:val="clear" w:color="auto" w:fill="FFFFFF"/>
          </w:tcPr>
          <w:p w14:paraId="1F459D0B" w14:textId="77777777" w:rsidR="00A924A3" w:rsidRPr="00691CC8" w:rsidRDefault="00A924A3" w:rsidP="002D1C69">
            <w:pPr>
              <w:spacing w:before="120" w:after="60"/>
              <w:rPr>
                <w:rFonts w:asciiTheme="minorHAnsi" w:hAnsiTheme="minorHAnsi" w:cstheme="minorHAnsi"/>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CA6695D"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272501BC"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i/>
                <w:color w:val="000000"/>
              </w:rPr>
              <w:t>Girmay, Ezana</w:t>
            </w:r>
          </w:p>
        </w:tc>
      </w:tr>
      <w:tr w:rsidR="00A924A3" w:rsidRPr="00691CC8" w14:paraId="06C533B5" w14:textId="77777777" w:rsidTr="002D1C6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5783829E"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B36C86E"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rPr>
              <w:t>Professor</w:t>
            </w:r>
          </w:p>
        </w:tc>
        <w:tc>
          <w:tcPr>
            <w:tcW w:w="255" w:type="dxa"/>
            <w:tcBorders>
              <w:top w:val="nil"/>
              <w:left w:val="single" w:sz="4" w:space="0" w:color="4F81BD"/>
              <w:bottom w:val="nil"/>
              <w:right w:val="single" w:sz="4" w:space="0" w:color="4F81BD"/>
            </w:tcBorders>
            <w:shd w:val="clear" w:color="auto" w:fill="FFFFFF"/>
          </w:tcPr>
          <w:p w14:paraId="2FB4066B" w14:textId="77777777" w:rsidR="00A924A3" w:rsidRPr="00691CC8" w:rsidRDefault="00A924A3" w:rsidP="002D1C69">
            <w:pPr>
              <w:spacing w:before="120" w:after="60"/>
              <w:rPr>
                <w:rFonts w:asciiTheme="minorHAnsi" w:hAnsiTheme="minorHAnsi" w:cstheme="minorHAnsi"/>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867046C"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3217D00" w14:textId="77777777" w:rsidR="00A924A3" w:rsidRPr="00691CC8" w:rsidRDefault="00A924A3" w:rsidP="002D1C69">
            <w:pPr>
              <w:spacing w:before="120" w:after="60"/>
              <w:rPr>
                <w:rFonts w:asciiTheme="minorHAnsi" w:hAnsiTheme="minorHAnsi" w:cstheme="minorHAnsi"/>
                <w:i/>
                <w:iCs/>
              </w:rPr>
            </w:pPr>
            <w:r w:rsidRPr="00691CC8">
              <w:rPr>
                <w:rFonts w:asciiTheme="minorHAnsi" w:hAnsiTheme="minorHAnsi" w:cstheme="minorHAnsi"/>
                <w:i/>
                <w:iCs/>
              </w:rPr>
              <w:t xml:space="preserve">Head Project Designer </w:t>
            </w:r>
          </w:p>
        </w:tc>
      </w:tr>
      <w:tr w:rsidR="00A924A3" w:rsidRPr="00691CC8" w14:paraId="0AB8A00B" w14:textId="77777777" w:rsidTr="002D1C6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565D5DE6"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56E834C4"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rPr>
              <w:t>Computer Science - SPU</w:t>
            </w:r>
          </w:p>
        </w:tc>
        <w:tc>
          <w:tcPr>
            <w:tcW w:w="255" w:type="dxa"/>
            <w:tcBorders>
              <w:top w:val="nil"/>
              <w:left w:val="single" w:sz="4" w:space="0" w:color="4F81BD"/>
              <w:bottom w:val="nil"/>
              <w:right w:val="single" w:sz="4" w:space="0" w:color="4F81BD"/>
            </w:tcBorders>
            <w:shd w:val="clear" w:color="auto" w:fill="FFFFFF"/>
          </w:tcPr>
          <w:p w14:paraId="253D38D8" w14:textId="77777777" w:rsidR="00A924A3" w:rsidRPr="00691CC8" w:rsidRDefault="00A924A3" w:rsidP="002D1C69">
            <w:pPr>
              <w:spacing w:before="120" w:after="60"/>
              <w:rPr>
                <w:rFonts w:asciiTheme="minorHAnsi" w:hAnsiTheme="minorHAnsi" w:cstheme="minorHAnsi"/>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8BA70B0" w14:textId="77777777" w:rsidR="00A924A3" w:rsidRPr="00691CC8" w:rsidRDefault="00A924A3" w:rsidP="002D1C69">
            <w:pPr>
              <w:rPr>
                <w:rFonts w:asciiTheme="minorHAnsi" w:hAnsiTheme="minorHAnsi" w:cstheme="minorHAnsi"/>
                <w:b/>
              </w:rPr>
            </w:pPr>
            <w:r w:rsidRPr="00691CC8">
              <w:rPr>
                <w:rFonts w:asciiTheme="minorHAnsi" w:hAnsiTheme="minorHAnsi" w:cstheme="minorHAnsi"/>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6381EEF2" w14:textId="77777777" w:rsidR="00A924A3" w:rsidRPr="00691CC8" w:rsidRDefault="00A924A3" w:rsidP="002D1C69">
            <w:pPr>
              <w:spacing w:before="120" w:after="60"/>
              <w:rPr>
                <w:rFonts w:asciiTheme="minorHAnsi" w:hAnsiTheme="minorHAnsi" w:cstheme="minorHAnsi"/>
                <w:i/>
                <w:iCs/>
              </w:rPr>
            </w:pPr>
            <w:r w:rsidRPr="00691CC8">
              <w:rPr>
                <w:rFonts w:asciiTheme="minorHAnsi" w:hAnsiTheme="minorHAnsi" w:cstheme="minorHAnsi"/>
                <w:i/>
                <w:iCs/>
              </w:rPr>
              <w:t>Product development - SPU</w:t>
            </w:r>
          </w:p>
        </w:tc>
      </w:tr>
      <w:tr w:rsidR="00A924A3" w:rsidRPr="00691CC8" w14:paraId="18765F6D" w14:textId="77777777" w:rsidTr="002D1C6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7E08F93" w14:textId="77777777" w:rsidR="00A924A3" w:rsidRPr="00691CC8" w:rsidRDefault="00A924A3" w:rsidP="002D1C69">
            <w:pPr>
              <w:rPr>
                <w:rFonts w:asciiTheme="minorHAnsi" w:hAnsiTheme="minorHAnsi" w:cstheme="minorHAnsi"/>
                <w:b/>
              </w:rPr>
            </w:pPr>
            <w:proofErr w:type="spellStart"/>
            <w:r w:rsidRPr="00691CC8">
              <w:rPr>
                <w:rFonts w:asciiTheme="minorHAnsi" w:hAnsiTheme="minorHAnsi" w:cstheme="minorHAnsi"/>
                <w:b/>
              </w:rPr>
              <w:t>eMail</w:t>
            </w:r>
            <w:proofErr w:type="spellEnd"/>
            <w:r w:rsidRPr="00691CC8">
              <w:rPr>
                <w:rFonts w:asciiTheme="minorHAnsi" w:hAnsiTheme="minorHAnsi" w:cstheme="minorHAnsi"/>
                <w:b/>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CF0E27B" w14:textId="77777777" w:rsidR="00A924A3" w:rsidRPr="00691CC8" w:rsidRDefault="00A924A3" w:rsidP="002D1C69">
            <w:pPr>
              <w:spacing w:before="120" w:after="60"/>
              <w:rPr>
                <w:rFonts w:asciiTheme="minorHAnsi" w:hAnsiTheme="minorHAnsi" w:cstheme="minorHAnsi"/>
              </w:rPr>
            </w:pPr>
            <w:r w:rsidRPr="00691CC8">
              <w:rPr>
                <w:rFonts w:asciiTheme="minorHAnsi" w:hAnsiTheme="minorHAnsi" w:cstheme="minorHAnsi"/>
              </w:rPr>
              <w:t>acameron@spu.edu</w:t>
            </w:r>
          </w:p>
        </w:tc>
        <w:tc>
          <w:tcPr>
            <w:tcW w:w="255" w:type="dxa"/>
            <w:tcBorders>
              <w:top w:val="nil"/>
              <w:left w:val="single" w:sz="4" w:space="0" w:color="4F81BD"/>
              <w:bottom w:val="nil"/>
              <w:right w:val="single" w:sz="4" w:space="0" w:color="4F81BD"/>
            </w:tcBorders>
            <w:shd w:val="clear" w:color="auto" w:fill="FFFFFF"/>
          </w:tcPr>
          <w:p w14:paraId="302D47A0" w14:textId="77777777" w:rsidR="00A924A3" w:rsidRPr="00691CC8" w:rsidRDefault="00A924A3" w:rsidP="002D1C69">
            <w:pPr>
              <w:spacing w:before="120" w:after="60"/>
              <w:rPr>
                <w:rFonts w:asciiTheme="minorHAnsi" w:hAnsiTheme="minorHAnsi" w:cstheme="minorHAnsi"/>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54218EC7" w14:textId="77777777" w:rsidR="00A924A3" w:rsidRPr="00691CC8" w:rsidRDefault="00A924A3" w:rsidP="002D1C69">
            <w:pPr>
              <w:rPr>
                <w:rFonts w:asciiTheme="minorHAnsi" w:hAnsiTheme="minorHAnsi" w:cstheme="minorHAnsi"/>
                <w:b/>
              </w:rPr>
            </w:pPr>
            <w:proofErr w:type="spellStart"/>
            <w:r w:rsidRPr="00691CC8">
              <w:rPr>
                <w:rFonts w:asciiTheme="minorHAnsi" w:hAnsiTheme="minorHAnsi" w:cstheme="minorHAnsi"/>
                <w:b/>
              </w:rPr>
              <w:t>eMail</w:t>
            </w:r>
            <w:proofErr w:type="spellEnd"/>
            <w:r w:rsidRPr="00691CC8">
              <w:rPr>
                <w:rFonts w:asciiTheme="minorHAnsi" w:hAnsiTheme="minorHAnsi" w:cstheme="minorHAnsi"/>
                <w:b/>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266F5757" w14:textId="77777777" w:rsidR="00A924A3" w:rsidRPr="00691CC8" w:rsidRDefault="00A924A3" w:rsidP="002D1C69">
            <w:pPr>
              <w:spacing w:before="120" w:after="60"/>
              <w:rPr>
                <w:rFonts w:asciiTheme="minorHAnsi" w:hAnsiTheme="minorHAnsi" w:cstheme="minorHAnsi"/>
                <w:i/>
                <w:iCs/>
              </w:rPr>
            </w:pPr>
            <w:r w:rsidRPr="00691CC8">
              <w:rPr>
                <w:rFonts w:asciiTheme="minorHAnsi" w:hAnsiTheme="minorHAnsi" w:cstheme="minorHAnsi"/>
                <w:i/>
                <w:iCs/>
              </w:rPr>
              <w:t>girmaye@spu.edu</w:t>
            </w:r>
          </w:p>
        </w:tc>
      </w:tr>
    </w:tbl>
    <w:p w14:paraId="4166BFA6" w14:textId="72F02FC4" w:rsidR="00A924A3" w:rsidRPr="00691CC8" w:rsidRDefault="00A924A3" w:rsidP="00A924A3">
      <w:pPr>
        <w:keepNext/>
        <w:keepLines/>
        <w:numPr>
          <w:ilvl w:val="0"/>
          <w:numId w:val="15"/>
        </w:numPr>
        <w:spacing w:before="240" w:after="120"/>
        <w:jc w:val="both"/>
        <w:rPr>
          <w:rFonts w:asciiTheme="minorHAnsi" w:hAnsiTheme="minorHAnsi" w:cstheme="minorHAnsi"/>
          <w:b/>
        </w:rPr>
      </w:pPr>
      <w:bookmarkStart w:id="259" w:name="OLE_LINK2"/>
      <w:bookmarkStart w:id="260" w:name="OLE_LINK3"/>
      <w:r w:rsidRPr="00691CC8">
        <w:rPr>
          <w:rFonts w:asciiTheme="minorHAnsi" w:hAnsiTheme="minorHAnsi" w:cstheme="minorHAnsi"/>
          <w:b/>
        </w:rPr>
        <w:lastRenderedPageBreak/>
        <w:t>Business Problem or Opportunity: The motivation for this request</w:t>
      </w:r>
    </w:p>
    <w:tbl>
      <w:tblPr>
        <w:tblW w:w="9780"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780"/>
      </w:tblGrid>
      <w:tr w:rsidR="00A924A3" w:rsidRPr="00691CC8" w14:paraId="45151D01" w14:textId="77777777" w:rsidTr="002D1C69">
        <w:trPr>
          <w:trHeight w:val="1185"/>
          <w:tblHeader/>
        </w:trPr>
        <w:tc>
          <w:tcPr>
            <w:tcW w:w="9780" w:type="dxa"/>
            <w:shd w:val="clear" w:color="auto" w:fill="D3DFEE"/>
          </w:tcPr>
          <w:p w14:paraId="1DD30FE2" w14:textId="17B8060D" w:rsidR="00A924A3" w:rsidRPr="00691CC8" w:rsidRDefault="00A924A3" w:rsidP="002D1C69">
            <w:pPr>
              <w:keepNext/>
              <w:keepLines/>
              <w:spacing w:after="180"/>
              <w:ind w:left="72" w:right="72"/>
              <w:rPr>
                <w:rFonts w:asciiTheme="minorHAnsi" w:hAnsiTheme="minorHAnsi" w:cstheme="minorHAnsi"/>
                <w:i/>
                <w:iCs/>
              </w:rPr>
            </w:pPr>
            <w:bookmarkStart w:id="261" w:name="_Hlk69654956"/>
            <w:r w:rsidRPr="00691CC8">
              <w:rPr>
                <w:rFonts w:asciiTheme="minorHAnsi" w:hAnsiTheme="minorHAnsi" w:cstheme="minorHAnsi"/>
                <w:i/>
                <w:iCs/>
              </w:rPr>
              <w:t xml:space="preserve">SPU has a lot of empty parking spots, and the quarterly price for parking is higher than most students want to pay. While parking on the street is a viable option, it gets busier during certain hours of the day and when you are running late, you might not want to park too far away. By offering day passes and hourly passes conveniently and quickly, students are more likely to use the parking spots. Which can help SPU earn more money from their parking lot rather than letting it sit empty. </w:t>
            </w:r>
          </w:p>
        </w:tc>
      </w:tr>
      <w:bookmarkEnd w:id="261"/>
    </w:tbl>
    <w:p w14:paraId="56068947" w14:textId="77777777" w:rsidR="00A924A3" w:rsidRPr="00691CC8" w:rsidRDefault="00A924A3" w:rsidP="00A924A3">
      <w:pPr>
        <w:pStyle w:val="ListParagraph"/>
        <w:keepNext/>
        <w:keepLines/>
        <w:ind w:left="360"/>
        <w:jc w:val="both"/>
        <w:rPr>
          <w:rFonts w:asciiTheme="minorHAnsi" w:hAnsiTheme="minorHAnsi" w:cstheme="minorHAnsi"/>
          <w:b/>
          <w:sz w:val="24"/>
        </w:rPr>
      </w:pPr>
    </w:p>
    <w:p w14:paraId="53CD416F" w14:textId="77777777" w:rsidR="00A924A3" w:rsidRPr="00691CC8" w:rsidRDefault="00A924A3" w:rsidP="00A924A3">
      <w:pPr>
        <w:pStyle w:val="ListParagraph"/>
        <w:keepNext/>
        <w:keepLines/>
        <w:numPr>
          <w:ilvl w:val="0"/>
          <w:numId w:val="15"/>
        </w:numPr>
        <w:jc w:val="both"/>
        <w:rPr>
          <w:rFonts w:asciiTheme="minorHAnsi" w:hAnsiTheme="minorHAnsi" w:cstheme="minorHAnsi"/>
          <w:b/>
          <w:sz w:val="24"/>
        </w:rPr>
      </w:pPr>
      <w:r w:rsidRPr="00691CC8">
        <w:rPr>
          <w:rFonts w:asciiTheme="minorHAnsi" w:hAnsiTheme="minorHAnsi" w:cstheme="minorHAnsi"/>
          <w:b/>
          <w:sz w:val="24"/>
        </w:rPr>
        <w:t xml:space="preserve">Justification, Impact, and Importance </w:t>
      </w:r>
    </w:p>
    <w:p w14:paraId="28A6D9D2" w14:textId="77777777" w:rsidR="00A924A3" w:rsidRPr="00691CC8" w:rsidRDefault="00A924A3" w:rsidP="00A924A3">
      <w:pPr>
        <w:keepNext/>
        <w:pBdr>
          <w:bottom w:val="single" w:sz="12" w:space="1" w:color="4F81BD"/>
        </w:pBdr>
        <w:ind w:left="360" w:right="90"/>
        <w:jc w:val="both"/>
        <w:rPr>
          <w:rFonts w:asciiTheme="minorHAnsi" w:hAnsiTheme="minorHAnsi" w:cstheme="minorHAnsi"/>
          <w:b/>
          <w:bCs/>
          <w:color w:val="000000"/>
        </w:rPr>
      </w:pPr>
      <w:r w:rsidRPr="00691CC8">
        <w:rPr>
          <w:rFonts w:asciiTheme="minorHAnsi" w:hAnsiTheme="minorHAnsi" w:cstheme="minorHAnsi"/>
          <w:b/>
          <w:bCs/>
          <w:color w:val="00000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A924A3" w:rsidRPr="00691CC8" w14:paraId="0BE96D0E" w14:textId="77777777" w:rsidTr="002D1C69">
        <w:trPr>
          <w:trHeight w:val="411"/>
        </w:trPr>
        <w:tc>
          <w:tcPr>
            <w:tcW w:w="9690" w:type="dxa"/>
            <w:shd w:val="clear" w:color="auto" w:fill="D3DFEE"/>
          </w:tcPr>
          <w:p w14:paraId="23FF1586" w14:textId="51610B85"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i/>
              </w:rPr>
              <w:t>Include at least two. Add more rows to each table as needed.</w:t>
            </w:r>
          </w:p>
        </w:tc>
      </w:tr>
      <w:tr w:rsidR="00A924A3" w:rsidRPr="00691CC8" w14:paraId="25E02799" w14:textId="77777777" w:rsidTr="002D1C69">
        <w:trPr>
          <w:trHeight w:val="411"/>
        </w:trPr>
        <w:tc>
          <w:tcPr>
            <w:tcW w:w="9690" w:type="dxa"/>
          </w:tcPr>
          <w:p w14:paraId="15096E7B"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Students will pay for day passes when parking is hard to find on the streets.  </w:t>
            </w:r>
          </w:p>
        </w:tc>
      </w:tr>
      <w:tr w:rsidR="00A924A3" w:rsidRPr="00691CC8" w14:paraId="14DDFF8B" w14:textId="77777777" w:rsidTr="002D1C69">
        <w:trPr>
          <w:trHeight w:val="411"/>
        </w:trPr>
        <w:tc>
          <w:tcPr>
            <w:tcW w:w="9690" w:type="dxa"/>
          </w:tcPr>
          <w:p w14:paraId="235BD3ED"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Enough students will use the parking portal to make a profitable impact. </w:t>
            </w:r>
          </w:p>
        </w:tc>
      </w:tr>
    </w:tbl>
    <w:p w14:paraId="23A1462C" w14:textId="77777777" w:rsidR="00A924A3" w:rsidRPr="00691CC8" w:rsidRDefault="00A924A3" w:rsidP="00A924A3">
      <w:pPr>
        <w:keepNext/>
        <w:pBdr>
          <w:bottom w:val="single" w:sz="12" w:space="1" w:color="4F81BD"/>
        </w:pBdr>
        <w:ind w:left="360" w:right="90"/>
        <w:jc w:val="both"/>
        <w:rPr>
          <w:rFonts w:asciiTheme="minorHAnsi" w:hAnsiTheme="minorHAnsi" w:cstheme="minorHAnsi"/>
          <w:b/>
          <w:bCs/>
          <w:color w:val="000000"/>
        </w:rPr>
      </w:pPr>
    </w:p>
    <w:p w14:paraId="7D0DD52E" w14:textId="77777777" w:rsidR="00A924A3" w:rsidRPr="00691CC8" w:rsidRDefault="00A924A3" w:rsidP="00A924A3">
      <w:pPr>
        <w:keepNext/>
        <w:pBdr>
          <w:bottom w:val="single" w:sz="12" w:space="1" w:color="4F81BD"/>
        </w:pBdr>
        <w:ind w:left="360" w:right="90"/>
        <w:jc w:val="both"/>
        <w:rPr>
          <w:rFonts w:asciiTheme="minorHAnsi" w:hAnsiTheme="minorHAnsi" w:cstheme="minorHAnsi"/>
          <w:b/>
          <w:bCs/>
          <w:color w:val="000000"/>
        </w:rPr>
      </w:pPr>
      <w:r w:rsidRPr="00691CC8">
        <w:rPr>
          <w:rFonts w:asciiTheme="minorHAnsi" w:hAnsiTheme="minorHAnsi" w:cstheme="minorHAnsi"/>
          <w:b/>
          <w:bCs/>
          <w:color w:val="00000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A924A3" w:rsidRPr="00691CC8" w14:paraId="36565412" w14:textId="77777777" w:rsidTr="002D1C69">
        <w:trPr>
          <w:trHeight w:val="398"/>
        </w:trPr>
        <w:tc>
          <w:tcPr>
            <w:tcW w:w="9705" w:type="dxa"/>
            <w:shd w:val="clear" w:color="auto" w:fill="D3DFEE"/>
          </w:tcPr>
          <w:p w14:paraId="16B845B1"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i/>
              </w:rPr>
              <w:t>Include at least two.</w:t>
            </w:r>
          </w:p>
        </w:tc>
      </w:tr>
      <w:tr w:rsidR="00A924A3" w:rsidRPr="00691CC8" w14:paraId="4C5E7890" w14:textId="77777777" w:rsidTr="002D1C69">
        <w:trPr>
          <w:trHeight w:val="398"/>
        </w:trPr>
        <w:tc>
          <w:tcPr>
            <w:tcW w:w="9705" w:type="dxa"/>
          </w:tcPr>
          <w:p w14:paraId="28E3F5EE"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Street parking is free. </w:t>
            </w:r>
          </w:p>
        </w:tc>
      </w:tr>
      <w:tr w:rsidR="00A924A3" w:rsidRPr="00691CC8" w14:paraId="4F25BDEB" w14:textId="77777777" w:rsidTr="002D1C69">
        <w:trPr>
          <w:trHeight w:val="398"/>
        </w:trPr>
        <w:tc>
          <w:tcPr>
            <w:tcW w:w="9705" w:type="dxa"/>
          </w:tcPr>
          <w:p w14:paraId="5F4402A1"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That most people who use their car already have quarterly parking. </w:t>
            </w:r>
          </w:p>
        </w:tc>
      </w:tr>
    </w:tbl>
    <w:p w14:paraId="75F3BBA1" w14:textId="77777777" w:rsidR="00A924A3" w:rsidRPr="00691CC8" w:rsidRDefault="00A924A3" w:rsidP="00A924A3">
      <w:pPr>
        <w:keepNext/>
        <w:ind w:left="360"/>
        <w:jc w:val="both"/>
        <w:rPr>
          <w:rFonts w:asciiTheme="minorHAnsi" w:hAnsiTheme="minorHAnsi" w:cstheme="minorHAnsi"/>
        </w:rPr>
      </w:pPr>
    </w:p>
    <w:p w14:paraId="227218D5" w14:textId="77777777" w:rsidR="00A924A3" w:rsidRPr="00691CC8" w:rsidRDefault="00A924A3" w:rsidP="00A924A3">
      <w:pPr>
        <w:keepNext/>
        <w:pBdr>
          <w:bottom w:val="single" w:sz="12" w:space="1" w:color="4F81BD"/>
        </w:pBdr>
        <w:tabs>
          <w:tab w:val="right" w:pos="8910"/>
          <w:tab w:val="right" w:pos="10440"/>
        </w:tabs>
        <w:ind w:left="360" w:right="90"/>
        <w:jc w:val="both"/>
        <w:rPr>
          <w:rFonts w:asciiTheme="minorHAnsi" w:hAnsiTheme="minorHAnsi" w:cstheme="minorHAnsi"/>
          <w:b/>
          <w:bCs/>
          <w:color w:val="000000"/>
        </w:rPr>
      </w:pPr>
      <w:r w:rsidRPr="00691CC8">
        <w:rPr>
          <w:rFonts w:asciiTheme="minorHAnsi" w:hAnsiTheme="minorHAnsi" w:cstheme="minorHAnsi"/>
          <w:b/>
          <w:bCs/>
          <w:color w:val="000000"/>
        </w:rPr>
        <w:t xml:space="preserve">Tangible Return, Opportunity, or Value </w:t>
      </w:r>
      <w:r w:rsidRPr="00691CC8">
        <w:rPr>
          <w:rFonts w:asciiTheme="minorHAnsi" w:hAnsiTheme="minorHAnsi" w:cstheme="minorHAnsi"/>
          <w:b/>
          <w:bCs/>
          <w:color w:val="000000"/>
        </w:rPr>
        <w:tab/>
        <w:t>One Time</w:t>
      </w:r>
      <w:r w:rsidRPr="00691CC8">
        <w:rPr>
          <w:rFonts w:asciiTheme="minorHAnsi" w:hAnsiTheme="minorHAnsi" w:cstheme="minorHAnsi"/>
          <w:b/>
          <w:bCs/>
          <w:color w:val="00000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A924A3" w:rsidRPr="00691CC8" w14:paraId="3656486C" w14:textId="77777777" w:rsidTr="002D1C69">
        <w:trPr>
          <w:trHeight w:val="398"/>
        </w:trPr>
        <w:tc>
          <w:tcPr>
            <w:tcW w:w="6920" w:type="dxa"/>
            <w:tcBorders>
              <w:right w:val="nil"/>
            </w:tcBorders>
            <w:shd w:val="clear" w:color="auto" w:fill="D3DFEE"/>
          </w:tcPr>
          <w:p w14:paraId="0E2F7B46" w14:textId="3CA93FEA"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i/>
              </w:rPr>
              <w:t>Include at least two. Estimate the best you can.</w:t>
            </w:r>
          </w:p>
        </w:tc>
        <w:tc>
          <w:tcPr>
            <w:tcW w:w="1392" w:type="dxa"/>
            <w:tcBorders>
              <w:left w:val="nil"/>
              <w:right w:val="nil"/>
            </w:tcBorders>
            <w:shd w:val="clear" w:color="auto" w:fill="D3DFEE"/>
          </w:tcPr>
          <w:p w14:paraId="4E98E261" w14:textId="77777777" w:rsidR="00A924A3" w:rsidRPr="00691CC8" w:rsidRDefault="00A924A3" w:rsidP="002D1C69">
            <w:pPr>
              <w:keepNext/>
              <w:tabs>
                <w:tab w:val="decimal" w:pos="1062"/>
              </w:tabs>
              <w:jc w:val="both"/>
              <w:rPr>
                <w:rFonts w:asciiTheme="minorHAnsi" w:hAnsiTheme="minorHAnsi" w:cstheme="minorHAnsi"/>
                <w:color w:val="000000"/>
              </w:rPr>
            </w:pPr>
            <w:r w:rsidRPr="00691CC8">
              <w:rPr>
                <w:rFonts w:asciiTheme="minorHAnsi" w:hAnsiTheme="minorHAnsi" w:cstheme="minorHAnsi"/>
                <w:color w:val="000000"/>
              </w:rPr>
              <w:t>$ 0</w:t>
            </w:r>
          </w:p>
        </w:tc>
        <w:tc>
          <w:tcPr>
            <w:tcW w:w="1392" w:type="dxa"/>
            <w:tcBorders>
              <w:left w:val="nil"/>
            </w:tcBorders>
            <w:shd w:val="clear" w:color="auto" w:fill="D3DFEE"/>
          </w:tcPr>
          <w:p w14:paraId="5A3174AF" w14:textId="77777777" w:rsidR="00A924A3" w:rsidRPr="00691CC8" w:rsidRDefault="00A924A3" w:rsidP="002D1C69">
            <w:pPr>
              <w:keepNext/>
              <w:tabs>
                <w:tab w:val="decimal" w:pos="1107"/>
              </w:tabs>
              <w:jc w:val="both"/>
              <w:rPr>
                <w:rFonts w:asciiTheme="minorHAnsi" w:hAnsiTheme="minorHAnsi" w:cstheme="minorHAnsi"/>
                <w:color w:val="000000"/>
              </w:rPr>
            </w:pPr>
            <w:r w:rsidRPr="00691CC8">
              <w:rPr>
                <w:rFonts w:asciiTheme="minorHAnsi" w:hAnsiTheme="minorHAnsi" w:cstheme="minorHAnsi"/>
                <w:color w:val="000000"/>
              </w:rPr>
              <w:t>$ 0</w:t>
            </w:r>
          </w:p>
        </w:tc>
      </w:tr>
      <w:tr w:rsidR="00A924A3" w:rsidRPr="00691CC8" w14:paraId="1FE22B00" w14:textId="77777777" w:rsidTr="002D1C69">
        <w:trPr>
          <w:trHeight w:val="398"/>
        </w:trPr>
        <w:tc>
          <w:tcPr>
            <w:tcW w:w="6920" w:type="dxa"/>
            <w:tcBorders>
              <w:right w:val="nil"/>
            </w:tcBorders>
          </w:tcPr>
          <w:p w14:paraId="272531D3"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Day passes for people </w:t>
            </w:r>
          </w:p>
        </w:tc>
        <w:tc>
          <w:tcPr>
            <w:tcW w:w="1392" w:type="dxa"/>
            <w:tcBorders>
              <w:left w:val="nil"/>
              <w:right w:val="nil"/>
            </w:tcBorders>
          </w:tcPr>
          <w:p w14:paraId="58F53648" w14:textId="77777777" w:rsidR="00A924A3" w:rsidRPr="00691CC8" w:rsidRDefault="00A924A3" w:rsidP="002D1C69">
            <w:pPr>
              <w:keepNext/>
              <w:tabs>
                <w:tab w:val="decimal" w:pos="1062"/>
              </w:tabs>
              <w:jc w:val="both"/>
              <w:rPr>
                <w:rFonts w:asciiTheme="minorHAnsi" w:hAnsiTheme="minorHAnsi" w:cstheme="minorHAnsi"/>
                <w:color w:val="000000"/>
              </w:rPr>
            </w:pPr>
            <w:r w:rsidRPr="00691CC8">
              <w:rPr>
                <w:rFonts w:asciiTheme="minorHAnsi" w:hAnsiTheme="minorHAnsi" w:cstheme="minorHAnsi"/>
                <w:color w:val="000000"/>
              </w:rPr>
              <w:t>$ 0</w:t>
            </w:r>
          </w:p>
        </w:tc>
        <w:tc>
          <w:tcPr>
            <w:tcW w:w="1392" w:type="dxa"/>
            <w:tcBorders>
              <w:left w:val="nil"/>
            </w:tcBorders>
          </w:tcPr>
          <w:p w14:paraId="52303EB3" w14:textId="77777777" w:rsidR="00A924A3" w:rsidRPr="00691CC8" w:rsidRDefault="00A924A3" w:rsidP="002D1C69">
            <w:pPr>
              <w:keepNext/>
              <w:tabs>
                <w:tab w:val="decimal" w:pos="1107"/>
              </w:tabs>
              <w:jc w:val="both"/>
              <w:rPr>
                <w:rFonts w:asciiTheme="minorHAnsi" w:hAnsiTheme="minorHAnsi" w:cstheme="minorHAnsi"/>
                <w:color w:val="000000"/>
              </w:rPr>
            </w:pPr>
            <w:r w:rsidRPr="00691CC8">
              <w:rPr>
                <w:rFonts w:asciiTheme="minorHAnsi" w:hAnsiTheme="minorHAnsi" w:cstheme="minorHAnsi"/>
                <w:color w:val="000000"/>
              </w:rPr>
              <w:t>$10</w:t>
            </w:r>
          </w:p>
        </w:tc>
      </w:tr>
      <w:tr w:rsidR="00A924A3" w:rsidRPr="00691CC8" w14:paraId="0D3ED246" w14:textId="77777777" w:rsidTr="002D1C69">
        <w:trPr>
          <w:trHeight w:val="398"/>
        </w:trPr>
        <w:tc>
          <w:tcPr>
            <w:tcW w:w="6920" w:type="dxa"/>
            <w:tcBorders>
              <w:right w:val="nil"/>
            </w:tcBorders>
          </w:tcPr>
          <w:p w14:paraId="42986DE6"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More tickets are given to people who overstay their pass time.</w:t>
            </w:r>
          </w:p>
        </w:tc>
        <w:tc>
          <w:tcPr>
            <w:tcW w:w="1392" w:type="dxa"/>
            <w:tcBorders>
              <w:left w:val="nil"/>
              <w:right w:val="nil"/>
            </w:tcBorders>
          </w:tcPr>
          <w:p w14:paraId="6CBCF4A8" w14:textId="77777777" w:rsidR="00A924A3" w:rsidRPr="00691CC8" w:rsidRDefault="00A924A3" w:rsidP="002D1C69">
            <w:pPr>
              <w:keepNext/>
              <w:tabs>
                <w:tab w:val="decimal" w:pos="1062"/>
              </w:tabs>
              <w:jc w:val="both"/>
              <w:rPr>
                <w:rFonts w:asciiTheme="minorHAnsi" w:hAnsiTheme="minorHAnsi" w:cstheme="minorHAnsi"/>
                <w:color w:val="000000"/>
              </w:rPr>
            </w:pPr>
            <w:r w:rsidRPr="00691CC8">
              <w:rPr>
                <w:rFonts w:asciiTheme="minorHAnsi" w:hAnsiTheme="minorHAnsi" w:cstheme="minorHAnsi"/>
                <w:color w:val="000000"/>
              </w:rPr>
              <w:t>$100</w:t>
            </w:r>
          </w:p>
        </w:tc>
        <w:tc>
          <w:tcPr>
            <w:tcW w:w="1392" w:type="dxa"/>
            <w:tcBorders>
              <w:left w:val="nil"/>
            </w:tcBorders>
          </w:tcPr>
          <w:p w14:paraId="2802C4A6" w14:textId="77777777" w:rsidR="00A924A3" w:rsidRPr="00691CC8" w:rsidRDefault="00A924A3" w:rsidP="002D1C69">
            <w:pPr>
              <w:keepNext/>
              <w:tabs>
                <w:tab w:val="decimal" w:pos="1107"/>
              </w:tabs>
              <w:jc w:val="both"/>
              <w:rPr>
                <w:rFonts w:asciiTheme="minorHAnsi" w:hAnsiTheme="minorHAnsi" w:cstheme="minorHAnsi"/>
                <w:color w:val="000000"/>
              </w:rPr>
            </w:pPr>
            <w:r w:rsidRPr="00691CC8">
              <w:rPr>
                <w:rFonts w:asciiTheme="minorHAnsi" w:hAnsiTheme="minorHAnsi" w:cstheme="minorHAnsi"/>
                <w:color w:val="000000"/>
              </w:rPr>
              <w:t>$ 0</w:t>
            </w:r>
          </w:p>
        </w:tc>
      </w:tr>
    </w:tbl>
    <w:p w14:paraId="3E158339" w14:textId="77777777" w:rsidR="00A924A3" w:rsidRPr="00691CC8" w:rsidRDefault="00A924A3" w:rsidP="00A924A3">
      <w:pPr>
        <w:keepNext/>
        <w:ind w:left="360"/>
        <w:jc w:val="both"/>
        <w:rPr>
          <w:rFonts w:asciiTheme="minorHAnsi" w:hAnsiTheme="minorHAnsi" w:cstheme="minorHAnsi"/>
        </w:rPr>
      </w:pPr>
    </w:p>
    <w:p w14:paraId="5A57F999" w14:textId="77777777" w:rsidR="00A924A3" w:rsidRPr="00691CC8" w:rsidRDefault="00A924A3" w:rsidP="00A924A3">
      <w:pPr>
        <w:keepNext/>
        <w:pBdr>
          <w:bottom w:val="single" w:sz="12" w:space="1" w:color="4F81BD"/>
        </w:pBdr>
        <w:tabs>
          <w:tab w:val="right" w:pos="10440"/>
        </w:tabs>
        <w:ind w:left="360" w:right="90"/>
        <w:jc w:val="both"/>
        <w:rPr>
          <w:rFonts w:asciiTheme="minorHAnsi" w:hAnsiTheme="minorHAnsi" w:cstheme="minorHAnsi"/>
          <w:b/>
          <w:bCs/>
          <w:color w:val="000000"/>
        </w:rPr>
      </w:pPr>
      <w:r w:rsidRPr="00691CC8">
        <w:rPr>
          <w:rFonts w:asciiTheme="minorHAnsi" w:hAnsiTheme="minorHAnsi" w:cstheme="minorHAnsi"/>
          <w:b/>
          <w:bCs/>
          <w:color w:val="000000"/>
        </w:rPr>
        <w:t>Intangible Benefits</w:t>
      </w:r>
      <w:r w:rsidRPr="00691CC8">
        <w:rPr>
          <w:rFonts w:asciiTheme="minorHAnsi" w:hAnsiTheme="minorHAnsi" w:cstheme="minorHAnsi"/>
          <w:b/>
          <w:bCs/>
          <w:color w:val="00000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A924A3" w:rsidRPr="00691CC8" w14:paraId="650E6023" w14:textId="77777777" w:rsidTr="002D1C69">
        <w:trPr>
          <w:trHeight w:val="420"/>
        </w:trPr>
        <w:tc>
          <w:tcPr>
            <w:tcW w:w="8354" w:type="dxa"/>
            <w:tcBorders>
              <w:right w:val="nil"/>
            </w:tcBorders>
            <w:shd w:val="clear" w:color="auto" w:fill="D3DFEE"/>
          </w:tcPr>
          <w:p w14:paraId="7C0F3EE4"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i/>
              </w:rPr>
              <w:t>Include at least two.</w:t>
            </w:r>
          </w:p>
        </w:tc>
        <w:tc>
          <w:tcPr>
            <w:tcW w:w="1350" w:type="dxa"/>
            <w:tcBorders>
              <w:left w:val="nil"/>
            </w:tcBorders>
            <w:shd w:val="clear" w:color="auto" w:fill="D3DFEE"/>
          </w:tcPr>
          <w:p w14:paraId="6FECA8A3" w14:textId="77777777" w:rsidR="00A924A3" w:rsidRPr="00691CC8" w:rsidRDefault="00A924A3" w:rsidP="002D1C69">
            <w:pPr>
              <w:keepNext/>
              <w:tabs>
                <w:tab w:val="decimal" w:pos="1062"/>
              </w:tabs>
              <w:ind w:left="72"/>
              <w:jc w:val="both"/>
              <w:rPr>
                <w:rFonts w:asciiTheme="minorHAnsi" w:hAnsiTheme="minorHAnsi" w:cstheme="minorHAnsi"/>
                <w:color w:val="000000"/>
              </w:rPr>
            </w:pPr>
            <w:r w:rsidRPr="00691CC8">
              <w:rPr>
                <w:rFonts w:asciiTheme="minorHAnsi" w:hAnsiTheme="minorHAnsi" w:cstheme="minorHAnsi"/>
                <w:color w:val="000000"/>
              </w:rPr>
              <w:t>$ 0</w:t>
            </w:r>
          </w:p>
        </w:tc>
      </w:tr>
      <w:tr w:rsidR="00A924A3" w:rsidRPr="00691CC8" w14:paraId="2BFF8F25" w14:textId="77777777" w:rsidTr="002D1C69">
        <w:trPr>
          <w:trHeight w:val="420"/>
        </w:trPr>
        <w:tc>
          <w:tcPr>
            <w:tcW w:w="8354" w:type="dxa"/>
            <w:tcBorders>
              <w:right w:val="nil"/>
            </w:tcBorders>
          </w:tcPr>
          <w:p w14:paraId="738B0058"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Utilize the parking spots SPU has instead of leaving them empty.</w:t>
            </w:r>
          </w:p>
        </w:tc>
        <w:tc>
          <w:tcPr>
            <w:tcW w:w="1350" w:type="dxa"/>
            <w:tcBorders>
              <w:left w:val="nil"/>
            </w:tcBorders>
          </w:tcPr>
          <w:p w14:paraId="369923CF" w14:textId="77777777" w:rsidR="00A924A3" w:rsidRPr="00691CC8" w:rsidRDefault="00A924A3" w:rsidP="002D1C69">
            <w:pPr>
              <w:keepNext/>
              <w:tabs>
                <w:tab w:val="decimal" w:pos="1062"/>
              </w:tabs>
              <w:ind w:left="72"/>
              <w:jc w:val="both"/>
              <w:rPr>
                <w:rFonts w:asciiTheme="minorHAnsi" w:hAnsiTheme="minorHAnsi" w:cstheme="minorHAnsi"/>
                <w:color w:val="000000"/>
              </w:rPr>
            </w:pPr>
            <w:r w:rsidRPr="00691CC8">
              <w:rPr>
                <w:rFonts w:asciiTheme="minorHAnsi" w:hAnsiTheme="minorHAnsi" w:cstheme="minorHAnsi"/>
                <w:color w:val="000000"/>
              </w:rPr>
              <w:t>$ 0</w:t>
            </w:r>
          </w:p>
        </w:tc>
      </w:tr>
      <w:tr w:rsidR="00A924A3" w:rsidRPr="00691CC8" w14:paraId="52342724" w14:textId="77777777" w:rsidTr="002D1C69">
        <w:trPr>
          <w:trHeight w:val="420"/>
        </w:trPr>
        <w:tc>
          <w:tcPr>
            <w:tcW w:w="8354" w:type="dxa"/>
            <w:tcBorders>
              <w:right w:val="nil"/>
            </w:tcBorders>
          </w:tcPr>
          <w:p w14:paraId="06235B35" w14:textId="77777777" w:rsidR="00A924A3" w:rsidRPr="00691CC8" w:rsidRDefault="00A924A3" w:rsidP="00A924A3">
            <w:pPr>
              <w:keepNext/>
              <w:keepLines/>
              <w:numPr>
                <w:ilvl w:val="0"/>
                <w:numId w:val="16"/>
              </w:numPr>
              <w:tabs>
                <w:tab w:val="left" w:pos="342"/>
              </w:tabs>
              <w:spacing w:before="60" w:after="120"/>
              <w:ind w:left="342" w:hanging="270"/>
              <w:jc w:val="both"/>
              <w:rPr>
                <w:rFonts w:asciiTheme="minorHAnsi" w:hAnsiTheme="minorHAnsi" w:cstheme="minorHAnsi"/>
                <w:color w:val="000000"/>
              </w:rPr>
            </w:pPr>
            <w:r w:rsidRPr="00691CC8">
              <w:rPr>
                <w:rFonts w:asciiTheme="minorHAnsi" w:hAnsiTheme="minorHAnsi" w:cstheme="minorHAnsi"/>
                <w:color w:val="000000"/>
              </w:rPr>
              <w:t xml:space="preserve">Reduce the number of cars taking up all the spots near people's homes. </w:t>
            </w:r>
          </w:p>
        </w:tc>
        <w:tc>
          <w:tcPr>
            <w:tcW w:w="1350" w:type="dxa"/>
            <w:tcBorders>
              <w:left w:val="nil"/>
            </w:tcBorders>
          </w:tcPr>
          <w:p w14:paraId="156EAECA" w14:textId="77777777" w:rsidR="00A924A3" w:rsidRPr="00691CC8" w:rsidRDefault="00A924A3" w:rsidP="002D1C69">
            <w:pPr>
              <w:keepNext/>
              <w:tabs>
                <w:tab w:val="decimal" w:pos="1062"/>
              </w:tabs>
              <w:ind w:left="72"/>
              <w:jc w:val="both"/>
              <w:rPr>
                <w:rFonts w:asciiTheme="minorHAnsi" w:hAnsiTheme="minorHAnsi" w:cstheme="minorHAnsi"/>
                <w:color w:val="000000"/>
              </w:rPr>
            </w:pPr>
            <w:r w:rsidRPr="00691CC8">
              <w:rPr>
                <w:rFonts w:asciiTheme="minorHAnsi" w:hAnsiTheme="minorHAnsi" w:cstheme="minorHAnsi"/>
                <w:color w:val="000000"/>
              </w:rPr>
              <w:t>$ 0</w:t>
            </w:r>
          </w:p>
        </w:tc>
      </w:tr>
    </w:tbl>
    <w:p w14:paraId="35CE6CEA" w14:textId="77777777" w:rsidR="00A924A3" w:rsidRPr="00691CC8" w:rsidRDefault="00A924A3" w:rsidP="00A924A3">
      <w:pPr>
        <w:keepNext/>
        <w:ind w:left="360"/>
        <w:jc w:val="both"/>
        <w:rPr>
          <w:rFonts w:asciiTheme="minorHAnsi" w:hAnsiTheme="minorHAnsi" w:cstheme="minorHAnsi"/>
          <w:b/>
        </w:rPr>
      </w:pPr>
    </w:p>
    <w:p w14:paraId="516DC103" w14:textId="248B80A5" w:rsidR="00A924A3" w:rsidRPr="00691CC8" w:rsidRDefault="00A924A3" w:rsidP="00A924A3">
      <w:pPr>
        <w:keepNext/>
        <w:keepLines/>
        <w:numPr>
          <w:ilvl w:val="0"/>
          <w:numId w:val="15"/>
        </w:numPr>
        <w:spacing w:before="60" w:after="120"/>
        <w:jc w:val="both"/>
        <w:rPr>
          <w:rFonts w:asciiTheme="minorHAnsi" w:hAnsiTheme="minorHAnsi" w:cstheme="minorHAnsi"/>
          <w:b/>
        </w:rPr>
      </w:pPr>
      <w:r w:rsidRPr="00691CC8">
        <w:rPr>
          <w:rFonts w:asciiTheme="minorHAnsi" w:hAnsiTheme="minorHAnsi" w:cstheme="minorHAnsi"/>
          <w:b/>
        </w:rPr>
        <w:t xml:space="preserve">Product Requirements </w:t>
      </w:r>
      <w:r w:rsidRPr="00691CC8">
        <w:rPr>
          <w:rFonts w:asciiTheme="minorHAnsi" w:hAnsiTheme="minorHAnsi" w:cstheme="minorHAnsi"/>
          <w:i/>
        </w:rPr>
        <w:t xml:space="preserve"> </w:t>
      </w:r>
    </w:p>
    <w:p w14:paraId="7A926D4C" w14:textId="77777777" w:rsidR="00A924A3" w:rsidRPr="00691CC8" w:rsidRDefault="00A924A3" w:rsidP="00A924A3">
      <w:pPr>
        <w:keepNext/>
        <w:keepLines/>
        <w:numPr>
          <w:ilvl w:val="1"/>
          <w:numId w:val="15"/>
        </w:numPr>
        <w:tabs>
          <w:tab w:val="left" w:pos="1080"/>
        </w:tabs>
        <w:spacing w:before="60" w:after="120"/>
        <w:jc w:val="both"/>
        <w:rPr>
          <w:rFonts w:asciiTheme="minorHAnsi" w:hAnsiTheme="minorHAnsi" w:cstheme="minorHAnsi"/>
          <w:b/>
          <w:iCs/>
        </w:rPr>
      </w:pPr>
      <w:r w:rsidRPr="00691CC8">
        <w:rPr>
          <w:rFonts w:asciiTheme="minorHAnsi" w:hAnsiTheme="minorHAnsi" w:cstheme="minorHAnsi"/>
          <w:b/>
        </w:rPr>
        <w:t>Must Haves</w:t>
      </w:r>
      <w:bookmarkEnd w:id="259"/>
      <w:bookmarkEnd w:id="260"/>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A924A3" w:rsidRPr="00691CC8" w14:paraId="3BF10BE5" w14:textId="77777777" w:rsidTr="002D1C69">
        <w:trPr>
          <w:trHeight w:val="420"/>
        </w:trPr>
        <w:tc>
          <w:tcPr>
            <w:tcW w:w="9778" w:type="dxa"/>
            <w:shd w:val="clear" w:color="auto" w:fill="D3DFEE"/>
          </w:tcPr>
          <w:p w14:paraId="5E77FB50" w14:textId="19A52EFE" w:rsidR="00A924A3" w:rsidRPr="00691CC8" w:rsidRDefault="00A924A3" w:rsidP="00A924A3">
            <w:pPr>
              <w:keepNext/>
              <w:keepLines/>
              <w:numPr>
                <w:ilvl w:val="2"/>
                <w:numId w:val="15"/>
              </w:numPr>
              <w:tabs>
                <w:tab w:val="left" w:pos="882"/>
              </w:tabs>
              <w:spacing w:before="60" w:after="120"/>
              <w:ind w:left="882" w:hanging="810"/>
              <w:jc w:val="both"/>
              <w:rPr>
                <w:rFonts w:asciiTheme="minorHAnsi" w:hAnsiTheme="minorHAnsi" w:cstheme="minorHAnsi"/>
                <w:bCs/>
                <w:color w:val="000000"/>
              </w:rPr>
            </w:pPr>
            <w:r w:rsidRPr="00691CC8">
              <w:rPr>
                <w:rFonts w:asciiTheme="minorHAnsi" w:hAnsiTheme="minorHAnsi" w:cstheme="minorHAnsi"/>
                <w:i/>
              </w:rPr>
              <w:lastRenderedPageBreak/>
              <w:t>Include at least two. Add more rows to each table as needed.</w:t>
            </w:r>
          </w:p>
        </w:tc>
      </w:tr>
      <w:tr w:rsidR="00A924A3" w:rsidRPr="00691CC8" w14:paraId="37C7D180" w14:textId="77777777" w:rsidTr="002D1C69">
        <w:trPr>
          <w:trHeight w:val="420"/>
        </w:trPr>
        <w:tc>
          <w:tcPr>
            <w:tcW w:w="9778" w:type="dxa"/>
          </w:tcPr>
          <w:p w14:paraId="2962363F"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Quick payment portal where students can even pay ahead before they get there. </w:t>
            </w:r>
          </w:p>
        </w:tc>
      </w:tr>
      <w:tr w:rsidR="00A924A3" w:rsidRPr="00691CC8" w14:paraId="741D5ECE" w14:textId="77777777" w:rsidTr="002D1C69">
        <w:trPr>
          <w:trHeight w:val="420"/>
        </w:trPr>
        <w:tc>
          <w:tcPr>
            <w:tcW w:w="9778" w:type="dxa"/>
          </w:tcPr>
          <w:p w14:paraId="07BCE156"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Multiple parking passes from the whole day to per hour so students can choose what's best for them. </w:t>
            </w:r>
          </w:p>
        </w:tc>
      </w:tr>
    </w:tbl>
    <w:p w14:paraId="25CAF861" w14:textId="77777777" w:rsidR="00A924A3" w:rsidRPr="00691CC8" w:rsidRDefault="00A924A3" w:rsidP="00A924A3">
      <w:pPr>
        <w:keepNext/>
        <w:tabs>
          <w:tab w:val="left" w:pos="1080"/>
        </w:tabs>
        <w:ind w:left="360"/>
        <w:jc w:val="both"/>
        <w:rPr>
          <w:rFonts w:asciiTheme="minorHAnsi" w:hAnsiTheme="minorHAnsi" w:cstheme="minorHAnsi"/>
          <w:b/>
          <w:iCs/>
        </w:rPr>
      </w:pPr>
    </w:p>
    <w:p w14:paraId="76A7584F" w14:textId="77777777" w:rsidR="00A924A3" w:rsidRPr="00691CC8" w:rsidRDefault="00A924A3" w:rsidP="00A924A3">
      <w:pPr>
        <w:keepNext/>
        <w:numPr>
          <w:ilvl w:val="1"/>
          <w:numId w:val="15"/>
        </w:numPr>
        <w:tabs>
          <w:tab w:val="left" w:pos="1080"/>
        </w:tabs>
        <w:spacing w:before="60" w:after="120"/>
        <w:jc w:val="both"/>
        <w:rPr>
          <w:rFonts w:asciiTheme="minorHAnsi" w:hAnsiTheme="minorHAnsi" w:cstheme="minorHAnsi"/>
          <w:b/>
          <w:iCs/>
        </w:rPr>
      </w:pPr>
      <w:r w:rsidRPr="00691CC8">
        <w:rPr>
          <w:rFonts w:asciiTheme="minorHAnsi" w:hAnsiTheme="minorHAnsi" w:cstheme="minorHAnsi"/>
          <w:b/>
        </w:rPr>
        <w:t xml:space="preserve">Could Haves </w:t>
      </w:r>
      <w:r w:rsidRPr="00691CC8">
        <w:rPr>
          <w:rFonts w:asciiTheme="minorHAnsi" w:hAnsiTheme="minorHAnsi" w:cstheme="minorHAnsi"/>
          <w:bCs/>
        </w:rPr>
        <w:t>(Nice to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A924A3" w:rsidRPr="00691CC8" w14:paraId="7D7E0675" w14:textId="77777777" w:rsidTr="002D1C69">
        <w:trPr>
          <w:trHeight w:val="405"/>
        </w:trPr>
        <w:tc>
          <w:tcPr>
            <w:tcW w:w="9810" w:type="dxa"/>
            <w:shd w:val="clear" w:color="auto" w:fill="D3DFEE"/>
          </w:tcPr>
          <w:p w14:paraId="0CF3BBF3" w14:textId="77777777" w:rsidR="00A924A3" w:rsidRPr="00691CC8" w:rsidRDefault="00A924A3" w:rsidP="00A924A3">
            <w:pPr>
              <w:keepNext/>
              <w:keepLines/>
              <w:numPr>
                <w:ilvl w:val="2"/>
                <w:numId w:val="15"/>
              </w:numPr>
              <w:tabs>
                <w:tab w:val="left" w:pos="882"/>
              </w:tabs>
              <w:spacing w:before="60" w:after="120"/>
              <w:ind w:left="882" w:hanging="810"/>
              <w:jc w:val="both"/>
              <w:rPr>
                <w:rFonts w:asciiTheme="minorHAnsi" w:hAnsiTheme="minorHAnsi" w:cstheme="minorHAnsi"/>
                <w:bCs/>
                <w:color w:val="000000"/>
              </w:rPr>
            </w:pPr>
            <w:r w:rsidRPr="00691CC8">
              <w:rPr>
                <w:rFonts w:asciiTheme="minorHAnsi" w:hAnsiTheme="minorHAnsi" w:cstheme="minorHAnsi"/>
                <w:i/>
              </w:rPr>
              <w:t>Include at least two.</w:t>
            </w:r>
          </w:p>
        </w:tc>
      </w:tr>
      <w:tr w:rsidR="00A924A3" w:rsidRPr="00691CC8" w14:paraId="071B4EBF" w14:textId="77777777" w:rsidTr="002D1C69">
        <w:trPr>
          <w:trHeight w:val="405"/>
        </w:trPr>
        <w:tc>
          <w:tcPr>
            <w:tcW w:w="9810" w:type="dxa"/>
          </w:tcPr>
          <w:p w14:paraId="66CAA4A5"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Make a parking spot reservation so you can book the spot you want beforehand. </w:t>
            </w:r>
          </w:p>
        </w:tc>
      </w:tr>
      <w:tr w:rsidR="00A924A3" w:rsidRPr="00691CC8" w14:paraId="0BC4880E" w14:textId="77777777" w:rsidTr="002D1C69">
        <w:trPr>
          <w:trHeight w:val="405"/>
        </w:trPr>
        <w:tc>
          <w:tcPr>
            <w:tcW w:w="9810" w:type="dxa"/>
          </w:tcPr>
          <w:p w14:paraId="3DA8B214"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Able to buy metro cards with student discount prices.</w:t>
            </w:r>
          </w:p>
        </w:tc>
      </w:tr>
      <w:tr w:rsidR="00224FA3" w:rsidRPr="00691CC8" w14:paraId="375E97C4" w14:textId="77777777" w:rsidTr="002D1C69">
        <w:trPr>
          <w:trHeight w:val="405"/>
        </w:trPr>
        <w:tc>
          <w:tcPr>
            <w:tcW w:w="9810" w:type="dxa"/>
          </w:tcPr>
          <w:p w14:paraId="0D3B4F51" w14:textId="7892A637" w:rsidR="00224FA3" w:rsidRPr="00691CC8" w:rsidRDefault="00224F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Allow students to offer and ask for carpools. </w:t>
            </w:r>
          </w:p>
        </w:tc>
      </w:tr>
      <w:tr w:rsidR="00182D35" w:rsidRPr="00182D35" w14:paraId="219353B8" w14:textId="77777777" w:rsidTr="002D1C69">
        <w:trPr>
          <w:trHeight w:val="405"/>
          <w:ins w:id="262" w:author="Girmay, Ezana" w:date="2024-05-21T20:31:00Z"/>
        </w:trPr>
        <w:tc>
          <w:tcPr>
            <w:tcW w:w="9810" w:type="dxa"/>
          </w:tcPr>
          <w:p w14:paraId="5CA42E5B" w14:textId="029E0974" w:rsidR="00182D35" w:rsidRPr="00691CC8" w:rsidRDefault="00182D35" w:rsidP="00A924A3">
            <w:pPr>
              <w:keepNext/>
              <w:numPr>
                <w:ilvl w:val="2"/>
                <w:numId w:val="15"/>
              </w:numPr>
              <w:tabs>
                <w:tab w:val="left" w:pos="882"/>
              </w:tabs>
              <w:spacing w:before="60" w:after="120"/>
              <w:ind w:left="882" w:hanging="810"/>
              <w:jc w:val="both"/>
              <w:rPr>
                <w:ins w:id="263" w:author="Girmay, Ezana" w:date="2024-05-21T20:31:00Z"/>
                <w:rFonts w:asciiTheme="minorHAnsi" w:hAnsiTheme="minorHAnsi" w:cstheme="minorHAnsi"/>
                <w:color w:val="000000"/>
              </w:rPr>
            </w:pPr>
            <w:ins w:id="264" w:author="Girmay, Ezana" w:date="2024-05-21T20:31:00Z">
              <w:r>
                <w:rPr>
                  <w:rFonts w:asciiTheme="minorHAnsi" w:hAnsiTheme="minorHAnsi" w:cstheme="minorHAnsi"/>
                  <w:color w:val="000000"/>
                </w:rPr>
                <w:t xml:space="preserve">Students can pay for any ticket they </w:t>
              </w:r>
            </w:ins>
            <w:ins w:id="265" w:author="Girmay, Ezana" w:date="2024-05-21T20:51:00Z">
              <w:r w:rsidR="00174984">
                <w:rPr>
                  <w:rFonts w:asciiTheme="minorHAnsi" w:hAnsiTheme="minorHAnsi" w:cstheme="minorHAnsi"/>
                  <w:color w:val="000000"/>
                </w:rPr>
                <w:t>receive</w:t>
              </w:r>
            </w:ins>
            <w:ins w:id="266" w:author="Girmay, Ezana" w:date="2024-05-21T20:31:00Z">
              <w:r>
                <w:rPr>
                  <w:rFonts w:asciiTheme="minorHAnsi" w:hAnsiTheme="minorHAnsi" w:cstheme="minorHAnsi"/>
                  <w:color w:val="000000"/>
                </w:rPr>
                <w:t xml:space="preserve"> from SPU</w:t>
              </w:r>
            </w:ins>
            <w:ins w:id="267" w:author="Girmay, Ezana" w:date="2024-05-21T20:32:00Z">
              <w:r>
                <w:rPr>
                  <w:rFonts w:asciiTheme="minorHAnsi" w:hAnsiTheme="minorHAnsi" w:cstheme="minorHAnsi"/>
                  <w:color w:val="000000"/>
                </w:rPr>
                <w:t xml:space="preserve"> on the application. </w:t>
              </w:r>
            </w:ins>
          </w:p>
        </w:tc>
      </w:tr>
    </w:tbl>
    <w:p w14:paraId="0DA42BF3" w14:textId="77777777" w:rsidR="00A924A3" w:rsidRPr="00691CC8" w:rsidRDefault="00A924A3" w:rsidP="00A924A3">
      <w:pPr>
        <w:keepNext/>
        <w:tabs>
          <w:tab w:val="left" w:pos="1080"/>
        </w:tabs>
        <w:jc w:val="both"/>
        <w:rPr>
          <w:rFonts w:asciiTheme="minorHAnsi" w:hAnsiTheme="minorHAnsi" w:cstheme="minorHAnsi"/>
          <w:b/>
          <w:iCs/>
        </w:rPr>
      </w:pPr>
    </w:p>
    <w:p w14:paraId="6E36B8DB" w14:textId="77777777" w:rsidR="00A924A3" w:rsidRPr="00691CC8" w:rsidRDefault="00A924A3" w:rsidP="00A924A3">
      <w:pPr>
        <w:keepNext/>
        <w:numPr>
          <w:ilvl w:val="1"/>
          <w:numId w:val="15"/>
        </w:numPr>
        <w:tabs>
          <w:tab w:val="left" w:pos="1080"/>
        </w:tabs>
        <w:spacing w:before="60" w:after="120"/>
        <w:jc w:val="both"/>
        <w:rPr>
          <w:rFonts w:asciiTheme="minorHAnsi" w:hAnsiTheme="minorHAnsi" w:cstheme="minorHAnsi"/>
          <w:b/>
          <w:iCs/>
        </w:rPr>
      </w:pPr>
      <w:r w:rsidRPr="00691CC8">
        <w:rPr>
          <w:rFonts w:asciiTheme="minorHAnsi" w:hAnsiTheme="minorHAnsi" w:cstheme="minorHAnsi"/>
          <w:b/>
        </w:rPr>
        <w:t xml:space="preserve">Won't Haves </w:t>
      </w:r>
      <w:r w:rsidRPr="00691CC8">
        <w:rPr>
          <w:rFonts w:asciiTheme="minorHAnsi" w:hAnsiTheme="minorHAnsi" w:cstheme="minorHAnsi"/>
          <w:bCs/>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A924A3" w:rsidRPr="00691CC8" w14:paraId="7ADABB3E" w14:textId="77777777" w:rsidTr="002D1C69">
        <w:trPr>
          <w:trHeight w:val="398"/>
        </w:trPr>
        <w:tc>
          <w:tcPr>
            <w:tcW w:w="9810" w:type="dxa"/>
            <w:shd w:val="clear" w:color="auto" w:fill="D3DFEE"/>
          </w:tcPr>
          <w:p w14:paraId="445E9083" w14:textId="77777777" w:rsidR="00A924A3" w:rsidRPr="00691CC8" w:rsidRDefault="00A924A3" w:rsidP="00A924A3">
            <w:pPr>
              <w:keepNext/>
              <w:keepLines/>
              <w:numPr>
                <w:ilvl w:val="2"/>
                <w:numId w:val="15"/>
              </w:numPr>
              <w:tabs>
                <w:tab w:val="left" w:pos="882"/>
              </w:tabs>
              <w:spacing w:before="60" w:after="120"/>
              <w:ind w:left="882" w:hanging="810"/>
              <w:jc w:val="both"/>
              <w:rPr>
                <w:rFonts w:asciiTheme="minorHAnsi" w:hAnsiTheme="minorHAnsi" w:cstheme="minorHAnsi"/>
                <w:bCs/>
                <w:color w:val="000000"/>
              </w:rPr>
            </w:pPr>
            <w:r w:rsidRPr="00691CC8">
              <w:rPr>
                <w:rFonts w:asciiTheme="minorHAnsi" w:hAnsiTheme="minorHAnsi" w:cstheme="minorHAnsi"/>
                <w:i/>
              </w:rPr>
              <w:t>Include at least two.</w:t>
            </w:r>
          </w:p>
        </w:tc>
      </w:tr>
      <w:tr w:rsidR="00A924A3" w:rsidRPr="00691CC8" w14:paraId="35772402" w14:textId="77777777" w:rsidTr="002D1C69">
        <w:trPr>
          <w:trHeight w:val="398"/>
        </w:trPr>
        <w:tc>
          <w:tcPr>
            <w:tcW w:w="9810" w:type="dxa"/>
          </w:tcPr>
          <w:p w14:paraId="344E2891"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Visitors can't make an account since it is only for student parking. </w:t>
            </w:r>
          </w:p>
        </w:tc>
      </w:tr>
      <w:tr w:rsidR="00A924A3" w:rsidRPr="00691CC8" w14:paraId="2E64C195" w14:textId="77777777" w:rsidTr="002D1C69">
        <w:trPr>
          <w:trHeight w:val="398"/>
        </w:trPr>
        <w:tc>
          <w:tcPr>
            <w:tcW w:w="9810" w:type="dxa"/>
          </w:tcPr>
          <w:p w14:paraId="36AD38B1" w14:textId="77777777" w:rsidR="00A924A3" w:rsidRPr="00691CC8" w:rsidRDefault="00A924A3" w:rsidP="00A924A3">
            <w:pPr>
              <w:keepNext/>
              <w:numPr>
                <w:ilvl w:val="2"/>
                <w:numId w:val="15"/>
              </w:numPr>
              <w:tabs>
                <w:tab w:val="left" w:pos="882"/>
              </w:tabs>
              <w:spacing w:before="60" w:after="120"/>
              <w:ind w:left="882" w:hanging="810"/>
              <w:jc w:val="both"/>
              <w:rPr>
                <w:rFonts w:asciiTheme="minorHAnsi" w:hAnsiTheme="minorHAnsi" w:cstheme="minorHAnsi"/>
                <w:color w:val="000000"/>
              </w:rPr>
            </w:pPr>
            <w:r w:rsidRPr="00691CC8">
              <w:rPr>
                <w:rFonts w:asciiTheme="minorHAnsi" w:hAnsiTheme="minorHAnsi" w:cstheme="minorHAnsi"/>
                <w:color w:val="000000"/>
              </w:rPr>
              <w:t xml:space="preserve">If there are any spots available and which parking </w:t>
            </w:r>
            <w:proofErr w:type="gramStart"/>
            <w:r w:rsidRPr="00691CC8">
              <w:rPr>
                <w:rFonts w:asciiTheme="minorHAnsi" w:hAnsiTheme="minorHAnsi" w:cstheme="minorHAnsi"/>
                <w:color w:val="000000"/>
              </w:rPr>
              <w:t>lot</w:t>
            </w:r>
            <w:proofErr w:type="gramEnd"/>
            <w:r w:rsidRPr="00691CC8">
              <w:rPr>
                <w:rFonts w:asciiTheme="minorHAnsi" w:hAnsiTheme="minorHAnsi" w:cstheme="minorHAnsi"/>
                <w:color w:val="000000"/>
              </w:rPr>
              <w:t xml:space="preserve"> they are in. </w:t>
            </w:r>
          </w:p>
        </w:tc>
      </w:tr>
    </w:tbl>
    <w:p w14:paraId="2A70F412" w14:textId="4A502404" w:rsidR="00A924A3" w:rsidRPr="00691CC8" w:rsidRDefault="00A924A3">
      <w:pPr>
        <w:rPr>
          <w:rFonts w:asciiTheme="minorHAnsi" w:hAnsiTheme="minorHAnsi" w:cstheme="minorHAnsi"/>
          <w:bCs/>
          <w:color w:val="000000"/>
        </w:rPr>
      </w:pPr>
      <w:r w:rsidRPr="00691CC8">
        <w:rPr>
          <w:rFonts w:asciiTheme="minorHAnsi" w:hAnsiTheme="minorHAnsi" w:cstheme="minorHAnsi"/>
          <w:b/>
          <w:bCs/>
          <w:color w:val="000000"/>
        </w:rPr>
        <w:br w:type="page"/>
      </w:r>
    </w:p>
    <w:p w14:paraId="73554AAA" w14:textId="1BF5777C" w:rsidR="00BD4A9C" w:rsidRPr="00691CC8" w:rsidRDefault="001437BA" w:rsidP="00A924A3">
      <w:pPr>
        <w:pStyle w:val="BodyText"/>
        <w:keepNext/>
        <w:spacing w:before="240"/>
        <w:outlineLvl w:val="0"/>
        <w:rPr>
          <w:rFonts w:asciiTheme="minorHAnsi" w:hAnsiTheme="minorHAnsi" w:cstheme="minorHAnsi"/>
          <w:szCs w:val="24"/>
          <w:u w:val="single"/>
        </w:rPr>
      </w:pPr>
      <w:bookmarkStart w:id="268" w:name="_Toc167218372"/>
      <w:r w:rsidRPr="00691CC8">
        <w:rPr>
          <w:rFonts w:asciiTheme="minorHAnsi" w:hAnsiTheme="minorHAnsi" w:cstheme="minorHAnsi"/>
          <w:szCs w:val="24"/>
          <w:u w:val="single"/>
        </w:rPr>
        <w:lastRenderedPageBreak/>
        <w:t>3.0</w:t>
      </w:r>
      <w:r w:rsidR="00A924A3" w:rsidRPr="00691CC8">
        <w:rPr>
          <w:rFonts w:asciiTheme="minorHAnsi" w:hAnsiTheme="minorHAnsi" w:cstheme="minorHAnsi"/>
          <w:szCs w:val="24"/>
          <w:u w:val="single"/>
        </w:rPr>
        <w:t xml:space="preserve">     </w:t>
      </w:r>
      <w:r w:rsidRPr="00691CC8">
        <w:rPr>
          <w:rFonts w:asciiTheme="minorHAnsi" w:hAnsiTheme="minorHAnsi" w:cstheme="minorHAnsi"/>
          <w:szCs w:val="24"/>
          <w:u w:val="single"/>
        </w:rPr>
        <w:t xml:space="preserve">Feasibility </w:t>
      </w:r>
      <w:r w:rsidR="00C14DF5" w:rsidRPr="00691CC8">
        <w:rPr>
          <w:rFonts w:asciiTheme="minorHAnsi" w:hAnsiTheme="minorHAnsi" w:cstheme="minorHAnsi"/>
          <w:szCs w:val="24"/>
          <w:u w:val="single"/>
        </w:rPr>
        <w:t>Assessment</w:t>
      </w:r>
      <w:bookmarkEnd w:id="268"/>
      <w:r w:rsidR="00C14DF5" w:rsidRPr="00691CC8">
        <w:rPr>
          <w:rFonts w:asciiTheme="minorHAnsi" w:hAnsiTheme="minorHAnsi" w:cstheme="minorHAnsi"/>
          <w:szCs w:val="24"/>
          <w:u w:val="single"/>
        </w:rPr>
        <w:t xml:space="preserve"> </w:t>
      </w:r>
    </w:p>
    <w:p w14:paraId="7137DAC8" w14:textId="77777777" w:rsidR="00BD4A9C" w:rsidRPr="00691CC8" w:rsidRDefault="00BD4A9C" w:rsidP="00BD4A9C">
      <w:pPr>
        <w:pStyle w:val="BodyText"/>
        <w:ind w:left="446" w:hanging="446"/>
        <w:rPr>
          <w:rFonts w:asciiTheme="minorHAnsi" w:hAnsiTheme="minorHAnsi" w:cstheme="minorHAnsi"/>
          <w:b w:val="0"/>
          <w:bCs/>
          <w:szCs w:val="24"/>
        </w:rPr>
      </w:pPr>
    </w:p>
    <w:p w14:paraId="4ED5C52A" w14:textId="77777777" w:rsidR="00E76A4E" w:rsidRPr="00691CC8" w:rsidRDefault="001437BA" w:rsidP="00BD4A9C">
      <w:pPr>
        <w:pStyle w:val="BodyTextIndent"/>
        <w:keepNext/>
        <w:ind w:left="547" w:firstLine="0"/>
        <w:outlineLvl w:val="1"/>
        <w:rPr>
          <w:rFonts w:asciiTheme="minorHAnsi" w:hAnsiTheme="minorHAnsi" w:cstheme="minorHAnsi"/>
          <w:b/>
          <w:bCs/>
          <w:szCs w:val="24"/>
          <w:u w:val="single"/>
        </w:rPr>
      </w:pPr>
      <w:bookmarkStart w:id="269" w:name="_Toc167218373"/>
      <w:r w:rsidRPr="00691CC8">
        <w:rPr>
          <w:rFonts w:asciiTheme="minorHAnsi" w:hAnsiTheme="minorHAnsi" w:cstheme="minorHAnsi"/>
          <w:b/>
          <w:bCs/>
          <w:szCs w:val="24"/>
          <w:u w:val="single"/>
        </w:rPr>
        <w:t>Introduction</w:t>
      </w:r>
      <w:bookmarkEnd w:id="269"/>
    </w:p>
    <w:p w14:paraId="6601154B" w14:textId="3BA3E420" w:rsidR="001B1D17" w:rsidRPr="00691CC8" w:rsidRDefault="001B1D17" w:rsidP="001B1D17">
      <w:pPr>
        <w:pStyle w:val="BodyTextIndent"/>
        <w:ind w:left="0" w:firstLine="547"/>
        <w:rPr>
          <w:rFonts w:asciiTheme="minorHAnsi" w:hAnsiTheme="minorHAnsi" w:cstheme="minorHAnsi"/>
          <w:szCs w:val="24"/>
        </w:rPr>
      </w:pPr>
      <w:r w:rsidRPr="00691CC8">
        <w:rPr>
          <w:rFonts w:asciiTheme="minorHAnsi" w:hAnsiTheme="minorHAnsi" w:cstheme="minorHAnsi"/>
          <w:szCs w:val="24"/>
        </w:rPr>
        <w:t>In this section, we will look at 5 different types of feasibility and make a conclusion on the project as a whole feasibility. By analyzing how beneficial and practical the project is in each of these categories, we hope to score them on a scale of high, medium, and low</w:t>
      </w:r>
      <w:r w:rsidR="00747296" w:rsidRPr="00691CC8">
        <w:rPr>
          <w:rFonts w:asciiTheme="minorHAnsi" w:hAnsiTheme="minorHAnsi" w:cstheme="minorHAnsi"/>
          <w:szCs w:val="24"/>
        </w:rPr>
        <w:t>, with high being the best and low being the worst</w:t>
      </w:r>
      <w:r w:rsidRPr="00691CC8">
        <w:rPr>
          <w:rFonts w:asciiTheme="minorHAnsi" w:hAnsiTheme="minorHAnsi" w:cstheme="minorHAnsi"/>
          <w:szCs w:val="24"/>
        </w:rPr>
        <w:t xml:space="preserve">. </w:t>
      </w:r>
    </w:p>
    <w:p w14:paraId="33FC3F75" w14:textId="4C4FE1A8" w:rsidR="006B7FB0" w:rsidRPr="00691CC8" w:rsidRDefault="001437BA" w:rsidP="00BD4A9C">
      <w:pPr>
        <w:pStyle w:val="BodyTextIndent"/>
        <w:keepNext/>
        <w:spacing w:before="120"/>
        <w:ind w:left="547" w:firstLine="0"/>
        <w:outlineLvl w:val="1"/>
        <w:rPr>
          <w:rFonts w:asciiTheme="minorHAnsi" w:hAnsiTheme="minorHAnsi" w:cstheme="minorHAnsi"/>
          <w:b/>
          <w:bCs/>
          <w:szCs w:val="24"/>
          <w:u w:val="single"/>
        </w:rPr>
      </w:pPr>
      <w:bookmarkStart w:id="270" w:name="_Toc167218374"/>
      <w:r w:rsidRPr="00691CC8">
        <w:rPr>
          <w:rFonts w:asciiTheme="minorHAnsi" w:hAnsiTheme="minorHAnsi" w:cstheme="minorHAnsi"/>
          <w:b/>
          <w:bCs/>
          <w:szCs w:val="24"/>
          <w:u w:val="single"/>
        </w:rPr>
        <w:t>Feasibility Analysis</w:t>
      </w:r>
      <w:bookmarkEnd w:id="270"/>
    </w:p>
    <w:p w14:paraId="7BFA163F" w14:textId="77777777" w:rsidR="00747296" w:rsidRPr="00691CC8" w:rsidRDefault="00747296" w:rsidP="00747296">
      <w:pPr>
        <w:rPr>
          <w:rFonts w:asciiTheme="minorHAnsi" w:hAnsiTheme="minorHAnsi" w:cstheme="minorHAnsi"/>
          <w:iCs/>
          <w:u w:val="single"/>
        </w:rPr>
      </w:pPr>
      <w:r w:rsidRPr="00691CC8">
        <w:rPr>
          <w:rFonts w:asciiTheme="minorHAnsi" w:hAnsiTheme="minorHAnsi" w:cstheme="minorHAnsi"/>
          <w:iCs/>
          <w:u w:val="single"/>
        </w:rPr>
        <w:t>Technical Feasibility</w:t>
      </w:r>
    </w:p>
    <w:p w14:paraId="44346DD1" w14:textId="77777777" w:rsidR="00747296" w:rsidRPr="00691CC8" w:rsidRDefault="00747296" w:rsidP="00747296">
      <w:pPr>
        <w:rPr>
          <w:rFonts w:asciiTheme="minorHAnsi" w:hAnsiTheme="minorHAnsi" w:cstheme="minorHAnsi"/>
          <w:iCs/>
        </w:rPr>
      </w:pPr>
      <w:r w:rsidRPr="00691CC8">
        <w:rPr>
          <w:rFonts w:asciiTheme="minorHAnsi" w:hAnsiTheme="minorHAnsi" w:cstheme="minorHAnsi"/>
          <w:iCs/>
        </w:rPr>
        <w:t xml:space="preserve">Technical feasibility relating to the successful design and development of our project is </w:t>
      </w:r>
      <w:r w:rsidRPr="00691CC8">
        <w:rPr>
          <w:rFonts w:asciiTheme="minorHAnsi" w:hAnsiTheme="minorHAnsi" w:cstheme="minorHAnsi"/>
          <w:b/>
          <w:bCs/>
          <w:iCs/>
          <w:u w:val="single"/>
        </w:rPr>
        <w:t>high</w:t>
      </w:r>
      <w:r w:rsidRPr="00691CC8">
        <w:rPr>
          <w:rFonts w:asciiTheme="minorHAnsi" w:hAnsiTheme="minorHAnsi" w:cstheme="minorHAnsi"/>
          <w:iCs/>
        </w:rPr>
        <w:t xml:space="preserve">. </w:t>
      </w:r>
    </w:p>
    <w:p w14:paraId="2A65B961" w14:textId="77777777" w:rsidR="00747296" w:rsidRPr="00691CC8" w:rsidRDefault="00747296" w:rsidP="00747296">
      <w:pPr>
        <w:pStyle w:val="ListParagraph"/>
        <w:numPr>
          <w:ilvl w:val="0"/>
          <w:numId w:val="23"/>
        </w:numPr>
        <w:spacing w:before="0" w:after="0"/>
        <w:rPr>
          <w:rFonts w:asciiTheme="minorHAnsi" w:hAnsiTheme="minorHAnsi" w:cstheme="minorHAnsi"/>
          <w:iCs/>
          <w:sz w:val="24"/>
        </w:rPr>
      </w:pPr>
      <w:r w:rsidRPr="00691CC8">
        <w:rPr>
          <w:rFonts w:asciiTheme="minorHAnsi" w:hAnsiTheme="minorHAnsi" w:cstheme="minorHAnsi"/>
          <w:iCs/>
          <w:sz w:val="24"/>
        </w:rPr>
        <w:t>Between our application’s simplistic design and the main customers being of an age where they are proficient with technology, our user’s familiarity with similar applications should be high.</w:t>
      </w:r>
    </w:p>
    <w:p w14:paraId="1B857889" w14:textId="2D42BF37" w:rsidR="00747296" w:rsidRPr="00691CC8" w:rsidRDefault="00747296" w:rsidP="00747296">
      <w:pPr>
        <w:pStyle w:val="ListParagraph"/>
        <w:numPr>
          <w:ilvl w:val="0"/>
          <w:numId w:val="23"/>
        </w:numPr>
        <w:spacing w:before="0" w:after="0"/>
        <w:rPr>
          <w:rFonts w:asciiTheme="minorHAnsi" w:hAnsiTheme="minorHAnsi" w:cstheme="minorHAnsi"/>
          <w:iCs/>
          <w:sz w:val="24"/>
        </w:rPr>
      </w:pPr>
      <w:r w:rsidRPr="00691CC8">
        <w:rPr>
          <w:rFonts w:asciiTheme="minorHAnsi" w:hAnsiTheme="minorHAnsi" w:cstheme="minorHAnsi"/>
          <w:iCs/>
          <w:sz w:val="24"/>
        </w:rPr>
        <w:t xml:space="preserve">Our developer’s familiarity should be high in all aspects required from app development and databases. One aspect where we might not be as high </w:t>
      </w:r>
      <w:del w:id="271" w:author="Girmay, Ezana" w:date="2024-05-21T21:11:00Z">
        <w:r w:rsidRPr="00691CC8" w:rsidDel="000E5D1E">
          <w:rPr>
            <w:rFonts w:asciiTheme="minorHAnsi" w:hAnsiTheme="minorHAnsi" w:cstheme="minorHAnsi"/>
            <w:iCs/>
            <w:sz w:val="24"/>
          </w:rPr>
          <w:delText xml:space="preserve">in </w:delText>
        </w:r>
      </w:del>
      <w:r w:rsidRPr="00691CC8">
        <w:rPr>
          <w:rFonts w:asciiTheme="minorHAnsi" w:hAnsiTheme="minorHAnsi" w:cstheme="minorHAnsi"/>
          <w:iCs/>
          <w:sz w:val="24"/>
        </w:rPr>
        <w:t>is processing online transactions.</w:t>
      </w:r>
    </w:p>
    <w:p w14:paraId="6A6DDF62" w14:textId="1B666AC0" w:rsidR="00747296" w:rsidRPr="00691CC8" w:rsidRDefault="00747296" w:rsidP="00747296">
      <w:pPr>
        <w:pStyle w:val="ListParagraph"/>
        <w:numPr>
          <w:ilvl w:val="0"/>
          <w:numId w:val="23"/>
        </w:numPr>
        <w:spacing w:before="0" w:after="0"/>
        <w:rPr>
          <w:rFonts w:asciiTheme="minorHAnsi" w:hAnsiTheme="minorHAnsi" w:cstheme="minorHAnsi"/>
          <w:iCs/>
          <w:sz w:val="24"/>
        </w:rPr>
      </w:pPr>
      <w:r w:rsidRPr="00691CC8">
        <w:rPr>
          <w:rFonts w:asciiTheme="minorHAnsi" w:hAnsiTheme="minorHAnsi" w:cstheme="minorHAnsi"/>
          <w:iCs/>
          <w:sz w:val="24"/>
        </w:rPr>
        <w:t xml:space="preserve">  The Project size is composed of a handful of different parts, including developing the UI, storing the information in a database, and handling online transactions. A team of 5 people with experience in this should be enough for the project.</w:t>
      </w:r>
    </w:p>
    <w:p w14:paraId="141F949C" w14:textId="77777777" w:rsidR="00747296" w:rsidRPr="00691CC8" w:rsidRDefault="00747296" w:rsidP="00747296">
      <w:pPr>
        <w:pStyle w:val="ListParagraph"/>
        <w:rPr>
          <w:rFonts w:asciiTheme="minorHAnsi" w:hAnsiTheme="minorHAnsi" w:cstheme="minorHAnsi"/>
          <w:iCs/>
          <w:sz w:val="24"/>
        </w:rPr>
      </w:pPr>
    </w:p>
    <w:p w14:paraId="1A94EEA1" w14:textId="77777777" w:rsidR="00747296" w:rsidRPr="00691CC8" w:rsidRDefault="00747296" w:rsidP="00747296">
      <w:pPr>
        <w:rPr>
          <w:rFonts w:asciiTheme="minorHAnsi" w:hAnsiTheme="minorHAnsi" w:cstheme="minorHAnsi"/>
          <w:iCs/>
          <w:u w:val="single"/>
        </w:rPr>
      </w:pPr>
      <w:r w:rsidRPr="00691CC8">
        <w:rPr>
          <w:rFonts w:asciiTheme="minorHAnsi" w:hAnsiTheme="minorHAnsi" w:cstheme="minorHAnsi"/>
          <w:iCs/>
          <w:u w:val="single"/>
        </w:rPr>
        <w:t>Resource Feasibility</w:t>
      </w:r>
    </w:p>
    <w:p w14:paraId="5E9354AD" w14:textId="77777777" w:rsidR="00747296" w:rsidRPr="00691CC8" w:rsidRDefault="00747296" w:rsidP="00747296">
      <w:pPr>
        <w:rPr>
          <w:rFonts w:asciiTheme="minorHAnsi" w:hAnsiTheme="minorHAnsi" w:cstheme="minorHAnsi"/>
          <w:iCs/>
        </w:rPr>
      </w:pPr>
      <w:r w:rsidRPr="00691CC8">
        <w:rPr>
          <w:rFonts w:asciiTheme="minorHAnsi" w:hAnsiTheme="minorHAnsi" w:cstheme="minorHAnsi"/>
          <w:iCs/>
        </w:rPr>
        <w:t xml:space="preserve">Resource Feasibility relating to being equipped in both personnel and systems is </w:t>
      </w:r>
      <w:r w:rsidRPr="00691CC8">
        <w:rPr>
          <w:rFonts w:asciiTheme="minorHAnsi" w:hAnsiTheme="minorHAnsi" w:cstheme="minorHAnsi"/>
          <w:b/>
          <w:bCs/>
          <w:iCs/>
          <w:u w:val="single"/>
        </w:rPr>
        <w:t>medium</w:t>
      </w:r>
      <w:r w:rsidRPr="00691CC8">
        <w:rPr>
          <w:rFonts w:asciiTheme="minorHAnsi" w:hAnsiTheme="minorHAnsi" w:cstheme="minorHAnsi"/>
          <w:iCs/>
        </w:rPr>
        <w:t xml:space="preserve">. </w:t>
      </w:r>
    </w:p>
    <w:p w14:paraId="552467E8" w14:textId="77777777" w:rsidR="00747296" w:rsidRPr="00691CC8" w:rsidRDefault="00747296" w:rsidP="00747296">
      <w:pPr>
        <w:pStyle w:val="ListParagraph"/>
        <w:numPr>
          <w:ilvl w:val="0"/>
          <w:numId w:val="24"/>
        </w:numPr>
        <w:spacing w:before="0" w:after="0"/>
        <w:rPr>
          <w:rFonts w:asciiTheme="minorHAnsi" w:hAnsiTheme="minorHAnsi" w:cstheme="minorHAnsi"/>
          <w:iCs/>
          <w:sz w:val="24"/>
        </w:rPr>
      </w:pPr>
      <w:r w:rsidRPr="00691CC8">
        <w:rPr>
          <w:rFonts w:asciiTheme="minorHAnsi" w:hAnsiTheme="minorHAnsi" w:cstheme="minorHAnsi"/>
          <w:iCs/>
          <w:sz w:val="24"/>
        </w:rPr>
        <w:t>While the project has a few different computer concepts, we should be able to fill a team with people with experience in all.</w:t>
      </w:r>
    </w:p>
    <w:p w14:paraId="70B3212B" w14:textId="77777777" w:rsidR="00747296" w:rsidRPr="00691CC8" w:rsidRDefault="00747296" w:rsidP="00747296">
      <w:pPr>
        <w:pStyle w:val="ListParagraph"/>
        <w:numPr>
          <w:ilvl w:val="0"/>
          <w:numId w:val="24"/>
        </w:numPr>
        <w:spacing w:before="0" w:after="0"/>
        <w:rPr>
          <w:rFonts w:asciiTheme="minorHAnsi" w:hAnsiTheme="minorHAnsi" w:cstheme="minorHAnsi"/>
          <w:iCs/>
          <w:sz w:val="24"/>
        </w:rPr>
      </w:pPr>
      <w:r w:rsidRPr="00691CC8">
        <w:rPr>
          <w:rFonts w:asciiTheme="minorHAnsi" w:hAnsiTheme="minorHAnsi" w:cstheme="minorHAnsi"/>
          <w:iCs/>
          <w:sz w:val="24"/>
        </w:rPr>
        <w:t xml:space="preserve">To store all the information of our customers, including their license plates, we will need to either set up a database in the school's systems or a cloud service. </w:t>
      </w:r>
    </w:p>
    <w:p w14:paraId="230C726C" w14:textId="77777777" w:rsidR="00747296" w:rsidRPr="00691CC8" w:rsidRDefault="00747296" w:rsidP="00747296">
      <w:pPr>
        <w:pStyle w:val="ListParagraph"/>
        <w:numPr>
          <w:ilvl w:val="0"/>
          <w:numId w:val="24"/>
        </w:numPr>
        <w:spacing w:before="0" w:after="0"/>
        <w:rPr>
          <w:rFonts w:asciiTheme="minorHAnsi" w:hAnsiTheme="minorHAnsi" w:cstheme="minorHAnsi"/>
          <w:iCs/>
          <w:sz w:val="24"/>
        </w:rPr>
      </w:pPr>
      <w:r w:rsidRPr="00691CC8">
        <w:rPr>
          <w:rFonts w:asciiTheme="minorHAnsi" w:hAnsiTheme="minorHAnsi" w:cstheme="minorHAnsi"/>
          <w:iCs/>
          <w:sz w:val="24"/>
        </w:rPr>
        <w:t xml:space="preserve">There are no new hardware and software requirements needed. </w:t>
      </w:r>
    </w:p>
    <w:p w14:paraId="2F8E6031" w14:textId="77777777" w:rsidR="00747296" w:rsidRPr="00691CC8" w:rsidRDefault="00747296" w:rsidP="00747296">
      <w:pPr>
        <w:pStyle w:val="ListParagraph"/>
        <w:rPr>
          <w:rFonts w:asciiTheme="minorHAnsi" w:hAnsiTheme="minorHAnsi" w:cstheme="minorHAnsi"/>
          <w:iCs/>
          <w:sz w:val="24"/>
        </w:rPr>
      </w:pPr>
    </w:p>
    <w:p w14:paraId="040D122B" w14:textId="77777777" w:rsidR="00747296" w:rsidRPr="00691CC8" w:rsidRDefault="00747296" w:rsidP="00747296">
      <w:pPr>
        <w:rPr>
          <w:rFonts w:asciiTheme="minorHAnsi" w:hAnsiTheme="minorHAnsi" w:cstheme="minorHAnsi"/>
          <w:iCs/>
          <w:u w:val="single"/>
        </w:rPr>
      </w:pPr>
      <w:r w:rsidRPr="00691CC8">
        <w:rPr>
          <w:rFonts w:asciiTheme="minorHAnsi" w:hAnsiTheme="minorHAnsi" w:cstheme="minorHAnsi"/>
          <w:iCs/>
          <w:u w:val="single"/>
        </w:rPr>
        <w:t>Scheduling Feasibility</w:t>
      </w:r>
    </w:p>
    <w:p w14:paraId="047EB159" w14:textId="77777777" w:rsidR="00747296" w:rsidRPr="00691CC8" w:rsidRDefault="00747296" w:rsidP="00747296">
      <w:pPr>
        <w:rPr>
          <w:rFonts w:asciiTheme="minorHAnsi" w:hAnsiTheme="minorHAnsi" w:cstheme="minorHAnsi"/>
          <w:iCs/>
        </w:rPr>
      </w:pPr>
      <w:r w:rsidRPr="00691CC8">
        <w:rPr>
          <w:rFonts w:asciiTheme="minorHAnsi" w:hAnsiTheme="minorHAnsi" w:cstheme="minorHAnsi"/>
          <w:iCs/>
        </w:rPr>
        <w:t xml:space="preserve">Scheduling Feasibility relating to meeting deadlines and having the resources we need is </w:t>
      </w:r>
      <w:r w:rsidRPr="00691CC8">
        <w:rPr>
          <w:rFonts w:asciiTheme="minorHAnsi" w:hAnsiTheme="minorHAnsi" w:cstheme="minorHAnsi"/>
          <w:b/>
          <w:bCs/>
          <w:iCs/>
          <w:u w:val="single"/>
        </w:rPr>
        <w:t>high</w:t>
      </w:r>
      <w:r w:rsidRPr="00691CC8">
        <w:rPr>
          <w:rFonts w:asciiTheme="minorHAnsi" w:hAnsiTheme="minorHAnsi" w:cstheme="minorHAnsi"/>
          <w:iCs/>
        </w:rPr>
        <w:t xml:space="preserve">. </w:t>
      </w:r>
    </w:p>
    <w:p w14:paraId="0B665FE1" w14:textId="77777777" w:rsidR="00747296" w:rsidRPr="00691CC8" w:rsidRDefault="00747296" w:rsidP="00747296">
      <w:pPr>
        <w:pStyle w:val="ListParagraph"/>
        <w:numPr>
          <w:ilvl w:val="0"/>
          <w:numId w:val="25"/>
        </w:numPr>
        <w:spacing w:before="0" w:after="0"/>
        <w:rPr>
          <w:rFonts w:asciiTheme="minorHAnsi" w:hAnsiTheme="minorHAnsi" w:cstheme="minorHAnsi"/>
          <w:iCs/>
          <w:sz w:val="24"/>
        </w:rPr>
      </w:pPr>
      <w:r w:rsidRPr="00691CC8">
        <w:rPr>
          <w:rFonts w:asciiTheme="minorHAnsi" w:hAnsiTheme="minorHAnsi" w:cstheme="minorHAnsi"/>
          <w:iCs/>
          <w:sz w:val="24"/>
        </w:rPr>
        <w:t xml:space="preserve">The plan deadline is the fall quarter of next year, which is plenty of time to implement this project. </w:t>
      </w:r>
    </w:p>
    <w:p w14:paraId="7178E538" w14:textId="77777777" w:rsidR="00747296" w:rsidRPr="00691CC8" w:rsidRDefault="00747296" w:rsidP="00747296">
      <w:pPr>
        <w:pStyle w:val="ListParagraph"/>
        <w:numPr>
          <w:ilvl w:val="0"/>
          <w:numId w:val="25"/>
        </w:numPr>
        <w:spacing w:before="0" w:after="0"/>
        <w:rPr>
          <w:rFonts w:asciiTheme="minorHAnsi" w:hAnsiTheme="minorHAnsi" w:cstheme="minorHAnsi"/>
          <w:iCs/>
          <w:sz w:val="24"/>
        </w:rPr>
      </w:pPr>
      <w:r w:rsidRPr="00691CC8">
        <w:rPr>
          <w:rFonts w:asciiTheme="minorHAnsi" w:hAnsiTheme="minorHAnsi" w:cstheme="minorHAnsi"/>
          <w:iCs/>
          <w:sz w:val="24"/>
        </w:rPr>
        <w:t>While it is important to have the project ready by next fall quarter, even if we do not, it simply results in a slower roll-out.</w:t>
      </w:r>
    </w:p>
    <w:p w14:paraId="45FE952C" w14:textId="77777777" w:rsidR="00747296" w:rsidRPr="00691CC8" w:rsidRDefault="00747296" w:rsidP="00747296">
      <w:pPr>
        <w:pStyle w:val="ListParagraph"/>
        <w:numPr>
          <w:ilvl w:val="0"/>
          <w:numId w:val="25"/>
        </w:numPr>
        <w:spacing w:before="0" w:after="0"/>
        <w:rPr>
          <w:rFonts w:asciiTheme="minorHAnsi" w:hAnsiTheme="minorHAnsi" w:cstheme="minorHAnsi"/>
          <w:iCs/>
          <w:sz w:val="24"/>
        </w:rPr>
      </w:pPr>
      <w:r w:rsidRPr="00691CC8">
        <w:rPr>
          <w:rFonts w:asciiTheme="minorHAnsi" w:hAnsiTheme="minorHAnsi" w:cstheme="minorHAnsi"/>
          <w:iCs/>
          <w:sz w:val="24"/>
        </w:rPr>
        <w:t xml:space="preserve">Developers should be free during the development phase, with no other projects to work on. </w:t>
      </w:r>
    </w:p>
    <w:p w14:paraId="52AD8E54" w14:textId="77777777" w:rsidR="00747296" w:rsidRPr="00691CC8" w:rsidRDefault="00747296" w:rsidP="00747296">
      <w:pPr>
        <w:rPr>
          <w:rFonts w:asciiTheme="minorHAnsi" w:hAnsiTheme="minorHAnsi" w:cstheme="minorHAnsi"/>
          <w:iCs/>
        </w:rPr>
      </w:pPr>
    </w:p>
    <w:p w14:paraId="673A0215" w14:textId="77777777" w:rsidR="00747296" w:rsidRPr="00691CC8" w:rsidRDefault="00747296" w:rsidP="00747296">
      <w:pPr>
        <w:rPr>
          <w:rFonts w:asciiTheme="minorHAnsi" w:hAnsiTheme="minorHAnsi" w:cstheme="minorHAnsi"/>
          <w:iCs/>
          <w:u w:val="single"/>
        </w:rPr>
      </w:pPr>
      <w:r w:rsidRPr="00691CC8">
        <w:rPr>
          <w:rFonts w:asciiTheme="minorHAnsi" w:hAnsiTheme="minorHAnsi" w:cstheme="minorHAnsi"/>
          <w:iCs/>
          <w:u w:val="single"/>
        </w:rPr>
        <w:t>Organizational Feasibility</w:t>
      </w:r>
    </w:p>
    <w:p w14:paraId="376ECA1A" w14:textId="77777777" w:rsidR="00747296" w:rsidRPr="00691CC8" w:rsidRDefault="00747296" w:rsidP="00747296">
      <w:pPr>
        <w:rPr>
          <w:rFonts w:asciiTheme="minorHAnsi" w:hAnsiTheme="minorHAnsi" w:cstheme="minorHAnsi"/>
          <w:iCs/>
        </w:rPr>
      </w:pPr>
      <w:r w:rsidRPr="00691CC8">
        <w:rPr>
          <w:rFonts w:asciiTheme="minorHAnsi" w:hAnsiTheme="minorHAnsi" w:cstheme="minorHAnsi"/>
          <w:iCs/>
        </w:rPr>
        <w:t xml:space="preserve">Organizational feasibility relates to the urgency, and the acceptableness of the solution is </w:t>
      </w:r>
      <w:r w:rsidRPr="00691CC8">
        <w:rPr>
          <w:rFonts w:asciiTheme="minorHAnsi" w:hAnsiTheme="minorHAnsi" w:cstheme="minorHAnsi"/>
          <w:b/>
          <w:bCs/>
          <w:iCs/>
          <w:u w:val="single"/>
        </w:rPr>
        <w:t>median</w:t>
      </w:r>
      <w:r w:rsidRPr="00691CC8">
        <w:rPr>
          <w:rFonts w:asciiTheme="minorHAnsi" w:hAnsiTheme="minorHAnsi" w:cstheme="minorHAnsi"/>
          <w:iCs/>
        </w:rPr>
        <w:t xml:space="preserve">. </w:t>
      </w:r>
    </w:p>
    <w:p w14:paraId="304C258E" w14:textId="77777777" w:rsidR="00747296" w:rsidRPr="00691CC8" w:rsidRDefault="00747296" w:rsidP="00747296">
      <w:pPr>
        <w:pStyle w:val="ListParagraph"/>
        <w:numPr>
          <w:ilvl w:val="0"/>
          <w:numId w:val="22"/>
        </w:numPr>
        <w:spacing w:before="0" w:after="0"/>
        <w:rPr>
          <w:rFonts w:asciiTheme="minorHAnsi" w:hAnsiTheme="minorHAnsi" w:cstheme="minorHAnsi"/>
          <w:iCs/>
          <w:sz w:val="24"/>
        </w:rPr>
      </w:pPr>
      <w:r w:rsidRPr="00691CC8">
        <w:rPr>
          <w:rFonts w:asciiTheme="minorHAnsi" w:hAnsiTheme="minorHAnsi" w:cstheme="minorHAnsi"/>
          <w:iCs/>
          <w:sz w:val="24"/>
        </w:rPr>
        <w:t>Similar companies offer online parking systems, but since this project is local and not too advanced, we can save money by developing it ourselves and not have to share the profits.</w:t>
      </w:r>
    </w:p>
    <w:p w14:paraId="744997D1" w14:textId="77777777" w:rsidR="00747296" w:rsidRPr="00691CC8" w:rsidRDefault="00747296" w:rsidP="00747296">
      <w:pPr>
        <w:pStyle w:val="ListParagraph"/>
        <w:numPr>
          <w:ilvl w:val="0"/>
          <w:numId w:val="22"/>
        </w:numPr>
        <w:spacing w:before="0" w:after="0"/>
        <w:rPr>
          <w:rFonts w:asciiTheme="minorHAnsi" w:hAnsiTheme="minorHAnsi" w:cstheme="minorHAnsi"/>
          <w:iCs/>
          <w:sz w:val="24"/>
        </w:rPr>
      </w:pPr>
      <w:r w:rsidRPr="00691CC8">
        <w:rPr>
          <w:rFonts w:asciiTheme="minorHAnsi" w:hAnsiTheme="minorHAnsi" w:cstheme="minorHAnsi"/>
          <w:iCs/>
          <w:sz w:val="24"/>
        </w:rPr>
        <w:t xml:space="preserve">While the consequence of not developing the project isn’t high, the potential profits and proper utilization of SPU resources to help students are strong motivators. </w:t>
      </w:r>
    </w:p>
    <w:p w14:paraId="465227F5" w14:textId="77777777" w:rsidR="00747296" w:rsidRPr="00691CC8" w:rsidRDefault="00747296" w:rsidP="00747296">
      <w:pPr>
        <w:rPr>
          <w:rFonts w:asciiTheme="minorHAnsi" w:hAnsiTheme="minorHAnsi" w:cstheme="minorHAnsi"/>
          <w:iCs/>
        </w:rPr>
      </w:pPr>
    </w:p>
    <w:p w14:paraId="58D3C5BB" w14:textId="77777777" w:rsidR="00747296" w:rsidRPr="00691CC8" w:rsidRDefault="00747296" w:rsidP="00747296">
      <w:pPr>
        <w:rPr>
          <w:rFonts w:asciiTheme="minorHAnsi" w:hAnsiTheme="minorHAnsi" w:cstheme="minorHAnsi"/>
          <w:iCs/>
          <w:u w:val="single"/>
        </w:rPr>
      </w:pPr>
      <w:r w:rsidRPr="00691CC8">
        <w:rPr>
          <w:rFonts w:asciiTheme="minorHAnsi" w:hAnsiTheme="minorHAnsi" w:cstheme="minorHAnsi"/>
          <w:iCs/>
          <w:u w:val="single"/>
        </w:rPr>
        <w:t>Legal and Contractual Feasibility</w:t>
      </w:r>
    </w:p>
    <w:p w14:paraId="4F558E12" w14:textId="77777777" w:rsidR="00747296" w:rsidRPr="00691CC8" w:rsidRDefault="00747296" w:rsidP="00747296">
      <w:pPr>
        <w:rPr>
          <w:rFonts w:asciiTheme="minorHAnsi" w:hAnsiTheme="minorHAnsi" w:cstheme="minorHAnsi"/>
          <w:iCs/>
        </w:rPr>
      </w:pPr>
      <w:r w:rsidRPr="00691CC8">
        <w:rPr>
          <w:rFonts w:asciiTheme="minorHAnsi" w:hAnsiTheme="minorHAnsi" w:cstheme="minorHAnsi"/>
          <w:iCs/>
        </w:rPr>
        <w:t xml:space="preserve">Legal Feasibility related to financial reporting, privacy, local and state laws, and ethics is </w:t>
      </w:r>
      <w:r w:rsidRPr="00691CC8">
        <w:rPr>
          <w:rFonts w:asciiTheme="minorHAnsi" w:hAnsiTheme="minorHAnsi" w:cstheme="minorHAnsi"/>
          <w:b/>
          <w:bCs/>
          <w:iCs/>
          <w:u w:val="single"/>
        </w:rPr>
        <w:t>high</w:t>
      </w:r>
      <w:r w:rsidRPr="00691CC8">
        <w:rPr>
          <w:rFonts w:asciiTheme="minorHAnsi" w:hAnsiTheme="minorHAnsi" w:cstheme="minorHAnsi"/>
          <w:iCs/>
        </w:rPr>
        <w:t xml:space="preserve">. </w:t>
      </w:r>
    </w:p>
    <w:p w14:paraId="20381B0A" w14:textId="77777777" w:rsidR="00747296" w:rsidRPr="00691CC8" w:rsidRDefault="00747296" w:rsidP="00747296">
      <w:pPr>
        <w:pStyle w:val="ListParagraph"/>
        <w:numPr>
          <w:ilvl w:val="0"/>
          <w:numId w:val="26"/>
        </w:numPr>
        <w:spacing w:before="0" w:after="0"/>
        <w:rPr>
          <w:rFonts w:asciiTheme="minorHAnsi" w:hAnsiTheme="minorHAnsi" w:cstheme="minorHAnsi"/>
          <w:iCs/>
          <w:sz w:val="24"/>
        </w:rPr>
      </w:pPr>
      <w:r w:rsidRPr="00691CC8">
        <w:rPr>
          <w:rFonts w:asciiTheme="minorHAnsi" w:hAnsiTheme="minorHAnsi" w:cstheme="minorHAnsi"/>
          <w:iCs/>
          <w:sz w:val="24"/>
        </w:rPr>
        <w:lastRenderedPageBreak/>
        <w:t xml:space="preserve">Our database will store all transactions so reports for tax and other regulations should be easy. </w:t>
      </w:r>
    </w:p>
    <w:p w14:paraId="23720196" w14:textId="77777777" w:rsidR="00747296" w:rsidRPr="00691CC8" w:rsidRDefault="00747296" w:rsidP="00747296">
      <w:pPr>
        <w:pStyle w:val="ListParagraph"/>
        <w:numPr>
          <w:ilvl w:val="0"/>
          <w:numId w:val="26"/>
        </w:numPr>
        <w:spacing w:before="0" w:after="0"/>
        <w:rPr>
          <w:rFonts w:asciiTheme="minorHAnsi" w:hAnsiTheme="minorHAnsi" w:cstheme="minorHAnsi"/>
          <w:iCs/>
          <w:sz w:val="24"/>
        </w:rPr>
      </w:pPr>
      <w:r w:rsidRPr="00691CC8">
        <w:rPr>
          <w:rFonts w:asciiTheme="minorHAnsi" w:hAnsiTheme="minorHAnsi" w:cstheme="minorHAnsi"/>
          <w:iCs/>
          <w:sz w:val="24"/>
        </w:rPr>
        <w:t xml:space="preserve">All information besides credit card and license plate is already stored by the school, so as long as we continue following SPU’s current security measures, we have a low risk of data breaches. </w:t>
      </w:r>
    </w:p>
    <w:p w14:paraId="67B39EBF" w14:textId="77777777" w:rsidR="00747296" w:rsidRPr="00691CC8" w:rsidRDefault="00747296" w:rsidP="00747296">
      <w:pPr>
        <w:pStyle w:val="ListParagraph"/>
        <w:numPr>
          <w:ilvl w:val="0"/>
          <w:numId w:val="26"/>
        </w:numPr>
        <w:spacing w:before="0" w:after="0"/>
        <w:rPr>
          <w:ins w:id="272" w:author="Girmay, Ezana" w:date="2024-05-21T19:07:00Z"/>
          <w:rFonts w:asciiTheme="minorHAnsi" w:hAnsiTheme="minorHAnsi" w:cstheme="minorHAnsi"/>
          <w:iCs/>
          <w:sz w:val="24"/>
        </w:rPr>
      </w:pPr>
      <w:r w:rsidRPr="00691CC8">
        <w:rPr>
          <w:rFonts w:asciiTheme="minorHAnsi" w:hAnsiTheme="minorHAnsi" w:cstheme="minorHAnsi"/>
          <w:iCs/>
          <w:sz w:val="24"/>
        </w:rPr>
        <w:t xml:space="preserve">By only storing credit card numbers on users' phones, we have a low risk of losing users' private information. </w:t>
      </w:r>
    </w:p>
    <w:p w14:paraId="3704B321" w14:textId="3F63E097" w:rsidR="000A1039" w:rsidRDefault="000A1039" w:rsidP="00747296">
      <w:pPr>
        <w:pStyle w:val="ListParagraph"/>
        <w:numPr>
          <w:ilvl w:val="0"/>
          <w:numId w:val="26"/>
        </w:numPr>
        <w:spacing w:before="0" w:after="0"/>
        <w:rPr>
          <w:ins w:id="273" w:author="Girmay, Ezana" w:date="2024-05-21T19:30:00Z"/>
          <w:rFonts w:asciiTheme="minorHAnsi" w:hAnsiTheme="minorHAnsi" w:cstheme="minorHAnsi"/>
          <w:iCs/>
          <w:sz w:val="24"/>
        </w:rPr>
      </w:pPr>
      <w:ins w:id="274" w:author="Girmay, Ezana" w:date="2024-05-21T19:07:00Z">
        <w:r w:rsidRPr="00691CC8">
          <w:rPr>
            <w:rFonts w:asciiTheme="minorHAnsi" w:hAnsiTheme="minorHAnsi" w:cstheme="minorHAnsi"/>
            <w:iCs/>
            <w:sz w:val="24"/>
          </w:rPr>
          <w:t xml:space="preserve">Following </w:t>
        </w:r>
      </w:ins>
      <w:ins w:id="275" w:author="Girmay, Ezana" w:date="2024-05-21T21:01:00Z">
        <w:r w:rsidR="009D397C">
          <w:rPr>
            <w:rFonts w:asciiTheme="minorHAnsi" w:hAnsiTheme="minorHAnsi" w:cstheme="minorHAnsi"/>
            <w:iCs/>
            <w:sz w:val="24"/>
          </w:rPr>
          <w:t xml:space="preserve">the </w:t>
        </w:r>
      </w:ins>
      <w:ins w:id="276" w:author="Girmay, Ezana" w:date="2024-05-21T19:07:00Z">
        <w:r w:rsidRPr="00691CC8">
          <w:rPr>
            <w:rFonts w:asciiTheme="minorHAnsi" w:hAnsiTheme="minorHAnsi" w:cstheme="minorHAnsi"/>
            <w:iCs/>
            <w:sz w:val="24"/>
          </w:rPr>
          <w:t>Family Educational Rights Act</w:t>
        </w:r>
      </w:ins>
      <w:ins w:id="277" w:author="Girmay, Ezana" w:date="2024-05-21T19:08:00Z">
        <w:r w:rsidRPr="00691CC8">
          <w:rPr>
            <w:rFonts w:asciiTheme="minorHAnsi" w:hAnsiTheme="minorHAnsi" w:cstheme="minorHAnsi"/>
            <w:iCs/>
            <w:sz w:val="24"/>
          </w:rPr>
          <w:t xml:space="preserve"> (FERPA) </w:t>
        </w:r>
      </w:ins>
      <w:ins w:id="278" w:author="Girmay, Ezana" w:date="2024-05-21T20:50:00Z">
        <w:r w:rsidR="00174984">
          <w:rPr>
            <w:rFonts w:asciiTheme="minorHAnsi" w:hAnsiTheme="minorHAnsi" w:cstheme="minorHAnsi"/>
            <w:iCs/>
            <w:sz w:val="24"/>
          </w:rPr>
          <w:t>results</w:t>
        </w:r>
      </w:ins>
      <w:ins w:id="279" w:author="Girmay, Ezana" w:date="2024-05-21T19:08:00Z">
        <w:r w:rsidRPr="00691CC8">
          <w:rPr>
            <w:rFonts w:asciiTheme="minorHAnsi" w:hAnsiTheme="minorHAnsi" w:cstheme="minorHAnsi"/>
            <w:iCs/>
            <w:sz w:val="24"/>
          </w:rPr>
          <w:t xml:space="preserve"> in zero problems and can be </w:t>
        </w:r>
      </w:ins>
      <w:ins w:id="280" w:author="Girmay, Ezana" w:date="2024-05-21T20:51:00Z">
        <w:r w:rsidR="00174984">
          <w:rPr>
            <w:rFonts w:asciiTheme="minorHAnsi" w:hAnsiTheme="minorHAnsi" w:cstheme="minorHAnsi"/>
            <w:iCs/>
            <w:sz w:val="24"/>
          </w:rPr>
          <w:t>easily</w:t>
        </w:r>
      </w:ins>
      <w:ins w:id="281" w:author="Girmay, Ezana" w:date="2024-05-21T19:08:00Z">
        <w:r w:rsidRPr="00691CC8">
          <w:rPr>
            <w:rFonts w:asciiTheme="minorHAnsi" w:hAnsiTheme="minorHAnsi" w:cstheme="minorHAnsi"/>
            <w:iCs/>
            <w:sz w:val="24"/>
          </w:rPr>
          <w:t xml:space="preserve"> done. </w:t>
        </w:r>
      </w:ins>
    </w:p>
    <w:p w14:paraId="52C11532" w14:textId="77777777" w:rsidR="00691CC8" w:rsidRPr="00691CC8" w:rsidRDefault="00691CC8">
      <w:pPr>
        <w:pStyle w:val="ListParagraph"/>
        <w:spacing w:before="0" w:after="0"/>
        <w:rPr>
          <w:rFonts w:asciiTheme="minorHAnsi" w:hAnsiTheme="minorHAnsi" w:cstheme="minorHAnsi"/>
          <w:iCs/>
          <w:sz w:val="24"/>
        </w:rPr>
        <w:pPrChange w:id="282" w:author="Girmay, Ezana" w:date="2024-05-21T19:30:00Z">
          <w:pPr>
            <w:pStyle w:val="ListParagraph"/>
            <w:numPr>
              <w:numId w:val="26"/>
            </w:numPr>
            <w:spacing w:before="0" w:after="0"/>
            <w:ind w:hanging="360"/>
          </w:pPr>
        </w:pPrChange>
      </w:pPr>
    </w:p>
    <w:p w14:paraId="246CFAC4" w14:textId="06C184B1" w:rsidR="001437BA" w:rsidRPr="00691CC8" w:rsidRDefault="001437BA" w:rsidP="00233048">
      <w:pPr>
        <w:pStyle w:val="BodyTextIndent"/>
        <w:keepNext/>
        <w:spacing w:before="120"/>
        <w:ind w:left="547" w:firstLine="0"/>
        <w:outlineLvl w:val="1"/>
        <w:rPr>
          <w:rFonts w:asciiTheme="minorHAnsi" w:hAnsiTheme="minorHAnsi" w:cstheme="minorHAnsi"/>
          <w:b/>
          <w:bCs/>
          <w:szCs w:val="24"/>
          <w:u w:val="single"/>
        </w:rPr>
      </w:pPr>
      <w:bookmarkStart w:id="283" w:name="_Toc167218375"/>
      <w:r w:rsidRPr="00691CC8">
        <w:rPr>
          <w:rFonts w:asciiTheme="minorHAnsi" w:hAnsiTheme="minorHAnsi" w:cstheme="minorHAnsi"/>
          <w:b/>
          <w:bCs/>
          <w:szCs w:val="24"/>
          <w:u w:val="single"/>
        </w:rPr>
        <w:t xml:space="preserve">Additional </w:t>
      </w:r>
      <w:r w:rsidR="003642C4" w:rsidRPr="00691CC8">
        <w:rPr>
          <w:rFonts w:asciiTheme="minorHAnsi" w:hAnsiTheme="minorHAnsi" w:cstheme="minorHAnsi"/>
          <w:b/>
          <w:bCs/>
          <w:szCs w:val="24"/>
          <w:u w:val="single"/>
        </w:rPr>
        <w:t>Comments</w:t>
      </w:r>
      <w:bookmarkEnd w:id="283"/>
    </w:p>
    <w:p w14:paraId="2E4BE931" w14:textId="2EF07B44" w:rsidR="002314FA" w:rsidRPr="00691CC8" w:rsidRDefault="002314FA" w:rsidP="002314FA">
      <w:pPr>
        <w:pStyle w:val="BodyTextIndent"/>
        <w:ind w:left="0" w:firstLine="547"/>
        <w:rPr>
          <w:rFonts w:asciiTheme="minorHAnsi" w:hAnsiTheme="minorHAnsi" w:cstheme="minorHAnsi"/>
          <w:szCs w:val="24"/>
        </w:rPr>
      </w:pPr>
      <w:r w:rsidRPr="00691CC8">
        <w:rPr>
          <w:rFonts w:asciiTheme="minorHAnsi" w:hAnsiTheme="minorHAnsi" w:cstheme="minorHAnsi"/>
          <w:szCs w:val="24"/>
        </w:rPr>
        <w:t xml:space="preserve">While this assessment covers 5 different areas of feasibility, it's important to remember that there are also smaller areas of feasibility that shouldn’t be completely ignored. </w:t>
      </w:r>
      <w:proofErr w:type="gramStart"/>
      <w:r w:rsidRPr="00691CC8">
        <w:rPr>
          <w:rFonts w:asciiTheme="minorHAnsi" w:hAnsiTheme="minorHAnsi" w:cstheme="minorHAnsi"/>
          <w:szCs w:val="24"/>
        </w:rPr>
        <w:t>In order to</w:t>
      </w:r>
      <w:proofErr w:type="gramEnd"/>
      <w:r w:rsidRPr="00691CC8">
        <w:rPr>
          <w:rFonts w:asciiTheme="minorHAnsi" w:hAnsiTheme="minorHAnsi" w:cstheme="minorHAnsi"/>
          <w:szCs w:val="24"/>
        </w:rPr>
        <w:t xml:space="preserve"> predict and mitigate any future risks while working on the project, weekly assessments of all these areas will take place. </w:t>
      </w:r>
    </w:p>
    <w:p w14:paraId="490C21DD" w14:textId="100516E4" w:rsidR="00DB30EC" w:rsidRPr="00691CC8" w:rsidRDefault="00DB30EC" w:rsidP="00233048">
      <w:pPr>
        <w:pStyle w:val="BodyTextIndent"/>
        <w:ind w:left="547" w:firstLine="0"/>
        <w:rPr>
          <w:rFonts w:asciiTheme="minorHAnsi" w:hAnsiTheme="minorHAnsi" w:cstheme="minorHAnsi"/>
          <w:szCs w:val="24"/>
        </w:rPr>
      </w:pPr>
    </w:p>
    <w:p w14:paraId="5F07BB92" w14:textId="77777777" w:rsidR="006B7FB0" w:rsidRPr="00691CC8" w:rsidRDefault="001437BA" w:rsidP="00233048">
      <w:pPr>
        <w:pStyle w:val="BodyTextIndent"/>
        <w:keepNext/>
        <w:spacing w:before="120"/>
        <w:ind w:left="547" w:firstLine="0"/>
        <w:outlineLvl w:val="1"/>
        <w:rPr>
          <w:rFonts w:asciiTheme="minorHAnsi" w:hAnsiTheme="minorHAnsi" w:cstheme="minorHAnsi"/>
          <w:b/>
          <w:bCs/>
          <w:szCs w:val="24"/>
        </w:rPr>
      </w:pPr>
      <w:bookmarkStart w:id="284" w:name="_Toc167218376"/>
      <w:r w:rsidRPr="00691CC8">
        <w:rPr>
          <w:rFonts w:asciiTheme="minorHAnsi" w:hAnsiTheme="minorHAnsi" w:cstheme="minorHAnsi"/>
          <w:b/>
          <w:bCs/>
          <w:szCs w:val="24"/>
          <w:u w:val="single"/>
        </w:rPr>
        <w:t>Conclusion</w:t>
      </w:r>
      <w:bookmarkEnd w:id="284"/>
      <w:r w:rsidRPr="00691CC8">
        <w:rPr>
          <w:rFonts w:asciiTheme="minorHAnsi" w:hAnsiTheme="minorHAnsi" w:cstheme="minorHAnsi"/>
          <w:b/>
          <w:bCs/>
          <w:szCs w:val="24"/>
        </w:rPr>
        <w:t xml:space="preserve"> </w:t>
      </w:r>
    </w:p>
    <w:p w14:paraId="03DCE582" w14:textId="371A9BD2" w:rsidR="001437BA" w:rsidRPr="00691CC8" w:rsidDel="000A1039" w:rsidRDefault="00EA1B94" w:rsidP="00BD4A9C">
      <w:pPr>
        <w:pStyle w:val="BodyTextIndent"/>
        <w:ind w:left="900" w:hanging="353"/>
        <w:rPr>
          <w:del w:id="285" w:author="Girmay, Ezana" w:date="2024-05-21T19:10:00Z"/>
          <w:rFonts w:asciiTheme="minorHAnsi" w:hAnsiTheme="minorHAnsi" w:cstheme="minorHAnsi"/>
          <w:color w:val="000000" w:themeColor="text1"/>
          <w:szCs w:val="24"/>
        </w:rPr>
      </w:pPr>
      <w:del w:id="286" w:author="Girmay, Ezana" w:date="2024-05-21T19:10:00Z">
        <w:r w:rsidRPr="00691CC8" w:rsidDel="000A1039">
          <w:rPr>
            <w:rFonts w:asciiTheme="minorHAnsi" w:hAnsiTheme="minorHAnsi" w:cstheme="minorHAnsi"/>
            <w:b/>
            <w:color w:val="000000" w:themeColor="text1"/>
            <w:szCs w:val="24"/>
            <w:highlight w:val="darkCyan"/>
          </w:rPr>
          <w:delText xml:space="preserve">Be sure to update </w:delText>
        </w:r>
        <w:r w:rsidR="00C14DF5" w:rsidRPr="00691CC8" w:rsidDel="000A1039">
          <w:rPr>
            <w:rFonts w:asciiTheme="minorHAnsi" w:hAnsiTheme="minorHAnsi" w:cstheme="minorHAnsi"/>
            <w:b/>
            <w:color w:val="000000" w:themeColor="text1"/>
            <w:szCs w:val="24"/>
            <w:highlight w:val="darkCyan"/>
          </w:rPr>
          <w:delText>this</w:delText>
        </w:r>
        <w:r w:rsidRPr="00691CC8" w:rsidDel="000A1039">
          <w:rPr>
            <w:rFonts w:asciiTheme="minorHAnsi" w:hAnsiTheme="minorHAnsi" w:cstheme="minorHAnsi"/>
            <w:b/>
            <w:color w:val="000000" w:themeColor="text1"/>
            <w:szCs w:val="24"/>
            <w:highlight w:val="darkCyan"/>
          </w:rPr>
          <w:delText xml:space="preserve"> Conclusion section, if needed, for Part 2 based on anything you have learned since submitting Part 1.</w:delText>
        </w:r>
      </w:del>
    </w:p>
    <w:p w14:paraId="13A8A74D" w14:textId="1861E61C" w:rsidR="002314FA" w:rsidRPr="00691CC8" w:rsidRDefault="002314FA" w:rsidP="002314FA">
      <w:pPr>
        <w:ind w:firstLine="547"/>
        <w:rPr>
          <w:rFonts w:asciiTheme="minorHAnsi" w:hAnsiTheme="minorHAnsi" w:cstheme="minorHAnsi"/>
        </w:rPr>
      </w:pPr>
      <w:r w:rsidRPr="00691CC8">
        <w:rPr>
          <w:rFonts w:asciiTheme="minorHAnsi" w:hAnsiTheme="minorHAnsi" w:cstheme="minorHAnsi"/>
        </w:rPr>
        <w:t xml:space="preserve">The overall feasibility assessment of the project is high. When looking at the development team, we can fill all the spots needed with individuals with the right knowledge and skills. We also have all the hardware and software needed to complete this project before set deadlines. All our legal and ethical responsibilities are easily manageable and mitigated.  this project’s high feasibility and minimal risk offer all stakeholders a good opportunity to fully utilize the parking lots in SPU. </w:t>
      </w:r>
    </w:p>
    <w:p w14:paraId="18104FF0" w14:textId="77777777" w:rsidR="001B1D17" w:rsidRPr="00691CC8" w:rsidRDefault="001B1D17">
      <w:pPr>
        <w:rPr>
          <w:rFonts w:asciiTheme="minorHAnsi" w:hAnsiTheme="minorHAnsi" w:cstheme="minorHAnsi"/>
          <w:b/>
          <w:color w:val="C00000"/>
          <w:u w:val="single"/>
        </w:rPr>
      </w:pPr>
      <w:r w:rsidRPr="00691CC8">
        <w:rPr>
          <w:rFonts w:asciiTheme="minorHAnsi" w:hAnsiTheme="minorHAnsi" w:cstheme="minorHAnsi"/>
          <w:color w:val="C00000"/>
          <w:u w:val="single"/>
        </w:rPr>
        <w:br w:type="page"/>
      </w:r>
    </w:p>
    <w:p w14:paraId="4C5D5776" w14:textId="62A2BBED" w:rsidR="003F61B3" w:rsidRPr="00691CC8" w:rsidRDefault="001437BA" w:rsidP="001B1D17">
      <w:pPr>
        <w:pStyle w:val="BodyText"/>
        <w:keepNext/>
        <w:tabs>
          <w:tab w:val="left" w:pos="540"/>
        </w:tabs>
        <w:spacing w:before="240"/>
        <w:outlineLvl w:val="0"/>
        <w:rPr>
          <w:rFonts w:asciiTheme="minorHAnsi" w:hAnsiTheme="minorHAnsi" w:cstheme="minorHAnsi"/>
          <w:b w:val="0"/>
          <w:bCs/>
          <w:color w:val="000000" w:themeColor="text1"/>
          <w:szCs w:val="24"/>
        </w:rPr>
      </w:pPr>
      <w:bookmarkStart w:id="287" w:name="_Toc167218377"/>
      <w:r w:rsidRPr="00691CC8">
        <w:rPr>
          <w:rFonts w:asciiTheme="minorHAnsi" w:hAnsiTheme="minorHAnsi" w:cstheme="minorHAnsi"/>
          <w:color w:val="000000" w:themeColor="text1"/>
          <w:szCs w:val="24"/>
          <w:u w:val="single"/>
        </w:rPr>
        <w:lastRenderedPageBreak/>
        <w:t>4</w:t>
      </w:r>
      <w:r w:rsidR="003F61B3" w:rsidRPr="00691CC8">
        <w:rPr>
          <w:rFonts w:asciiTheme="minorHAnsi" w:hAnsiTheme="minorHAnsi" w:cstheme="minorHAnsi"/>
          <w:color w:val="000000" w:themeColor="text1"/>
          <w:szCs w:val="24"/>
          <w:u w:val="single"/>
        </w:rPr>
        <w:t>.0</w:t>
      </w:r>
      <w:r w:rsidR="003F61B3" w:rsidRPr="00691CC8">
        <w:rPr>
          <w:rFonts w:asciiTheme="minorHAnsi" w:hAnsiTheme="minorHAnsi" w:cstheme="minorHAnsi"/>
          <w:color w:val="000000" w:themeColor="text1"/>
          <w:szCs w:val="24"/>
          <w:u w:val="single"/>
        </w:rPr>
        <w:tab/>
      </w:r>
      <w:r w:rsidR="00223B75" w:rsidRPr="00691CC8">
        <w:rPr>
          <w:rFonts w:asciiTheme="minorHAnsi" w:hAnsiTheme="minorHAnsi" w:cstheme="minorHAnsi"/>
          <w:color w:val="000000" w:themeColor="text1"/>
          <w:szCs w:val="24"/>
          <w:u w:val="single"/>
        </w:rPr>
        <w:t>Requirements Definition</w:t>
      </w:r>
      <w:bookmarkEnd w:id="287"/>
      <w:r w:rsidR="003F61B3" w:rsidRPr="00691CC8">
        <w:rPr>
          <w:rFonts w:asciiTheme="minorHAnsi" w:hAnsiTheme="minorHAnsi" w:cstheme="minorHAnsi"/>
          <w:b w:val="0"/>
          <w:bCs/>
          <w:color w:val="000000" w:themeColor="text1"/>
          <w:szCs w:val="24"/>
        </w:rPr>
        <w:t xml:space="preserve"> </w:t>
      </w:r>
    </w:p>
    <w:p w14:paraId="5C082ADD" w14:textId="77777777" w:rsidR="001B1D17" w:rsidRPr="00691CC8" w:rsidRDefault="001B1D17" w:rsidP="00205926">
      <w:pPr>
        <w:pStyle w:val="BodyTextIndent"/>
        <w:keepNext/>
        <w:ind w:left="720"/>
        <w:outlineLvl w:val="1"/>
        <w:rPr>
          <w:rFonts w:asciiTheme="minorHAnsi" w:hAnsiTheme="minorHAnsi" w:cstheme="minorHAnsi"/>
          <w:color w:val="000000" w:themeColor="text1"/>
          <w:szCs w:val="24"/>
          <w:u w:val="single"/>
        </w:rPr>
      </w:pPr>
    </w:p>
    <w:p w14:paraId="16EFF3D4" w14:textId="0B627AA8" w:rsidR="009C5A1C" w:rsidRPr="00691CC8" w:rsidRDefault="003F61B3" w:rsidP="00376953">
      <w:pPr>
        <w:pStyle w:val="BodyTextIndent"/>
        <w:keepNext/>
        <w:ind w:left="720"/>
        <w:outlineLvl w:val="1"/>
        <w:rPr>
          <w:rFonts w:asciiTheme="minorHAnsi" w:hAnsiTheme="minorHAnsi" w:cstheme="minorHAnsi"/>
          <w:b/>
          <w:bCs/>
          <w:color w:val="000000" w:themeColor="text1"/>
          <w:szCs w:val="24"/>
          <w:u w:val="single"/>
          <w:rPrChange w:id="288" w:author="Girmay, Ezana" w:date="2024-05-21T19:30:00Z">
            <w:rPr>
              <w:rFonts w:asciiTheme="minorHAnsi" w:hAnsiTheme="minorHAnsi" w:cstheme="minorHAnsi"/>
              <w:color w:val="000000" w:themeColor="text1"/>
              <w:szCs w:val="24"/>
              <w:u w:val="single"/>
            </w:rPr>
          </w:rPrChange>
        </w:rPr>
      </w:pPr>
      <w:bookmarkStart w:id="289" w:name="_Toc167218378"/>
      <w:r w:rsidRPr="00691CC8">
        <w:rPr>
          <w:rFonts w:asciiTheme="minorHAnsi" w:hAnsiTheme="minorHAnsi" w:cstheme="minorHAnsi"/>
          <w:b/>
          <w:bCs/>
          <w:color w:val="000000" w:themeColor="text1"/>
          <w:szCs w:val="24"/>
          <w:u w:val="single"/>
          <w:rPrChange w:id="290" w:author="Girmay, Ezana" w:date="2024-05-21T19:30:00Z">
            <w:rPr>
              <w:rFonts w:asciiTheme="minorHAnsi" w:hAnsiTheme="minorHAnsi" w:cstheme="minorHAnsi"/>
              <w:color w:val="000000" w:themeColor="text1"/>
              <w:szCs w:val="24"/>
              <w:u w:val="single"/>
            </w:rPr>
          </w:rPrChange>
        </w:rPr>
        <w:t>Introduction</w:t>
      </w:r>
      <w:bookmarkEnd w:id="289"/>
    </w:p>
    <w:p w14:paraId="50A7F177" w14:textId="673EE60D" w:rsidR="001B1D17" w:rsidRPr="00691CC8" w:rsidRDefault="001B1D17" w:rsidP="00376953">
      <w:pPr>
        <w:ind w:firstLine="720"/>
        <w:rPr>
          <w:rFonts w:asciiTheme="minorHAnsi" w:hAnsiTheme="minorHAnsi" w:cstheme="minorHAnsi"/>
          <w:iCs/>
          <w:color w:val="000000" w:themeColor="text1"/>
        </w:rPr>
      </w:pPr>
      <w:r w:rsidRPr="00691CC8">
        <w:rPr>
          <w:rFonts w:asciiTheme="minorHAnsi" w:hAnsiTheme="minorHAnsi" w:cstheme="minorHAnsi"/>
          <w:iCs/>
          <w:color w:val="000000" w:themeColor="text1"/>
        </w:rPr>
        <w:t>This section covers the requirements needed by Parking Portal to deliver a</w:t>
      </w:r>
      <w:ins w:id="291" w:author="Girmay, Ezana" w:date="2024-05-21T21:10:00Z">
        <w:r w:rsidR="000E5D1E">
          <w:rPr>
            <w:rFonts w:asciiTheme="minorHAnsi" w:hAnsiTheme="minorHAnsi" w:cstheme="minorHAnsi"/>
            <w:iCs/>
            <w:color w:val="000000" w:themeColor="text1"/>
          </w:rPr>
          <w:t>n</w:t>
        </w:r>
      </w:ins>
      <w:r w:rsidRPr="00691CC8">
        <w:rPr>
          <w:rFonts w:asciiTheme="minorHAnsi" w:hAnsiTheme="minorHAnsi" w:cstheme="minorHAnsi"/>
          <w:iCs/>
          <w:color w:val="000000" w:themeColor="text1"/>
        </w:rPr>
        <w:t xml:space="preserve"> </w:t>
      </w:r>
      <w:r w:rsidR="00224FA3" w:rsidRPr="00691CC8">
        <w:rPr>
          <w:rFonts w:asciiTheme="minorHAnsi" w:hAnsiTheme="minorHAnsi" w:cstheme="minorHAnsi"/>
          <w:iCs/>
          <w:color w:val="000000" w:themeColor="text1"/>
        </w:rPr>
        <w:t xml:space="preserve">MVP </w:t>
      </w:r>
      <w:r w:rsidRPr="00691CC8">
        <w:rPr>
          <w:rFonts w:asciiTheme="minorHAnsi" w:hAnsiTheme="minorHAnsi" w:cstheme="minorHAnsi"/>
          <w:iCs/>
          <w:color w:val="000000" w:themeColor="text1"/>
        </w:rPr>
        <w:t>that can compete in the market.</w:t>
      </w:r>
      <w:ins w:id="292" w:author="Girmay, Ezana" w:date="2024-05-21T18:51:00Z">
        <w:r w:rsidR="00133D33" w:rsidRPr="00691CC8">
          <w:rPr>
            <w:rFonts w:asciiTheme="minorHAnsi" w:hAnsiTheme="minorHAnsi" w:cstheme="minorHAnsi"/>
            <w:iCs/>
            <w:color w:val="000000" w:themeColor="text1"/>
          </w:rPr>
          <w:t xml:space="preserve"> </w:t>
        </w:r>
      </w:ins>
      <w:r w:rsidRPr="00691CC8">
        <w:rPr>
          <w:rFonts w:asciiTheme="minorHAnsi" w:hAnsiTheme="minorHAnsi" w:cstheme="minorHAnsi"/>
          <w:iCs/>
          <w:color w:val="000000" w:themeColor="text1"/>
        </w:rPr>
        <w:t xml:space="preserve"> This includes functional requirements that describe what processes and services our system will have.</w:t>
      </w:r>
      <w:ins w:id="293" w:author="Girmay, Ezana" w:date="2024-05-21T18:51:00Z">
        <w:r w:rsidR="00133D33" w:rsidRPr="00691CC8">
          <w:rPr>
            <w:rFonts w:asciiTheme="minorHAnsi" w:hAnsiTheme="minorHAnsi" w:cstheme="minorHAnsi"/>
            <w:iCs/>
            <w:color w:val="000000" w:themeColor="text1"/>
          </w:rPr>
          <w:t xml:space="preserve"> </w:t>
        </w:r>
      </w:ins>
      <w:r w:rsidRPr="00691CC8">
        <w:rPr>
          <w:rFonts w:asciiTheme="minorHAnsi" w:hAnsiTheme="minorHAnsi" w:cstheme="minorHAnsi"/>
          <w:iCs/>
          <w:color w:val="000000" w:themeColor="text1"/>
        </w:rPr>
        <w:t xml:space="preserve"> These processes and services are what make up the core of what Parking Portal and are the fundamental jobs. Then, we lay out the Non-functional requirements that describe attributes and performance that our system must be built to. </w:t>
      </w:r>
    </w:p>
    <w:p w14:paraId="4E064EA9" w14:textId="77777777" w:rsidR="001B1D17" w:rsidRPr="00691CC8" w:rsidRDefault="001B1D17" w:rsidP="001B1D17">
      <w:pPr>
        <w:ind w:firstLine="720"/>
        <w:rPr>
          <w:rFonts w:asciiTheme="minorHAnsi" w:hAnsiTheme="minorHAnsi" w:cstheme="minorHAnsi"/>
          <w:iCs/>
          <w:color w:val="000000" w:themeColor="text1"/>
        </w:rPr>
      </w:pPr>
    </w:p>
    <w:p w14:paraId="169CD042" w14:textId="77777777" w:rsidR="000E5638" w:rsidRPr="00691CC8" w:rsidRDefault="00223B75" w:rsidP="001B1D17">
      <w:pPr>
        <w:pStyle w:val="BodyTextIndent"/>
        <w:keepNext/>
        <w:tabs>
          <w:tab w:val="left" w:pos="3060"/>
        </w:tabs>
        <w:ind w:left="720"/>
        <w:outlineLvl w:val="1"/>
        <w:rPr>
          <w:rFonts w:asciiTheme="minorHAnsi" w:hAnsiTheme="minorHAnsi" w:cstheme="minorHAnsi"/>
          <w:b/>
          <w:bCs/>
          <w:color w:val="000000" w:themeColor="text1"/>
          <w:szCs w:val="24"/>
          <w:u w:val="single"/>
          <w:rPrChange w:id="294" w:author="Girmay, Ezana" w:date="2024-05-21T19:30:00Z">
            <w:rPr>
              <w:rFonts w:asciiTheme="minorHAnsi" w:hAnsiTheme="minorHAnsi" w:cstheme="minorHAnsi"/>
              <w:color w:val="000000" w:themeColor="text1"/>
              <w:szCs w:val="24"/>
              <w:u w:val="single"/>
            </w:rPr>
          </w:rPrChange>
        </w:rPr>
      </w:pPr>
      <w:bookmarkStart w:id="295" w:name="_Toc167218379"/>
      <w:r w:rsidRPr="00691CC8">
        <w:rPr>
          <w:rFonts w:asciiTheme="minorHAnsi" w:hAnsiTheme="minorHAnsi" w:cstheme="minorHAnsi"/>
          <w:b/>
          <w:bCs/>
          <w:color w:val="000000" w:themeColor="text1"/>
          <w:szCs w:val="24"/>
          <w:u w:val="single"/>
          <w:rPrChange w:id="296" w:author="Girmay, Ezana" w:date="2024-05-21T19:30:00Z">
            <w:rPr>
              <w:rFonts w:asciiTheme="minorHAnsi" w:hAnsiTheme="minorHAnsi" w:cstheme="minorHAnsi"/>
              <w:color w:val="000000" w:themeColor="text1"/>
              <w:szCs w:val="24"/>
              <w:u w:val="single"/>
            </w:rPr>
          </w:rPrChange>
        </w:rPr>
        <w:t>Functional Requirements</w:t>
      </w:r>
      <w:bookmarkEnd w:id="295"/>
      <w:r w:rsidR="00C61D95" w:rsidRPr="00691CC8">
        <w:rPr>
          <w:rFonts w:asciiTheme="minorHAnsi" w:hAnsiTheme="minorHAnsi" w:cstheme="minorHAnsi"/>
          <w:b/>
          <w:bCs/>
          <w:color w:val="000000" w:themeColor="text1"/>
          <w:szCs w:val="24"/>
          <w:rPrChange w:id="297" w:author="Girmay, Ezana" w:date="2024-05-21T19:30:00Z">
            <w:rPr>
              <w:rFonts w:asciiTheme="minorHAnsi" w:hAnsiTheme="minorHAnsi" w:cstheme="minorHAnsi"/>
              <w:color w:val="000000" w:themeColor="text1"/>
              <w:szCs w:val="24"/>
            </w:rPr>
          </w:rPrChange>
        </w:rPr>
        <w:tab/>
      </w:r>
    </w:p>
    <w:p w14:paraId="3E968F1D" w14:textId="34F10D83" w:rsidR="000E5638" w:rsidRPr="00691CC8" w:rsidRDefault="000E5638" w:rsidP="00376953">
      <w:pPr>
        <w:pStyle w:val="BodyTextIndent"/>
        <w:keepNext/>
        <w:numPr>
          <w:ilvl w:val="0"/>
          <w:numId w:val="20"/>
        </w:numPr>
        <w:tabs>
          <w:tab w:val="left" w:pos="3060"/>
        </w:tabs>
        <w:spacing w:before="120"/>
        <w:rPr>
          <w:rFonts w:asciiTheme="minorHAnsi" w:hAnsiTheme="minorHAnsi" w:cstheme="minorHAnsi"/>
          <w:iCs/>
          <w:color w:val="000000" w:themeColor="text1"/>
          <w:szCs w:val="24"/>
        </w:rPr>
      </w:pPr>
      <w:r w:rsidRPr="00691CC8">
        <w:rPr>
          <w:rFonts w:asciiTheme="minorHAnsi" w:hAnsiTheme="minorHAnsi" w:cstheme="minorHAnsi"/>
          <w:iCs/>
          <w:color w:val="000000" w:themeColor="text1"/>
          <w:szCs w:val="24"/>
        </w:rPr>
        <w:t>Register Account</w:t>
      </w:r>
    </w:p>
    <w:p w14:paraId="30FD200E"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To prevent people who are not students from accessing Parking Portal, account registration should require an SPU email. </w:t>
      </w:r>
    </w:p>
    <w:p w14:paraId="03971B7E" w14:textId="7106B4E6" w:rsidR="00205926"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Once users have logged in, they will stay logged in until either they log out or after a designated period when we log them out and ask them to verify their email again. </w:t>
      </w:r>
    </w:p>
    <w:p w14:paraId="5E476703" w14:textId="77777777" w:rsidR="000E5638" w:rsidRPr="00691CC8" w:rsidRDefault="000E5638" w:rsidP="00205926">
      <w:pPr>
        <w:pStyle w:val="ListParagraph"/>
        <w:numPr>
          <w:ilvl w:val="0"/>
          <w:numId w:val="20"/>
        </w:numPr>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Buying Passes</w:t>
      </w:r>
    </w:p>
    <w:p w14:paraId="7447B83A"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When buying the pass, the application will offer two different types of passes, hourly and daily. </w:t>
      </w:r>
    </w:p>
    <w:p w14:paraId="7E73769D"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To allow the users to quickly buy the passes they want, we will allow them to store their credit card information on the application.  </w:t>
      </w:r>
    </w:p>
    <w:p w14:paraId="2DBA65C3" w14:textId="6132A692" w:rsidR="00205926" w:rsidRPr="00691CC8" w:rsidRDefault="000E5638" w:rsidP="007D03B8">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Users will be able to buy a pass before arriving at the parking lot by scheduling the start time of their pass. </w:t>
      </w:r>
    </w:p>
    <w:p w14:paraId="71A6C3E0" w14:textId="77777777" w:rsidR="000E5638" w:rsidRPr="00691CC8" w:rsidRDefault="000E5638" w:rsidP="00205926">
      <w:pPr>
        <w:pStyle w:val="ListParagraph"/>
        <w:numPr>
          <w:ilvl w:val="0"/>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Parking Pass Time</w:t>
      </w:r>
    </w:p>
    <w:p w14:paraId="25B54B22"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After buying a pass, users can see how much time they have left on their pass on the application. </w:t>
      </w:r>
    </w:p>
    <w:p w14:paraId="7F77306F" w14:textId="33678C87" w:rsidR="00205926" w:rsidRPr="00691CC8" w:rsidRDefault="000E5638" w:rsidP="007D03B8">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When the pass is about to expire, the user will get a notification letting them know and to add more time to their pass if they want to extend it. </w:t>
      </w:r>
    </w:p>
    <w:p w14:paraId="7FD21DC9" w14:textId="77777777" w:rsidR="000E5638" w:rsidRPr="00691CC8" w:rsidRDefault="000E5638" w:rsidP="00205926">
      <w:pPr>
        <w:pStyle w:val="ListParagraph"/>
        <w:numPr>
          <w:ilvl w:val="0"/>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User History</w:t>
      </w:r>
    </w:p>
    <w:p w14:paraId="7B7D89B0" w14:textId="07A40F1F" w:rsidR="00205926" w:rsidRPr="00691CC8" w:rsidRDefault="000E5638" w:rsidP="007D03B8">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Users will be able to see all past transactions, including start time, end time, parking lot, and price. </w:t>
      </w:r>
    </w:p>
    <w:p w14:paraId="7CB03BFD" w14:textId="77777777" w:rsidR="000E5638" w:rsidRPr="00691CC8" w:rsidRDefault="000E5638" w:rsidP="00205926">
      <w:pPr>
        <w:pStyle w:val="ListParagraph"/>
        <w:numPr>
          <w:ilvl w:val="0"/>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Tickets</w:t>
      </w:r>
    </w:p>
    <w:p w14:paraId="0FFA4E67"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If a ticket is issued in the parking lot and the car’s license plate matches a user’s, the ticket will be issued on the application. </w:t>
      </w:r>
    </w:p>
    <w:p w14:paraId="109E71B4" w14:textId="77777777" w:rsidR="000E5638" w:rsidRPr="00691CC8" w:rsidRDefault="000E5638" w:rsidP="00205926">
      <w:pPr>
        <w:pStyle w:val="ListParagraph"/>
        <w:numPr>
          <w:ilvl w:val="1"/>
          <w:numId w:val="20"/>
        </w:numPr>
        <w:spacing w:before="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If the user is issued a ticket, they will be able to pay it using the application. </w:t>
      </w:r>
    </w:p>
    <w:p w14:paraId="7871C6F7" w14:textId="77777777" w:rsidR="001B1D17" w:rsidRPr="00691CC8" w:rsidRDefault="001B1D17" w:rsidP="001B1D17">
      <w:pPr>
        <w:rPr>
          <w:rFonts w:asciiTheme="minorHAnsi" w:hAnsiTheme="minorHAnsi" w:cstheme="minorHAnsi"/>
          <w:iCs/>
          <w:color w:val="4F81BD" w:themeColor="accent1"/>
        </w:rPr>
      </w:pPr>
    </w:p>
    <w:p w14:paraId="7C590CAF" w14:textId="1B4CEDC7" w:rsidR="00752A4E" w:rsidRPr="00691CC8" w:rsidRDefault="008D20B5" w:rsidP="00376953">
      <w:pPr>
        <w:pStyle w:val="BodyTextIndent"/>
        <w:keepNext/>
        <w:tabs>
          <w:tab w:val="left" w:pos="2430"/>
          <w:tab w:val="left" w:pos="2610"/>
        </w:tabs>
        <w:spacing w:after="240"/>
        <w:ind w:left="720"/>
        <w:outlineLvl w:val="1"/>
        <w:rPr>
          <w:rFonts w:asciiTheme="minorHAnsi" w:hAnsiTheme="minorHAnsi" w:cstheme="minorHAnsi"/>
          <w:b/>
          <w:bCs/>
          <w:color w:val="000000" w:themeColor="text1"/>
          <w:szCs w:val="24"/>
          <w:u w:val="single"/>
          <w:rPrChange w:id="298" w:author="Girmay, Ezana" w:date="2024-05-21T19:30:00Z">
            <w:rPr>
              <w:rFonts w:asciiTheme="minorHAnsi" w:hAnsiTheme="minorHAnsi" w:cstheme="minorHAnsi"/>
              <w:b/>
              <w:bCs/>
              <w:color w:val="FF0000"/>
              <w:szCs w:val="24"/>
            </w:rPr>
          </w:rPrChange>
        </w:rPr>
      </w:pPr>
      <w:bookmarkStart w:id="299" w:name="_Toc167218380"/>
      <w:r w:rsidRPr="00691CC8">
        <w:rPr>
          <w:rFonts w:asciiTheme="minorHAnsi" w:hAnsiTheme="minorHAnsi" w:cstheme="minorHAnsi"/>
          <w:b/>
          <w:bCs/>
          <w:color w:val="000000" w:themeColor="text1"/>
          <w:szCs w:val="24"/>
          <w:u w:val="single"/>
          <w:rPrChange w:id="300" w:author="Girmay, Ezana" w:date="2024-05-21T19:30:00Z">
            <w:rPr>
              <w:rFonts w:asciiTheme="minorHAnsi" w:hAnsiTheme="minorHAnsi" w:cstheme="minorHAnsi"/>
              <w:b/>
              <w:bCs/>
              <w:color w:val="FFFFFF" w:themeColor="background1"/>
              <w:szCs w:val="24"/>
              <w:highlight w:val="darkCyan"/>
            </w:rPr>
          </w:rPrChange>
        </w:rPr>
        <w:t>Data Requirements</w:t>
      </w:r>
      <w:bookmarkEnd w:id="299"/>
      <w:del w:id="301" w:author="Girmay, Ezana" w:date="2024-05-21T19:13:00Z">
        <w:r w:rsidR="00C61D95" w:rsidRPr="00691CC8" w:rsidDel="00752A4E">
          <w:rPr>
            <w:rFonts w:asciiTheme="minorHAnsi" w:hAnsiTheme="minorHAnsi" w:cstheme="minorHAnsi"/>
            <w:b/>
            <w:bCs/>
            <w:color w:val="000000" w:themeColor="text1"/>
            <w:szCs w:val="24"/>
            <w:u w:val="single"/>
            <w:rPrChange w:id="302" w:author="Girmay, Ezana" w:date="2024-05-21T19:30:00Z">
              <w:rPr>
                <w:rFonts w:asciiTheme="minorHAnsi" w:hAnsiTheme="minorHAnsi" w:cstheme="minorHAnsi"/>
                <w:b/>
                <w:bCs/>
                <w:color w:val="FF0000"/>
                <w:szCs w:val="24"/>
              </w:rPr>
            </w:rPrChange>
          </w:rPr>
          <w:tab/>
        </w:r>
      </w:del>
    </w:p>
    <w:p w14:paraId="3B588F01" w14:textId="77777777" w:rsidR="000A1039" w:rsidRPr="00376953" w:rsidRDefault="000A1039" w:rsidP="00376953">
      <w:pPr>
        <w:pStyle w:val="BodyTextIndent"/>
        <w:numPr>
          <w:ilvl w:val="0"/>
          <w:numId w:val="27"/>
        </w:numPr>
        <w:tabs>
          <w:tab w:val="left" w:pos="2430"/>
          <w:tab w:val="left" w:pos="2610"/>
        </w:tabs>
        <w:rPr>
          <w:ins w:id="303" w:author="Girmay, Ezana" w:date="2024-05-21T19:10:00Z"/>
          <w:rFonts w:asciiTheme="minorHAnsi" w:hAnsiTheme="minorHAnsi" w:cstheme="minorHAnsi"/>
          <w:color w:val="000000" w:themeColor="text1"/>
          <w:szCs w:val="24"/>
        </w:rPr>
      </w:pPr>
      <w:ins w:id="304" w:author="Girmay, Ezana" w:date="2024-05-21T19:10:00Z">
        <w:r w:rsidRPr="00376953">
          <w:rPr>
            <w:rFonts w:asciiTheme="minorHAnsi" w:hAnsiTheme="minorHAnsi" w:cstheme="minorHAnsi"/>
            <w:color w:val="000000" w:themeColor="text1"/>
            <w:szCs w:val="24"/>
          </w:rPr>
          <w:t>To check emails for new accounts, the system will maintain a list of all emails that are allowed in the database.</w:t>
        </w:r>
      </w:ins>
    </w:p>
    <w:p w14:paraId="4F72EC88" w14:textId="77777777" w:rsidR="000A1039" w:rsidRPr="00376953" w:rsidRDefault="000A1039" w:rsidP="000A1039">
      <w:pPr>
        <w:pStyle w:val="BodyTextIndent"/>
        <w:numPr>
          <w:ilvl w:val="0"/>
          <w:numId w:val="27"/>
        </w:numPr>
        <w:tabs>
          <w:tab w:val="left" w:pos="2430"/>
          <w:tab w:val="left" w:pos="2610"/>
        </w:tabs>
        <w:rPr>
          <w:ins w:id="305" w:author="Girmay, Ezana" w:date="2024-05-21T19:10:00Z"/>
          <w:rFonts w:asciiTheme="minorHAnsi" w:hAnsiTheme="minorHAnsi" w:cstheme="minorHAnsi"/>
          <w:color w:val="000000" w:themeColor="text1"/>
          <w:szCs w:val="24"/>
        </w:rPr>
      </w:pPr>
      <w:ins w:id="306" w:author="Girmay, Ezana" w:date="2024-05-21T19:10:00Z">
        <w:r w:rsidRPr="00376953">
          <w:rPr>
            <w:rFonts w:asciiTheme="minorHAnsi" w:hAnsiTheme="minorHAnsi" w:cstheme="minorHAnsi"/>
            <w:color w:val="000000" w:themeColor="text1"/>
            <w:szCs w:val="24"/>
          </w:rPr>
          <w:t>The system only needs to store the user’s name to make an account.</w:t>
        </w:r>
      </w:ins>
    </w:p>
    <w:p w14:paraId="06E90F14" w14:textId="77777777" w:rsidR="000A1039" w:rsidRPr="00376953" w:rsidRDefault="000A1039" w:rsidP="000A1039">
      <w:pPr>
        <w:pStyle w:val="BodyTextIndent"/>
        <w:numPr>
          <w:ilvl w:val="1"/>
          <w:numId w:val="27"/>
        </w:numPr>
        <w:tabs>
          <w:tab w:val="left" w:pos="2430"/>
          <w:tab w:val="left" w:pos="2610"/>
        </w:tabs>
        <w:rPr>
          <w:ins w:id="307" w:author="Girmay, Ezana" w:date="2024-05-21T19:10:00Z"/>
          <w:rFonts w:asciiTheme="minorHAnsi" w:hAnsiTheme="minorHAnsi" w:cstheme="minorHAnsi"/>
          <w:color w:val="000000" w:themeColor="text1"/>
          <w:szCs w:val="24"/>
        </w:rPr>
      </w:pPr>
      <w:ins w:id="308" w:author="Girmay, Ezana" w:date="2024-05-21T19:10:00Z">
        <w:r w:rsidRPr="00376953">
          <w:rPr>
            <w:rFonts w:asciiTheme="minorHAnsi" w:hAnsiTheme="minorHAnsi" w:cstheme="minorHAnsi"/>
            <w:color w:val="000000" w:themeColor="text1"/>
            <w:szCs w:val="24"/>
          </w:rPr>
          <w:t xml:space="preserve">The name should be stored as a string requiring 2 characters and no symbols. </w:t>
        </w:r>
      </w:ins>
    </w:p>
    <w:p w14:paraId="35F4146F" w14:textId="77777777" w:rsidR="000A1039" w:rsidRPr="00376953" w:rsidRDefault="000A1039" w:rsidP="000A1039">
      <w:pPr>
        <w:pStyle w:val="BodyTextIndent"/>
        <w:numPr>
          <w:ilvl w:val="0"/>
          <w:numId w:val="27"/>
        </w:numPr>
        <w:tabs>
          <w:tab w:val="left" w:pos="2430"/>
          <w:tab w:val="left" w:pos="2610"/>
        </w:tabs>
        <w:rPr>
          <w:ins w:id="309" w:author="Girmay, Ezana" w:date="2024-05-21T19:10:00Z"/>
          <w:rFonts w:asciiTheme="minorHAnsi" w:hAnsiTheme="minorHAnsi" w:cstheme="minorHAnsi"/>
          <w:color w:val="000000" w:themeColor="text1"/>
          <w:szCs w:val="24"/>
        </w:rPr>
      </w:pPr>
      <w:ins w:id="310" w:author="Girmay, Ezana" w:date="2024-05-21T19:10:00Z">
        <w:r w:rsidRPr="00376953">
          <w:rPr>
            <w:rFonts w:asciiTheme="minorHAnsi" w:hAnsiTheme="minorHAnsi" w:cstheme="minorHAnsi"/>
            <w:color w:val="000000" w:themeColor="text1"/>
            <w:szCs w:val="24"/>
          </w:rPr>
          <w:t>Lot name should be built into the app as a list of strings.</w:t>
        </w:r>
      </w:ins>
    </w:p>
    <w:p w14:paraId="6FC0B991" w14:textId="1EE2168C" w:rsidR="000A1039" w:rsidRPr="00376953" w:rsidRDefault="009D397C" w:rsidP="000A1039">
      <w:pPr>
        <w:pStyle w:val="BodyTextIndent"/>
        <w:numPr>
          <w:ilvl w:val="1"/>
          <w:numId w:val="27"/>
        </w:numPr>
        <w:tabs>
          <w:tab w:val="left" w:pos="2430"/>
          <w:tab w:val="left" w:pos="2610"/>
        </w:tabs>
        <w:rPr>
          <w:ins w:id="311" w:author="Girmay, Ezana" w:date="2024-05-21T19:10:00Z"/>
          <w:rFonts w:asciiTheme="minorHAnsi" w:hAnsiTheme="minorHAnsi" w:cstheme="minorHAnsi"/>
          <w:color w:val="000000" w:themeColor="text1"/>
          <w:szCs w:val="24"/>
        </w:rPr>
      </w:pPr>
      <w:ins w:id="312" w:author="Girmay, Ezana" w:date="2024-05-21T21:01:00Z">
        <w:r>
          <w:rPr>
            <w:rFonts w:asciiTheme="minorHAnsi" w:hAnsiTheme="minorHAnsi" w:cstheme="minorHAnsi"/>
            <w:color w:val="000000" w:themeColor="text1"/>
            <w:szCs w:val="24"/>
          </w:rPr>
          <w:t xml:space="preserve">The system should move the last used lot name to the top of the </w:t>
        </w:r>
        <w:proofErr w:type="gramStart"/>
        <w:r>
          <w:rPr>
            <w:rFonts w:asciiTheme="minorHAnsi" w:hAnsiTheme="minorHAnsi" w:cstheme="minorHAnsi"/>
            <w:color w:val="000000" w:themeColor="text1"/>
            <w:szCs w:val="24"/>
          </w:rPr>
          <w:t>list</w:t>
        </w:r>
        <w:proofErr w:type="gramEnd"/>
        <w:r>
          <w:rPr>
            <w:rFonts w:asciiTheme="minorHAnsi" w:hAnsiTheme="minorHAnsi" w:cstheme="minorHAnsi"/>
            <w:color w:val="000000" w:themeColor="text1"/>
            <w:szCs w:val="24"/>
          </w:rPr>
          <w:t xml:space="preserve"> so it is the first lot name displayed when the user reopens the</w:t>
        </w:r>
      </w:ins>
      <w:ins w:id="313" w:author="Girmay, Ezana" w:date="2024-05-21T19:10:00Z">
        <w:r w:rsidR="000A1039" w:rsidRPr="00376953">
          <w:rPr>
            <w:rFonts w:asciiTheme="minorHAnsi" w:hAnsiTheme="minorHAnsi" w:cstheme="minorHAnsi"/>
            <w:color w:val="000000" w:themeColor="text1"/>
            <w:szCs w:val="24"/>
          </w:rPr>
          <w:t xml:space="preserve"> application. </w:t>
        </w:r>
      </w:ins>
    </w:p>
    <w:p w14:paraId="4F9BE84F" w14:textId="3CEF7406" w:rsidR="000A1039" w:rsidRPr="00376953" w:rsidRDefault="009D397C" w:rsidP="000A1039">
      <w:pPr>
        <w:pStyle w:val="BodyTextIndent"/>
        <w:numPr>
          <w:ilvl w:val="0"/>
          <w:numId w:val="27"/>
        </w:numPr>
        <w:tabs>
          <w:tab w:val="left" w:pos="2430"/>
          <w:tab w:val="left" w:pos="2610"/>
        </w:tabs>
        <w:rPr>
          <w:ins w:id="314" w:author="Girmay, Ezana" w:date="2024-05-21T19:10:00Z"/>
          <w:rFonts w:asciiTheme="minorHAnsi" w:hAnsiTheme="minorHAnsi" w:cstheme="minorHAnsi"/>
          <w:color w:val="000000" w:themeColor="text1"/>
          <w:szCs w:val="24"/>
        </w:rPr>
      </w:pPr>
      <w:ins w:id="315" w:author="Girmay, Ezana" w:date="2024-05-21T21:01:00Z">
        <w:r>
          <w:rPr>
            <w:rFonts w:asciiTheme="minorHAnsi" w:hAnsiTheme="minorHAnsi" w:cstheme="minorHAnsi"/>
            <w:color w:val="000000" w:themeColor="text1"/>
            <w:szCs w:val="24"/>
          </w:rPr>
          <w:t>The s</w:t>
        </w:r>
      </w:ins>
      <w:ins w:id="316" w:author="Girmay, Ezana" w:date="2024-05-21T19:10:00Z">
        <w:r w:rsidR="000A1039" w:rsidRPr="00376953">
          <w:rPr>
            <w:rFonts w:asciiTheme="minorHAnsi" w:hAnsiTheme="minorHAnsi" w:cstheme="minorHAnsi"/>
            <w:color w:val="000000" w:themeColor="text1"/>
            <w:szCs w:val="24"/>
          </w:rPr>
          <w:t>ystem allows up to 2 different license plates and credit cards to be stored for a user.</w:t>
        </w:r>
      </w:ins>
    </w:p>
    <w:p w14:paraId="2B2C09A0" w14:textId="77777777" w:rsidR="000A1039" w:rsidRPr="00376953" w:rsidRDefault="000A1039" w:rsidP="000A1039">
      <w:pPr>
        <w:pStyle w:val="BodyTextIndent"/>
        <w:numPr>
          <w:ilvl w:val="1"/>
          <w:numId w:val="27"/>
        </w:numPr>
        <w:tabs>
          <w:tab w:val="left" w:pos="2430"/>
          <w:tab w:val="left" w:pos="2610"/>
        </w:tabs>
        <w:rPr>
          <w:ins w:id="317" w:author="Girmay, Ezana" w:date="2024-05-21T19:10:00Z"/>
          <w:rFonts w:asciiTheme="minorHAnsi" w:hAnsiTheme="minorHAnsi" w:cstheme="minorHAnsi"/>
          <w:color w:val="000000" w:themeColor="text1"/>
          <w:szCs w:val="24"/>
        </w:rPr>
      </w:pPr>
      <w:ins w:id="318" w:author="Girmay, Ezana" w:date="2024-05-21T19:10:00Z">
        <w:r w:rsidRPr="00376953">
          <w:rPr>
            <w:rFonts w:asciiTheme="minorHAnsi" w:hAnsiTheme="minorHAnsi" w:cstheme="minorHAnsi"/>
            <w:color w:val="000000" w:themeColor="text1"/>
            <w:szCs w:val="24"/>
          </w:rPr>
          <w:lastRenderedPageBreak/>
          <w:t xml:space="preserve">Users can only select one license plate and card when buying a pass.  </w:t>
        </w:r>
      </w:ins>
    </w:p>
    <w:p w14:paraId="5379FA51" w14:textId="77777777" w:rsidR="000A1039" w:rsidRPr="00376953" w:rsidRDefault="000A1039" w:rsidP="000A1039">
      <w:pPr>
        <w:pStyle w:val="BodyTextIndent"/>
        <w:numPr>
          <w:ilvl w:val="1"/>
          <w:numId w:val="27"/>
        </w:numPr>
        <w:tabs>
          <w:tab w:val="left" w:pos="2430"/>
          <w:tab w:val="left" w:pos="2610"/>
        </w:tabs>
        <w:rPr>
          <w:ins w:id="319" w:author="Girmay, Ezana" w:date="2024-05-21T19:10:00Z"/>
          <w:rFonts w:asciiTheme="minorHAnsi" w:hAnsiTheme="minorHAnsi" w:cstheme="minorHAnsi"/>
          <w:color w:val="000000" w:themeColor="text1"/>
          <w:szCs w:val="24"/>
        </w:rPr>
      </w:pPr>
      <w:ins w:id="320" w:author="Girmay, Ezana" w:date="2024-05-21T19:10:00Z">
        <w:r w:rsidRPr="00376953">
          <w:rPr>
            <w:rFonts w:asciiTheme="minorHAnsi" w:hAnsiTheme="minorHAnsi" w:cstheme="minorHAnsi"/>
            <w:color w:val="000000" w:themeColor="text1"/>
            <w:szCs w:val="24"/>
          </w:rPr>
          <w:t xml:space="preserve">The user must enter the license plate before buying a pass. </w:t>
        </w:r>
      </w:ins>
    </w:p>
    <w:p w14:paraId="0984E24D" w14:textId="77777777" w:rsidR="000A1039" w:rsidRPr="00376953" w:rsidRDefault="000A1039" w:rsidP="000A1039">
      <w:pPr>
        <w:pStyle w:val="BodyTextIndent"/>
        <w:numPr>
          <w:ilvl w:val="0"/>
          <w:numId w:val="27"/>
        </w:numPr>
        <w:tabs>
          <w:tab w:val="left" w:pos="2430"/>
          <w:tab w:val="left" w:pos="2610"/>
        </w:tabs>
        <w:rPr>
          <w:ins w:id="321" w:author="Girmay, Ezana" w:date="2024-05-21T19:10:00Z"/>
          <w:rFonts w:asciiTheme="minorHAnsi" w:hAnsiTheme="minorHAnsi" w:cstheme="minorHAnsi"/>
          <w:color w:val="000000" w:themeColor="text1"/>
          <w:szCs w:val="24"/>
        </w:rPr>
      </w:pPr>
      <w:ins w:id="322" w:author="Girmay, Ezana" w:date="2024-05-21T19:10:00Z">
        <w:r w:rsidRPr="00376953">
          <w:rPr>
            <w:rFonts w:asciiTheme="minorHAnsi" w:hAnsiTheme="minorHAnsi" w:cstheme="minorHAnsi"/>
            <w:color w:val="000000" w:themeColor="text1"/>
            <w:szCs w:val="24"/>
          </w:rPr>
          <w:t xml:space="preserve">The system should store the start time, duration, price, license plate, last 4 digits of the card, and lot name for each pass bought. </w:t>
        </w:r>
      </w:ins>
    </w:p>
    <w:p w14:paraId="49EA5487" w14:textId="77777777" w:rsidR="000A1039" w:rsidRPr="00376953" w:rsidRDefault="000A1039" w:rsidP="000A1039">
      <w:pPr>
        <w:pStyle w:val="BodyTextIndent"/>
        <w:numPr>
          <w:ilvl w:val="1"/>
          <w:numId w:val="27"/>
        </w:numPr>
        <w:tabs>
          <w:tab w:val="left" w:pos="2430"/>
          <w:tab w:val="left" w:pos="2610"/>
        </w:tabs>
        <w:rPr>
          <w:ins w:id="323" w:author="Girmay, Ezana" w:date="2024-05-21T19:10:00Z"/>
          <w:rFonts w:asciiTheme="minorHAnsi" w:hAnsiTheme="minorHAnsi" w:cstheme="minorHAnsi"/>
          <w:color w:val="000000" w:themeColor="text1"/>
          <w:szCs w:val="24"/>
        </w:rPr>
      </w:pPr>
      <w:ins w:id="324" w:author="Girmay, Ezana" w:date="2024-05-21T19:10:00Z">
        <w:r w:rsidRPr="00376953">
          <w:rPr>
            <w:rFonts w:asciiTheme="minorHAnsi" w:hAnsiTheme="minorHAnsi" w:cstheme="minorHAnsi"/>
            <w:color w:val="000000" w:themeColor="text1"/>
            <w:szCs w:val="24"/>
          </w:rPr>
          <w:t xml:space="preserve">User history should be updated with this information as soon as card payment is accepted. </w:t>
        </w:r>
      </w:ins>
    </w:p>
    <w:p w14:paraId="3DB98D7E" w14:textId="4E3D8F79" w:rsidR="000A1039" w:rsidRPr="00376953" w:rsidRDefault="000A1039" w:rsidP="000A1039">
      <w:pPr>
        <w:pStyle w:val="BodyTextIndent"/>
        <w:numPr>
          <w:ilvl w:val="0"/>
          <w:numId w:val="27"/>
        </w:numPr>
        <w:tabs>
          <w:tab w:val="left" w:pos="2430"/>
          <w:tab w:val="left" w:pos="2610"/>
        </w:tabs>
        <w:rPr>
          <w:ins w:id="325" w:author="Girmay, Ezana" w:date="2024-05-21T19:10:00Z"/>
          <w:rFonts w:asciiTheme="minorHAnsi" w:hAnsiTheme="minorHAnsi" w:cstheme="minorHAnsi"/>
          <w:color w:val="000000" w:themeColor="text1"/>
          <w:szCs w:val="24"/>
        </w:rPr>
      </w:pPr>
      <w:ins w:id="326" w:author="Girmay, Ezana" w:date="2024-05-21T19:10:00Z">
        <w:r w:rsidRPr="00376953">
          <w:rPr>
            <w:rFonts w:asciiTheme="minorHAnsi" w:hAnsiTheme="minorHAnsi" w:cstheme="minorHAnsi"/>
            <w:color w:val="000000" w:themeColor="text1"/>
            <w:szCs w:val="24"/>
          </w:rPr>
          <w:t xml:space="preserve">All license plates with passes should be stored in a linked list starting with </w:t>
        </w:r>
      </w:ins>
      <w:ins w:id="327" w:author="Girmay, Ezana" w:date="2024-05-21T21:01:00Z">
        <w:r w:rsidR="009D397C">
          <w:rPr>
            <w:rFonts w:asciiTheme="minorHAnsi" w:hAnsiTheme="minorHAnsi" w:cstheme="minorHAnsi"/>
            <w:color w:val="000000" w:themeColor="text1"/>
            <w:szCs w:val="24"/>
          </w:rPr>
          <w:t>the close</w:t>
        </w:r>
      </w:ins>
      <w:ins w:id="328" w:author="Girmay, Ezana" w:date="2024-05-21T21:02:00Z">
        <w:r w:rsidR="009D397C">
          <w:rPr>
            <w:rFonts w:asciiTheme="minorHAnsi" w:hAnsiTheme="minorHAnsi" w:cstheme="minorHAnsi"/>
            <w:color w:val="000000" w:themeColor="text1"/>
            <w:szCs w:val="24"/>
          </w:rPr>
          <w:t>s</w:t>
        </w:r>
      </w:ins>
      <w:ins w:id="329" w:author="Girmay, Ezana" w:date="2024-05-21T19:10:00Z">
        <w:r w:rsidRPr="00376953">
          <w:rPr>
            <w:rFonts w:asciiTheme="minorHAnsi" w:hAnsiTheme="minorHAnsi" w:cstheme="minorHAnsi"/>
            <w:color w:val="000000" w:themeColor="text1"/>
            <w:szCs w:val="24"/>
          </w:rPr>
          <w:t xml:space="preserve"> end time.</w:t>
        </w:r>
      </w:ins>
    </w:p>
    <w:p w14:paraId="1275FB6F" w14:textId="77777777" w:rsidR="000A1039" w:rsidRPr="00376953" w:rsidRDefault="000A1039" w:rsidP="000A1039">
      <w:pPr>
        <w:pStyle w:val="BodyTextIndent"/>
        <w:numPr>
          <w:ilvl w:val="1"/>
          <w:numId w:val="27"/>
        </w:numPr>
        <w:tabs>
          <w:tab w:val="left" w:pos="2430"/>
          <w:tab w:val="left" w:pos="2610"/>
        </w:tabs>
        <w:rPr>
          <w:ins w:id="330" w:author="Girmay, Ezana" w:date="2024-05-21T19:10:00Z"/>
          <w:rFonts w:asciiTheme="minorHAnsi" w:hAnsiTheme="minorHAnsi" w:cstheme="minorHAnsi"/>
          <w:color w:val="000000" w:themeColor="text1"/>
          <w:szCs w:val="24"/>
        </w:rPr>
      </w:pPr>
      <w:ins w:id="331" w:author="Girmay, Ezana" w:date="2024-05-21T19:10:00Z">
        <w:r w:rsidRPr="00376953">
          <w:rPr>
            <w:rFonts w:asciiTheme="minorHAnsi" w:hAnsiTheme="minorHAnsi" w:cstheme="minorHAnsi"/>
            <w:color w:val="000000" w:themeColor="text1"/>
            <w:szCs w:val="24"/>
          </w:rPr>
          <w:t>End time should be an int following epoch data format and license plates should be stored as a string</w:t>
        </w:r>
        <w:r w:rsidRPr="00376953">
          <w:rPr>
            <w:rFonts w:asciiTheme="minorHAnsi" w:hAnsiTheme="minorHAnsi" w:cstheme="minorHAnsi"/>
            <w:color w:val="000000" w:themeColor="text1"/>
            <w:rPrChange w:id="332" w:author="Girmay, Ezana" w:date="2024-05-21T19:30:00Z">
              <w:rPr>
                <w:rFonts w:cstheme="minorHAnsi"/>
                <w:color w:val="4F81BD" w:themeColor="accent1"/>
              </w:rPr>
            </w:rPrChange>
          </w:rPr>
          <w:t xml:space="preserve"> (Binyamin, 2022)</w:t>
        </w:r>
        <w:r w:rsidRPr="00376953">
          <w:rPr>
            <w:rFonts w:asciiTheme="minorHAnsi" w:hAnsiTheme="minorHAnsi" w:cstheme="minorHAnsi"/>
            <w:color w:val="000000" w:themeColor="text1"/>
            <w:szCs w:val="24"/>
          </w:rPr>
          <w:t>.</w:t>
        </w:r>
      </w:ins>
    </w:p>
    <w:p w14:paraId="533B90F0" w14:textId="77777777" w:rsidR="000A1039" w:rsidRPr="00376953" w:rsidRDefault="000A1039" w:rsidP="000A1039">
      <w:pPr>
        <w:pStyle w:val="BodyTextIndent"/>
        <w:numPr>
          <w:ilvl w:val="1"/>
          <w:numId w:val="27"/>
        </w:numPr>
        <w:tabs>
          <w:tab w:val="left" w:pos="2430"/>
          <w:tab w:val="left" w:pos="2610"/>
        </w:tabs>
        <w:rPr>
          <w:ins w:id="333" w:author="Girmay, Ezana" w:date="2024-05-21T19:10:00Z"/>
          <w:rFonts w:asciiTheme="minorHAnsi" w:hAnsiTheme="minorHAnsi" w:cstheme="minorHAnsi"/>
          <w:color w:val="000000" w:themeColor="text1"/>
          <w:szCs w:val="24"/>
        </w:rPr>
      </w:pPr>
      <w:ins w:id="334" w:author="Girmay, Ezana" w:date="2024-05-21T19:10:00Z">
        <w:r w:rsidRPr="00376953">
          <w:rPr>
            <w:rFonts w:asciiTheme="minorHAnsi" w:hAnsiTheme="minorHAnsi" w:cstheme="minorHAnsi"/>
            <w:color w:val="000000" w:themeColor="text1"/>
            <w:szCs w:val="24"/>
          </w:rPr>
          <w:t xml:space="preserve">The linked list should be checked for expired passes once every minute. </w:t>
        </w:r>
      </w:ins>
    </w:p>
    <w:p w14:paraId="2F342932" w14:textId="5C8168C6" w:rsidR="000A1039" w:rsidRPr="00376953" w:rsidRDefault="000A1039" w:rsidP="000A1039">
      <w:pPr>
        <w:pStyle w:val="BodyTextIndent"/>
        <w:numPr>
          <w:ilvl w:val="1"/>
          <w:numId w:val="27"/>
        </w:numPr>
        <w:tabs>
          <w:tab w:val="left" w:pos="2430"/>
          <w:tab w:val="left" w:pos="2610"/>
        </w:tabs>
        <w:rPr>
          <w:ins w:id="335" w:author="Girmay, Ezana" w:date="2024-05-21T19:10:00Z"/>
          <w:rFonts w:asciiTheme="minorHAnsi" w:hAnsiTheme="minorHAnsi" w:cstheme="minorHAnsi"/>
          <w:color w:val="000000" w:themeColor="text1"/>
          <w:szCs w:val="24"/>
        </w:rPr>
      </w:pPr>
      <w:ins w:id="336" w:author="Girmay, Ezana" w:date="2024-05-21T19:10:00Z">
        <w:r w:rsidRPr="00376953">
          <w:rPr>
            <w:rFonts w:asciiTheme="minorHAnsi" w:hAnsiTheme="minorHAnsi" w:cstheme="minorHAnsi"/>
            <w:color w:val="000000" w:themeColor="text1"/>
            <w:szCs w:val="24"/>
          </w:rPr>
          <w:t xml:space="preserve">Once </w:t>
        </w:r>
      </w:ins>
      <w:ins w:id="337" w:author="Girmay, Ezana" w:date="2024-05-21T21:02:00Z">
        <w:r w:rsidR="009D397C">
          <w:rPr>
            <w:rFonts w:asciiTheme="minorHAnsi" w:hAnsiTheme="minorHAnsi" w:cstheme="minorHAnsi"/>
            <w:color w:val="000000" w:themeColor="text1"/>
            <w:szCs w:val="24"/>
          </w:rPr>
          <w:t>the user buys a pass, the license plate and end time should be sent to the</w:t>
        </w:r>
      </w:ins>
      <w:ins w:id="338" w:author="Girmay, Ezana" w:date="2024-05-21T19:10:00Z">
        <w:r w:rsidRPr="00376953">
          <w:rPr>
            <w:rFonts w:asciiTheme="minorHAnsi" w:hAnsiTheme="minorHAnsi" w:cstheme="minorHAnsi"/>
            <w:color w:val="000000" w:themeColor="text1"/>
            <w:szCs w:val="24"/>
          </w:rPr>
          <w:t xml:space="preserve"> database.</w:t>
        </w:r>
      </w:ins>
    </w:p>
    <w:p w14:paraId="7F1D2D1D" w14:textId="77777777" w:rsidR="000A1039" w:rsidRPr="00376953" w:rsidRDefault="000A1039" w:rsidP="000A1039">
      <w:pPr>
        <w:pStyle w:val="BodyTextIndent"/>
        <w:numPr>
          <w:ilvl w:val="0"/>
          <w:numId w:val="27"/>
        </w:numPr>
        <w:tabs>
          <w:tab w:val="left" w:pos="2430"/>
          <w:tab w:val="left" w:pos="2610"/>
        </w:tabs>
        <w:rPr>
          <w:ins w:id="339" w:author="Girmay, Ezana" w:date="2024-05-21T19:10:00Z"/>
          <w:rFonts w:asciiTheme="minorHAnsi" w:hAnsiTheme="minorHAnsi" w:cstheme="minorHAnsi"/>
          <w:color w:val="000000" w:themeColor="text1"/>
          <w:szCs w:val="24"/>
        </w:rPr>
      </w:pPr>
      <w:ins w:id="340" w:author="Girmay, Ezana" w:date="2024-05-21T19:10:00Z">
        <w:r w:rsidRPr="00376953">
          <w:rPr>
            <w:rFonts w:asciiTheme="minorHAnsi" w:hAnsiTheme="minorHAnsi" w:cstheme="minorHAnsi"/>
            <w:color w:val="000000" w:themeColor="text1"/>
            <w:szCs w:val="24"/>
          </w:rPr>
          <w:t xml:space="preserve">For a ticket, the system should store the license plate, time of the violation, lot name, price, if paid, and a photo. </w:t>
        </w:r>
      </w:ins>
    </w:p>
    <w:p w14:paraId="1D58BC74" w14:textId="77777777" w:rsidR="000A1039" w:rsidRPr="00376953" w:rsidRDefault="000A1039" w:rsidP="000A1039">
      <w:pPr>
        <w:pStyle w:val="BodyTextIndent"/>
        <w:numPr>
          <w:ilvl w:val="0"/>
          <w:numId w:val="27"/>
        </w:numPr>
        <w:tabs>
          <w:tab w:val="left" w:pos="2430"/>
          <w:tab w:val="left" w:pos="2610"/>
        </w:tabs>
        <w:rPr>
          <w:ins w:id="341" w:author="Girmay, Ezana" w:date="2024-05-21T19:10:00Z"/>
          <w:rFonts w:asciiTheme="minorHAnsi" w:hAnsiTheme="minorHAnsi" w:cstheme="minorHAnsi"/>
          <w:color w:val="000000" w:themeColor="text1"/>
          <w:szCs w:val="24"/>
        </w:rPr>
      </w:pPr>
      <w:ins w:id="342" w:author="Girmay, Ezana" w:date="2024-05-21T19:10:00Z">
        <w:r w:rsidRPr="00376953">
          <w:rPr>
            <w:rFonts w:asciiTheme="minorHAnsi" w:hAnsiTheme="minorHAnsi" w:cstheme="minorHAnsi"/>
            <w:color w:val="000000" w:themeColor="text1"/>
            <w:szCs w:val="24"/>
          </w:rPr>
          <w:t xml:space="preserve">The system should store a separate list of all tickets not paid for by month and generate a report every 3 months. </w:t>
        </w:r>
      </w:ins>
    </w:p>
    <w:p w14:paraId="6762E295" w14:textId="7742501B" w:rsidR="00852EF0" w:rsidRPr="00691CC8" w:rsidDel="000A1039" w:rsidRDefault="008D20B5" w:rsidP="009C5A1C">
      <w:pPr>
        <w:pStyle w:val="BodyTextIndent"/>
        <w:tabs>
          <w:tab w:val="left" w:pos="2430"/>
          <w:tab w:val="left" w:pos="2610"/>
        </w:tabs>
        <w:ind w:left="720"/>
        <w:rPr>
          <w:del w:id="343" w:author="Girmay, Ezana" w:date="2024-05-21T19:10:00Z"/>
          <w:rFonts w:asciiTheme="minorHAnsi" w:hAnsiTheme="minorHAnsi" w:cstheme="minorHAnsi"/>
          <w:color w:val="000000"/>
          <w:szCs w:val="24"/>
        </w:rPr>
      </w:pPr>
      <w:del w:id="344" w:author="Girmay, Ezana" w:date="2024-05-21T19:10:00Z">
        <w:r w:rsidRPr="00691CC8" w:rsidDel="000A1039">
          <w:rPr>
            <w:rFonts w:asciiTheme="minorHAnsi" w:hAnsiTheme="minorHAnsi" w:cstheme="minorHAnsi"/>
            <w:color w:val="000000"/>
            <w:szCs w:val="24"/>
          </w:rPr>
          <w:delText xml:space="preserve">Capture the </w:delText>
        </w:r>
        <w:r w:rsidR="00C14DF5" w:rsidRPr="00691CC8" w:rsidDel="000A1039">
          <w:rPr>
            <w:rFonts w:asciiTheme="minorHAnsi" w:hAnsiTheme="minorHAnsi" w:cstheme="minorHAnsi"/>
            <w:color w:val="000000"/>
            <w:szCs w:val="24"/>
          </w:rPr>
          <w:delText>primary</w:delText>
        </w:r>
        <w:r w:rsidRPr="00691CC8" w:rsidDel="000A1039">
          <w:rPr>
            <w:rFonts w:asciiTheme="minorHAnsi" w:hAnsiTheme="minorHAnsi" w:cstheme="minorHAnsi"/>
            <w:color w:val="000000"/>
            <w:szCs w:val="24"/>
          </w:rPr>
          <w:delText xml:space="preserve"> known data needs for the system</w:delText>
        </w:r>
        <w:r w:rsidR="00C14DF5" w:rsidRPr="00691CC8" w:rsidDel="000A1039">
          <w:rPr>
            <w:rFonts w:asciiTheme="minorHAnsi" w:hAnsiTheme="minorHAnsi" w:cstheme="minorHAnsi"/>
            <w:color w:val="000000"/>
            <w:szCs w:val="24"/>
          </w:rPr>
          <w:delText xml:space="preserve"> in this section</w:delText>
        </w:r>
        <w:r w:rsidR="00197F2A" w:rsidRPr="00691CC8" w:rsidDel="000A1039">
          <w:rPr>
            <w:rFonts w:asciiTheme="minorHAnsi" w:hAnsiTheme="minorHAnsi" w:cstheme="minorHAnsi"/>
            <w:color w:val="000000"/>
            <w:szCs w:val="24"/>
          </w:rPr>
          <w:delText xml:space="preserve">. </w:delText>
        </w:r>
        <w:r w:rsidR="00474750" w:rsidRPr="00691CC8" w:rsidDel="000A1039">
          <w:rPr>
            <w:rFonts w:asciiTheme="minorHAnsi" w:hAnsiTheme="minorHAnsi" w:cstheme="minorHAnsi"/>
            <w:color w:val="000000"/>
            <w:szCs w:val="24"/>
          </w:rPr>
          <w:delText>Take notes for this as you complete the first submission</w:delText>
        </w:r>
        <w:r w:rsidR="00EA1B94" w:rsidRPr="00691CC8" w:rsidDel="000A1039">
          <w:rPr>
            <w:rFonts w:asciiTheme="minorHAnsi" w:hAnsiTheme="minorHAnsi" w:cstheme="minorHAnsi"/>
            <w:color w:val="000000"/>
            <w:szCs w:val="24"/>
          </w:rPr>
          <w:delText xml:space="preserve"> (Part 1)</w:delText>
        </w:r>
        <w:r w:rsidR="00474750" w:rsidRPr="00691CC8" w:rsidDel="000A1039">
          <w:rPr>
            <w:rFonts w:asciiTheme="minorHAnsi" w:hAnsiTheme="minorHAnsi" w:cstheme="minorHAnsi"/>
            <w:color w:val="000000"/>
            <w:szCs w:val="24"/>
          </w:rPr>
          <w:delText xml:space="preserve">, but </w:delText>
        </w:r>
        <w:r w:rsidR="00474750" w:rsidRPr="00691CC8" w:rsidDel="000A1039">
          <w:rPr>
            <w:rFonts w:asciiTheme="minorHAnsi" w:hAnsiTheme="minorHAnsi" w:cstheme="minorHAnsi"/>
            <w:b/>
            <w:bCs/>
            <w:color w:val="FFFFFF" w:themeColor="background1"/>
            <w:szCs w:val="24"/>
            <w:highlight w:val="darkCyan"/>
          </w:rPr>
          <w:delText>you don't need to submit it until the second</w:delText>
        </w:r>
        <w:r w:rsidR="00EA1B94" w:rsidRPr="00691CC8" w:rsidDel="000A1039">
          <w:rPr>
            <w:rFonts w:asciiTheme="minorHAnsi" w:hAnsiTheme="minorHAnsi" w:cstheme="minorHAnsi"/>
            <w:b/>
            <w:bCs/>
            <w:color w:val="FFFFFF" w:themeColor="background1"/>
            <w:szCs w:val="24"/>
            <w:highlight w:val="darkCyan"/>
          </w:rPr>
          <w:delText xml:space="preserve"> submission (Part 2),</w:delText>
        </w:r>
        <w:r w:rsidR="00474750" w:rsidRPr="00691CC8" w:rsidDel="000A1039">
          <w:rPr>
            <w:rFonts w:asciiTheme="minorHAnsi" w:hAnsiTheme="minorHAnsi" w:cstheme="minorHAnsi"/>
            <w:color w:val="000000"/>
            <w:szCs w:val="24"/>
          </w:rPr>
          <w:delText xml:space="preserve"> as</w:delText>
        </w:r>
        <w:r w:rsidRPr="00691CC8" w:rsidDel="000A1039">
          <w:rPr>
            <w:rFonts w:asciiTheme="minorHAnsi" w:hAnsiTheme="minorHAnsi" w:cstheme="minorHAnsi"/>
            <w:color w:val="000000"/>
            <w:szCs w:val="24"/>
          </w:rPr>
          <w:delText xml:space="preserve"> </w:delText>
        </w:r>
        <w:r w:rsidR="00C14DF5" w:rsidRPr="00691CC8" w:rsidDel="000A1039">
          <w:rPr>
            <w:rFonts w:asciiTheme="minorHAnsi" w:hAnsiTheme="minorHAnsi" w:cstheme="minorHAnsi"/>
            <w:color w:val="000000"/>
            <w:szCs w:val="24"/>
          </w:rPr>
          <w:delText>U</w:delText>
        </w:r>
        <w:r w:rsidRPr="00691CC8" w:rsidDel="000A1039">
          <w:rPr>
            <w:rFonts w:asciiTheme="minorHAnsi" w:hAnsiTheme="minorHAnsi" w:cstheme="minorHAnsi"/>
            <w:color w:val="000000"/>
            <w:szCs w:val="24"/>
          </w:rPr>
          <w:delText xml:space="preserve">se </w:delText>
        </w:r>
        <w:r w:rsidR="00C14DF5" w:rsidRPr="00691CC8" w:rsidDel="000A1039">
          <w:rPr>
            <w:rFonts w:asciiTheme="minorHAnsi" w:hAnsiTheme="minorHAnsi" w:cstheme="minorHAnsi"/>
            <w:color w:val="000000"/>
            <w:szCs w:val="24"/>
          </w:rPr>
          <w:delText>C</w:delText>
        </w:r>
        <w:r w:rsidRPr="00691CC8" w:rsidDel="000A1039">
          <w:rPr>
            <w:rFonts w:asciiTheme="minorHAnsi" w:hAnsiTheme="minorHAnsi" w:cstheme="minorHAnsi"/>
            <w:color w:val="000000"/>
            <w:szCs w:val="24"/>
          </w:rPr>
          <w:delText xml:space="preserve">ase modeling </w:delText>
        </w:r>
        <w:r w:rsidR="00474750" w:rsidRPr="00691CC8" w:rsidDel="000A1039">
          <w:rPr>
            <w:rFonts w:asciiTheme="minorHAnsi" w:hAnsiTheme="minorHAnsi" w:cstheme="minorHAnsi"/>
            <w:color w:val="000000"/>
            <w:szCs w:val="24"/>
          </w:rPr>
          <w:delText>will reveal</w:delText>
        </w:r>
        <w:r w:rsidRPr="00691CC8" w:rsidDel="000A1039">
          <w:rPr>
            <w:rFonts w:asciiTheme="minorHAnsi" w:hAnsiTheme="minorHAnsi" w:cstheme="minorHAnsi"/>
            <w:color w:val="000000"/>
            <w:szCs w:val="24"/>
          </w:rPr>
          <w:delText xml:space="preserve"> additional data needs</w:delText>
        </w:r>
        <w:r w:rsidR="00197F2A" w:rsidRPr="00691CC8" w:rsidDel="000A1039">
          <w:rPr>
            <w:rFonts w:asciiTheme="minorHAnsi" w:hAnsiTheme="minorHAnsi" w:cstheme="minorHAnsi"/>
            <w:color w:val="000000"/>
            <w:szCs w:val="24"/>
          </w:rPr>
          <w:delText xml:space="preserve">. </w:delText>
        </w:r>
        <w:r w:rsidR="004B2099" w:rsidRPr="00691CC8" w:rsidDel="000A1039">
          <w:rPr>
            <w:rFonts w:asciiTheme="minorHAnsi" w:hAnsiTheme="minorHAnsi" w:cstheme="minorHAnsi"/>
            <w:color w:val="000000"/>
            <w:szCs w:val="24"/>
          </w:rPr>
          <w:delText>T</w:delText>
        </w:r>
        <w:r w:rsidRPr="00691CC8" w:rsidDel="000A1039">
          <w:rPr>
            <w:rFonts w:asciiTheme="minorHAnsi" w:hAnsiTheme="minorHAnsi" w:cstheme="minorHAnsi"/>
            <w:color w:val="000000"/>
            <w:szCs w:val="24"/>
          </w:rPr>
          <w:delText>ry to group these in a way that makes sense</w:delText>
        </w:r>
        <w:r w:rsidR="003209C7" w:rsidRPr="00691CC8" w:rsidDel="000A1039">
          <w:rPr>
            <w:rFonts w:asciiTheme="minorHAnsi" w:hAnsiTheme="minorHAnsi" w:cstheme="minorHAnsi"/>
            <w:color w:val="000000"/>
            <w:szCs w:val="24"/>
          </w:rPr>
          <w:delText xml:space="preserve">. </w:delText>
        </w:r>
        <w:r w:rsidR="00EA1B94" w:rsidRPr="00691CC8" w:rsidDel="000A1039">
          <w:rPr>
            <w:rFonts w:asciiTheme="minorHAnsi" w:hAnsiTheme="minorHAnsi" w:cstheme="minorHAnsi"/>
            <w:color w:val="000000"/>
            <w:szCs w:val="24"/>
          </w:rPr>
          <w:delText>P</w:delText>
        </w:r>
        <w:r w:rsidR="003209C7" w:rsidRPr="00691CC8" w:rsidDel="000A1039">
          <w:rPr>
            <w:rFonts w:asciiTheme="minorHAnsi" w:hAnsiTheme="minorHAnsi" w:cstheme="minorHAnsi"/>
            <w:color w:val="000000"/>
            <w:szCs w:val="24"/>
          </w:rPr>
          <w:delText>resenting data requirements in an organized fashion will help</w:delText>
        </w:r>
        <w:r w:rsidR="00EA1B94" w:rsidRPr="00691CC8" w:rsidDel="000A1039">
          <w:rPr>
            <w:rFonts w:asciiTheme="minorHAnsi" w:hAnsiTheme="minorHAnsi" w:cstheme="minorHAnsi"/>
            <w:color w:val="000000"/>
            <w:szCs w:val="24"/>
          </w:rPr>
          <w:delText xml:space="preserve"> </w:delText>
        </w:r>
        <w:r w:rsidR="003209C7" w:rsidRPr="00691CC8" w:rsidDel="000A1039">
          <w:rPr>
            <w:rFonts w:asciiTheme="minorHAnsi" w:hAnsiTheme="minorHAnsi" w:cstheme="minorHAnsi"/>
            <w:color w:val="000000"/>
            <w:szCs w:val="24"/>
          </w:rPr>
          <w:delText>database designers</w:delText>
        </w:r>
        <w:r w:rsidR="00EA1B94" w:rsidRPr="00691CC8" w:rsidDel="000A1039">
          <w:rPr>
            <w:rFonts w:asciiTheme="minorHAnsi" w:hAnsiTheme="minorHAnsi" w:cstheme="minorHAnsi"/>
            <w:color w:val="000000"/>
            <w:szCs w:val="24"/>
          </w:rPr>
          <w:delText xml:space="preserve"> and software devs</w:delText>
        </w:r>
        <w:r w:rsidR="003209C7" w:rsidRPr="00691CC8" w:rsidDel="000A1039">
          <w:rPr>
            <w:rFonts w:asciiTheme="minorHAnsi" w:hAnsiTheme="minorHAnsi" w:cstheme="minorHAnsi"/>
            <w:color w:val="000000"/>
            <w:szCs w:val="24"/>
          </w:rPr>
          <w:delText xml:space="preserve"> down the road!</w:delText>
        </w:r>
        <w:r w:rsidRPr="00691CC8" w:rsidDel="000A1039">
          <w:rPr>
            <w:rFonts w:asciiTheme="minorHAnsi" w:hAnsiTheme="minorHAnsi" w:cstheme="minorHAnsi"/>
            <w:color w:val="000000"/>
            <w:szCs w:val="24"/>
          </w:rPr>
          <w:delText xml:space="preserve"> </w:delText>
        </w:r>
      </w:del>
    </w:p>
    <w:p w14:paraId="75E2E3B4" w14:textId="77777777" w:rsidR="001B1D17" w:rsidRPr="00691CC8" w:rsidDel="00752A4E" w:rsidRDefault="001B1D17">
      <w:pPr>
        <w:pStyle w:val="BodyTextIndent"/>
        <w:tabs>
          <w:tab w:val="left" w:pos="2430"/>
          <w:tab w:val="left" w:pos="2610"/>
        </w:tabs>
        <w:rPr>
          <w:del w:id="345" w:author="Girmay, Ezana" w:date="2024-05-21T19:16:00Z"/>
          <w:rFonts w:asciiTheme="minorHAnsi" w:hAnsiTheme="minorHAnsi" w:cstheme="minorHAnsi"/>
          <w:color w:val="000000"/>
          <w:szCs w:val="24"/>
        </w:rPr>
        <w:pPrChange w:id="346" w:author="Girmay, Ezana" w:date="2024-05-21T19:17:00Z">
          <w:pPr>
            <w:pStyle w:val="BodyTextIndent"/>
            <w:tabs>
              <w:tab w:val="left" w:pos="2430"/>
              <w:tab w:val="left" w:pos="2610"/>
            </w:tabs>
            <w:ind w:left="720"/>
          </w:pPr>
        </w:pPrChange>
      </w:pPr>
    </w:p>
    <w:p w14:paraId="0811F2E7" w14:textId="77777777" w:rsidR="001B1D17" w:rsidRPr="00691CC8" w:rsidDel="00752A4E" w:rsidRDefault="001B1D17">
      <w:pPr>
        <w:pStyle w:val="BodyTextIndent"/>
        <w:tabs>
          <w:tab w:val="left" w:pos="2430"/>
          <w:tab w:val="left" w:pos="2610"/>
        </w:tabs>
        <w:rPr>
          <w:del w:id="347" w:author="Girmay, Ezana" w:date="2024-05-21T19:17:00Z"/>
          <w:rFonts w:asciiTheme="minorHAnsi" w:hAnsiTheme="minorHAnsi" w:cstheme="minorHAnsi"/>
          <w:color w:val="000000"/>
          <w:szCs w:val="24"/>
        </w:rPr>
        <w:pPrChange w:id="348" w:author="Girmay, Ezana" w:date="2024-05-21T19:17:00Z">
          <w:pPr>
            <w:pStyle w:val="BodyTextIndent"/>
            <w:tabs>
              <w:tab w:val="left" w:pos="2430"/>
              <w:tab w:val="left" w:pos="2610"/>
            </w:tabs>
            <w:ind w:left="720"/>
          </w:pPr>
        </w:pPrChange>
      </w:pPr>
    </w:p>
    <w:p w14:paraId="69D8A817" w14:textId="77777777" w:rsidR="001B1D17" w:rsidRPr="00691CC8" w:rsidRDefault="001B1D17">
      <w:pPr>
        <w:pStyle w:val="BodyTextIndent"/>
        <w:tabs>
          <w:tab w:val="left" w:pos="2430"/>
          <w:tab w:val="left" w:pos="2610"/>
        </w:tabs>
        <w:ind w:left="0" w:firstLine="0"/>
        <w:rPr>
          <w:rFonts w:asciiTheme="minorHAnsi" w:hAnsiTheme="minorHAnsi" w:cstheme="minorHAnsi"/>
          <w:color w:val="000000"/>
          <w:szCs w:val="24"/>
        </w:rPr>
        <w:pPrChange w:id="349" w:author="Girmay, Ezana" w:date="2024-05-21T19:17:00Z">
          <w:pPr>
            <w:pStyle w:val="BodyTextIndent"/>
            <w:tabs>
              <w:tab w:val="left" w:pos="2430"/>
              <w:tab w:val="left" w:pos="2610"/>
            </w:tabs>
            <w:ind w:left="720"/>
          </w:pPr>
        </w:pPrChange>
      </w:pPr>
    </w:p>
    <w:p w14:paraId="0A5F136C" w14:textId="1A0A360F" w:rsidR="009C5A1C" w:rsidRPr="00691CC8" w:rsidRDefault="008D20B5" w:rsidP="004D4A99">
      <w:pPr>
        <w:pStyle w:val="BodyTextIndent"/>
        <w:keepNext/>
        <w:tabs>
          <w:tab w:val="left" w:pos="2430"/>
          <w:tab w:val="left" w:pos="2610"/>
        </w:tabs>
        <w:spacing w:before="120" w:after="240"/>
        <w:ind w:left="720"/>
        <w:outlineLvl w:val="1"/>
        <w:rPr>
          <w:rFonts w:asciiTheme="minorHAnsi" w:hAnsiTheme="minorHAnsi" w:cstheme="minorHAnsi"/>
          <w:b/>
          <w:bCs/>
          <w:color w:val="000000" w:themeColor="text1"/>
          <w:szCs w:val="24"/>
          <w:u w:val="single"/>
          <w:rPrChange w:id="350" w:author="Girmay, Ezana" w:date="2024-05-21T19:30:00Z">
            <w:rPr>
              <w:rFonts w:asciiTheme="minorHAnsi" w:hAnsiTheme="minorHAnsi" w:cstheme="minorHAnsi"/>
              <w:color w:val="000000" w:themeColor="text1"/>
              <w:szCs w:val="24"/>
              <w:u w:val="single"/>
            </w:rPr>
          </w:rPrChange>
        </w:rPr>
      </w:pPr>
      <w:bookmarkStart w:id="351" w:name="_Toc167218381"/>
      <w:r w:rsidRPr="00691CC8">
        <w:rPr>
          <w:rFonts w:asciiTheme="minorHAnsi" w:hAnsiTheme="minorHAnsi" w:cstheme="minorHAnsi"/>
          <w:b/>
          <w:bCs/>
          <w:color w:val="000000" w:themeColor="text1"/>
          <w:szCs w:val="24"/>
          <w:u w:val="single"/>
          <w:rPrChange w:id="352" w:author="Girmay, Ezana" w:date="2024-05-21T19:30:00Z">
            <w:rPr>
              <w:rFonts w:asciiTheme="minorHAnsi" w:hAnsiTheme="minorHAnsi" w:cstheme="minorHAnsi"/>
              <w:color w:val="000000" w:themeColor="text1"/>
              <w:szCs w:val="24"/>
              <w:u w:val="single"/>
            </w:rPr>
          </w:rPrChange>
        </w:rPr>
        <w:t>Non</w:t>
      </w:r>
      <w:r w:rsidR="00C14DF5" w:rsidRPr="00691CC8">
        <w:rPr>
          <w:rFonts w:asciiTheme="minorHAnsi" w:hAnsiTheme="minorHAnsi" w:cstheme="minorHAnsi"/>
          <w:b/>
          <w:bCs/>
          <w:color w:val="000000" w:themeColor="text1"/>
          <w:szCs w:val="24"/>
          <w:u w:val="single"/>
          <w:rPrChange w:id="353" w:author="Girmay, Ezana" w:date="2024-05-21T19:30:00Z">
            <w:rPr>
              <w:rFonts w:asciiTheme="minorHAnsi" w:hAnsiTheme="minorHAnsi" w:cstheme="minorHAnsi"/>
              <w:color w:val="000000" w:themeColor="text1"/>
              <w:szCs w:val="24"/>
              <w:u w:val="single"/>
            </w:rPr>
          </w:rPrChange>
        </w:rPr>
        <w:t>-</w:t>
      </w:r>
      <w:r w:rsidRPr="00691CC8">
        <w:rPr>
          <w:rFonts w:asciiTheme="minorHAnsi" w:hAnsiTheme="minorHAnsi" w:cstheme="minorHAnsi"/>
          <w:b/>
          <w:bCs/>
          <w:color w:val="000000" w:themeColor="text1"/>
          <w:szCs w:val="24"/>
          <w:u w:val="single"/>
          <w:rPrChange w:id="354" w:author="Girmay, Ezana" w:date="2024-05-21T19:30:00Z">
            <w:rPr>
              <w:rFonts w:asciiTheme="minorHAnsi" w:hAnsiTheme="minorHAnsi" w:cstheme="minorHAnsi"/>
              <w:color w:val="000000" w:themeColor="text1"/>
              <w:szCs w:val="24"/>
              <w:u w:val="single"/>
            </w:rPr>
          </w:rPrChange>
        </w:rPr>
        <w:t>functional Requirements</w:t>
      </w:r>
      <w:bookmarkEnd w:id="351"/>
    </w:p>
    <w:p w14:paraId="6B308B15" w14:textId="77777777" w:rsidR="001B1D17" w:rsidRPr="00691CC8" w:rsidRDefault="001B1D17" w:rsidP="001B1D17">
      <w:pPr>
        <w:pStyle w:val="ListParagraph"/>
        <w:numPr>
          <w:ilvl w:val="0"/>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Project Oriented Requirements</w:t>
      </w:r>
    </w:p>
    <w:p w14:paraId="40548D61"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The application should be released before the start of the school year to gain as much traction as possible.</w:t>
      </w:r>
    </w:p>
    <w:p w14:paraId="06C099AF" w14:textId="77777777" w:rsidR="001B1D17" w:rsidRPr="00691CC8" w:rsidRDefault="001B1D17" w:rsidP="001B1D17">
      <w:pPr>
        <w:pStyle w:val="ListParagraph"/>
        <w:numPr>
          <w:ilvl w:val="0"/>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Operational Requirements</w:t>
      </w:r>
    </w:p>
    <w:p w14:paraId="25D48114"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Users should be able to complete purchases of a pass in less than 1 minute from opening the app to closing it.</w:t>
      </w:r>
    </w:p>
    <w:p w14:paraId="6468A013" w14:textId="706E4F23"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The design for the application should be as minimal as possible to help maintain the </w:t>
      </w:r>
      <w:r w:rsidR="002314FA" w:rsidRPr="00691CC8">
        <w:rPr>
          <w:rFonts w:asciiTheme="minorHAnsi" w:hAnsiTheme="minorHAnsi" w:cstheme="minorHAnsi"/>
          <w:iCs/>
          <w:color w:val="000000" w:themeColor="text1"/>
          <w:sz w:val="24"/>
        </w:rPr>
        <w:t>quickness of the transaction.</w:t>
      </w:r>
    </w:p>
    <w:p w14:paraId="1CD1E181"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The storage required to download the app should be as little as possible. </w:t>
      </w:r>
    </w:p>
    <w:p w14:paraId="3AC4DB38"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The application should be able to run on both Android and iPhone and older operating systems for both phones. </w:t>
      </w:r>
    </w:p>
    <w:p w14:paraId="2D1AC684" w14:textId="77777777" w:rsidR="001B1D17" w:rsidRPr="00691CC8" w:rsidRDefault="001B1D17" w:rsidP="001B1D17">
      <w:pPr>
        <w:pStyle w:val="ListParagraph"/>
        <w:numPr>
          <w:ilvl w:val="0"/>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Performance Requirements</w:t>
      </w:r>
    </w:p>
    <w:p w14:paraId="773E8141"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The credit card processes should be less than 5 seconds to keep transactions </w:t>
      </w:r>
      <w:proofErr w:type="gramStart"/>
      <w:r w:rsidRPr="00691CC8">
        <w:rPr>
          <w:rFonts w:asciiTheme="minorHAnsi" w:hAnsiTheme="minorHAnsi" w:cstheme="minorHAnsi"/>
          <w:iCs/>
          <w:color w:val="000000" w:themeColor="text1"/>
          <w:sz w:val="24"/>
        </w:rPr>
        <w:t>quick</w:t>
      </w:r>
      <w:proofErr w:type="gramEnd"/>
    </w:p>
    <w:p w14:paraId="33F18982"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The application home screen should lead straight to the select hours or day pass for purchase. </w:t>
      </w:r>
    </w:p>
    <w:p w14:paraId="54351379" w14:textId="77777777" w:rsidR="001B1D17" w:rsidRPr="00691CC8" w:rsidRDefault="001B1D17" w:rsidP="001B1D17">
      <w:pPr>
        <w:pStyle w:val="ListParagraph"/>
        <w:numPr>
          <w:ilvl w:val="0"/>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Security Requirements</w:t>
      </w:r>
    </w:p>
    <w:p w14:paraId="1338DB3B" w14:textId="77777777" w:rsidR="001B1D17" w:rsidRPr="00691CC8" w:rsidRDefault="001B1D17"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 xml:space="preserve">To minimize Parking Portals risk, all user’s credit card information will be stored only on their phones. </w:t>
      </w:r>
    </w:p>
    <w:p w14:paraId="073F2AD9" w14:textId="5C53CD7B" w:rsidR="001B1D17" w:rsidRPr="00691CC8" w:rsidRDefault="002314FA" w:rsidP="001B1D17">
      <w:pPr>
        <w:pStyle w:val="ListParagraph"/>
        <w:numPr>
          <w:ilvl w:val="1"/>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The a</w:t>
      </w:r>
      <w:r w:rsidR="001B1D17" w:rsidRPr="00691CC8">
        <w:rPr>
          <w:rFonts w:asciiTheme="minorHAnsi" w:hAnsiTheme="minorHAnsi" w:cstheme="minorHAnsi"/>
          <w:iCs/>
          <w:color w:val="000000" w:themeColor="text1"/>
          <w:sz w:val="24"/>
        </w:rPr>
        <w:t xml:space="preserve">pplication will require </w:t>
      </w:r>
      <w:del w:id="355" w:author="Girmay, Ezana" w:date="2024-05-21T21:09:00Z">
        <w:r w:rsidRPr="00691CC8" w:rsidDel="000E5D1E">
          <w:rPr>
            <w:rFonts w:asciiTheme="minorHAnsi" w:hAnsiTheme="minorHAnsi" w:cstheme="minorHAnsi"/>
            <w:iCs/>
            <w:color w:val="000000" w:themeColor="text1"/>
            <w:sz w:val="24"/>
          </w:rPr>
          <w:delText xml:space="preserve">the </w:delText>
        </w:r>
        <w:r w:rsidR="001B1D17" w:rsidRPr="00691CC8" w:rsidDel="000E5D1E">
          <w:rPr>
            <w:rFonts w:asciiTheme="minorHAnsi" w:hAnsiTheme="minorHAnsi" w:cstheme="minorHAnsi"/>
            <w:iCs/>
            <w:color w:val="000000" w:themeColor="text1"/>
            <w:sz w:val="24"/>
          </w:rPr>
          <w:delText>user</w:delText>
        </w:r>
      </w:del>
      <w:ins w:id="356" w:author="Girmay, Ezana" w:date="2024-05-21T21:09:00Z">
        <w:r w:rsidR="000E5D1E">
          <w:rPr>
            <w:rFonts w:asciiTheme="minorHAnsi" w:hAnsiTheme="minorHAnsi" w:cstheme="minorHAnsi"/>
            <w:iCs/>
            <w:color w:val="000000" w:themeColor="text1"/>
            <w:sz w:val="24"/>
          </w:rPr>
          <w:t>users</w:t>
        </w:r>
      </w:ins>
      <w:r w:rsidR="001B1D17" w:rsidRPr="00691CC8">
        <w:rPr>
          <w:rFonts w:asciiTheme="minorHAnsi" w:hAnsiTheme="minorHAnsi" w:cstheme="minorHAnsi"/>
          <w:iCs/>
          <w:color w:val="000000" w:themeColor="text1"/>
          <w:sz w:val="24"/>
        </w:rPr>
        <w:t xml:space="preserve"> to log in every 3 months to </w:t>
      </w:r>
      <w:r w:rsidRPr="00691CC8">
        <w:rPr>
          <w:rFonts w:asciiTheme="minorHAnsi" w:hAnsiTheme="minorHAnsi" w:cstheme="minorHAnsi"/>
          <w:iCs/>
          <w:color w:val="000000" w:themeColor="text1"/>
          <w:sz w:val="24"/>
        </w:rPr>
        <w:t xml:space="preserve">maintain security. </w:t>
      </w:r>
    </w:p>
    <w:p w14:paraId="1D5B7417" w14:textId="77777777" w:rsidR="001B1D17" w:rsidRPr="00691CC8" w:rsidRDefault="001B1D17" w:rsidP="001B1D17">
      <w:pPr>
        <w:pStyle w:val="ListParagraph"/>
        <w:numPr>
          <w:ilvl w:val="0"/>
          <w:numId w:val="21"/>
        </w:numPr>
        <w:spacing w:before="0" w:after="0"/>
        <w:rPr>
          <w:rFonts w:asciiTheme="minorHAnsi" w:hAnsiTheme="minorHAnsi" w:cstheme="minorHAnsi"/>
          <w:iCs/>
          <w:color w:val="000000" w:themeColor="text1"/>
          <w:sz w:val="24"/>
        </w:rPr>
      </w:pPr>
      <w:r w:rsidRPr="00691CC8">
        <w:rPr>
          <w:rFonts w:asciiTheme="minorHAnsi" w:hAnsiTheme="minorHAnsi" w:cstheme="minorHAnsi"/>
          <w:iCs/>
          <w:color w:val="000000" w:themeColor="text1"/>
          <w:sz w:val="24"/>
        </w:rPr>
        <w:t>Cultural and Political Requirements</w:t>
      </w:r>
    </w:p>
    <w:p w14:paraId="2946AB33" w14:textId="77777777" w:rsidR="003209C7" w:rsidRPr="00691CC8" w:rsidRDefault="003209C7">
      <w:pPr>
        <w:rPr>
          <w:rFonts w:asciiTheme="minorHAnsi" w:hAnsiTheme="minorHAnsi" w:cstheme="minorHAnsi"/>
          <w:b/>
          <w:color w:val="FFFFFF"/>
          <w:highlight w:val="darkCyan"/>
        </w:rPr>
      </w:pPr>
    </w:p>
    <w:p w14:paraId="5FF2917A" w14:textId="77777777" w:rsidR="001B1D17" w:rsidRPr="00691CC8" w:rsidRDefault="001B1D17">
      <w:pPr>
        <w:rPr>
          <w:rFonts w:asciiTheme="minorHAnsi" w:hAnsiTheme="minorHAnsi" w:cstheme="minorHAnsi"/>
          <w:b/>
          <w:color w:val="FFFFFF"/>
          <w:highlight w:val="darkCyan"/>
        </w:rPr>
      </w:pPr>
      <w:r w:rsidRPr="00691CC8">
        <w:rPr>
          <w:rFonts w:asciiTheme="minorHAnsi" w:hAnsiTheme="minorHAnsi" w:cstheme="minorHAnsi"/>
          <w:color w:val="FFFFFF"/>
          <w:highlight w:val="darkCyan"/>
        </w:rPr>
        <w:br w:type="page"/>
      </w:r>
    </w:p>
    <w:p w14:paraId="17229534" w14:textId="2454B00C" w:rsidR="003F61B3" w:rsidRPr="00691CC8" w:rsidRDefault="001437BA" w:rsidP="00D405C6">
      <w:pPr>
        <w:pStyle w:val="BodyText"/>
        <w:keepNext/>
        <w:tabs>
          <w:tab w:val="left" w:pos="540"/>
        </w:tabs>
        <w:spacing w:before="240"/>
        <w:ind w:left="547" w:hanging="547"/>
        <w:outlineLvl w:val="0"/>
        <w:rPr>
          <w:ins w:id="357" w:author="Girmay, Ezana" w:date="2024-05-21T19:16:00Z"/>
          <w:rFonts w:asciiTheme="minorHAnsi" w:hAnsiTheme="minorHAnsi" w:cstheme="minorHAnsi"/>
          <w:b w:val="0"/>
          <w:bCs/>
          <w:color w:val="000000" w:themeColor="text1"/>
          <w:szCs w:val="24"/>
          <w:u w:val="single"/>
        </w:rPr>
      </w:pPr>
      <w:bookmarkStart w:id="358" w:name="_Toc167218382"/>
      <w:r w:rsidRPr="00691CC8">
        <w:rPr>
          <w:rFonts w:asciiTheme="minorHAnsi" w:hAnsiTheme="minorHAnsi" w:cstheme="minorHAnsi"/>
          <w:color w:val="000000" w:themeColor="text1"/>
          <w:szCs w:val="24"/>
          <w:u w:val="single"/>
          <w:rPrChange w:id="359" w:author="Girmay, Ezana" w:date="2024-05-21T19:30:00Z">
            <w:rPr>
              <w:rFonts w:asciiTheme="minorHAnsi" w:hAnsiTheme="minorHAnsi" w:cstheme="minorHAnsi"/>
              <w:color w:val="FFFFFF"/>
              <w:szCs w:val="24"/>
              <w:highlight w:val="darkCyan"/>
            </w:rPr>
          </w:rPrChange>
        </w:rPr>
        <w:lastRenderedPageBreak/>
        <w:t>5</w:t>
      </w:r>
      <w:r w:rsidR="003F61B3" w:rsidRPr="00691CC8">
        <w:rPr>
          <w:rFonts w:asciiTheme="minorHAnsi" w:hAnsiTheme="minorHAnsi" w:cstheme="minorHAnsi"/>
          <w:color w:val="000000" w:themeColor="text1"/>
          <w:szCs w:val="24"/>
          <w:u w:val="single"/>
          <w:rPrChange w:id="360" w:author="Girmay, Ezana" w:date="2024-05-21T19:30:00Z">
            <w:rPr>
              <w:rFonts w:asciiTheme="minorHAnsi" w:hAnsiTheme="minorHAnsi" w:cstheme="minorHAnsi"/>
              <w:color w:val="FFFFFF"/>
              <w:szCs w:val="24"/>
              <w:highlight w:val="darkCyan"/>
            </w:rPr>
          </w:rPrChange>
        </w:rPr>
        <w:t xml:space="preserve">.0 </w:t>
      </w:r>
      <w:r w:rsidR="003F61B3" w:rsidRPr="00691CC8">
        <w:rPr>
          <w:rFonts w:asciiTheme="minorHAnsi" w:hAnsiTheme="minorHAnsi" w:cstheme="minorHAnsi"/>
          <w:color w:val="000000" w:themeColor="text1"/>
          <w:szCs w:val="24"/>
          <w:u w:val="single"/>
          <w:rPrChange w:id="361" w:author="Girmay, Ezana" w:date="2024-05-21T19:30:00Z">
            <w:rPr>
              <w:rFonts w:asciiTheme="minorHAnsi" w:hAnsiTheme="minorHAnsi" w:cstheme="minorHAnsi"/>
              <w:color w:val="FFFFFF"/>
              <w:szCs w:val="24"/>
              <w:highlight w:val="darkCyan"/>
            </w:rPr>
          </w:rPrChange>
        </w:rPr>
        <w:tab/>
      </w:r>
      <w:r w:rsidR="00D56683" w:rsidRPr="00691CC8">
        <w:rPr>
          <w:rFonts w:asciiTheme="minorHAnsi" w:hAnsiTheme="minorHAnsi" w:cstheme="minorHAnsi"/>
          <w:color w:val="000000" w:themeColor="text1"/>
          <w:szCs w:val="24"/>
          <w:u w:val="single"/>
          <w:rPrChange w:id="362" w:author="Girmay, Ezana" w:date="2024-05-21T19:30:00Z">
            <w:rPr>
              <w:rFonts w:asciiTheme="minorHAnsi" w:hAnsiTheme="minorHAnsi" w:cstheme="minorHAnsi"/>
              <w:color w:val="FFFFFF"/>
              <w:szCs w:val="24"/>
              <w:highlight w:val="darkCyan"/>
            </w:rPr>
          </w:rPrChange>
        </w:rPr>
        <w:t>Requirements</w:t>
      </w:r>
      <w:r w:rsidR="007629DE" w:rsidRPr="00691CC8">
        <w:rPr>
          <w:rFonts w:asciiTheme="minorHAnsi" w:hAnsiTheme="minorHAnsi" w:cstheme="minorHAnsi"/>
          <w:color w:val="000000" w:themeColor="text1"/>
          <w:szCs w:val="24"/>
          <w:u w:val="single"/>
          <w:rPrChange w:id="363" w:author="Girmay, Ezana" w:date="2024-05-21T19:30:00Z">
            <w:rPr>
              <w:rFonts w:asciiTheme="minorHAnsi" w:hAnsiTheme="minorHAnsi" w:cstheme="minorHAnsi"/>
              <w:color w:val="FFFFFF"/>
              <w:szCs w:val="24"/>
              <w:highlight w:val="darkCyan"/>
            </w:rPr>
          </w:rPrChange>
        </w:rPr>
        <w:t xml:space="preserve"> </w:t>
      </w:r>
      <w:r w:rsidR="003F61B3" w:rsidRPr="00691CC8">
        <w:rPr>
          <w:rFonts w:asciiTheme="minorHAnsi" w:hAnsiTheme="minorHAnsi" w:cstheme="minorHAnsi"/>
          <w:color w:val="000000" w:themeColor="text1"/>
          <w:szCs w:val="24"/>
          <w:u w:val="single"/>
          <w:rPrChange w:id="364" w:author="Girmay, Ezana" w:date="2024-05-21T19:30:00Z">
            <w:rPr>
              <w:rFonts w:asciiTheme="minorHAnsi" w:hAnsiTheme="minorHAnsi" w:cstheme="minorHAnsi"/>
              <w:color w:val="FFFFFF"/>
              <w:szCs w:val="24"/>
              <w:highlight w:val="darkCyan"/>
            </w:rPr>
          </w:rPrChange>
        </w:rPr>
        <w:t>Model</w:t>
      </w:r>
      <w:bookmarkEnd w:id="358"/>
      <w:r w:rsidR="003F61B3" w:rsidRPr="00691CC8">
        <w:rPr>
          <w:rFonts w:asciiTheme="minorHAnsi" w:hAnsiTheme="minorHAnsi" w:cstheme="minorHAnsi"/>
          <w:b w:val="0"/>
          <w:bCs/>
          <w:color w:val="000000" w:themeColor="text1"/>
          <w:szCs w:val="24"/>
          <w:u w:val="single"/>
          <w:rPrChange w:id="365" w:author="Girmay, Ezana" w:date="2024-05-21T19:30:00Z">
            <w:rPr>
              <w:rFonts w:asciiTheme="minorHAnsi" w:hAnsiTheme="minorHAnsi" w:cstheme="minorHAnsi"/>
              <w:b w:val="0"/>
              <w:bCs/>
              <w:color w:val="000000"/>
              <w:szCs w:val="24"/>
            </w:rPr>
          </w:rPrChange>
        </w:rPr>
        <w:t xml:space="preserve"> </w:t>
      </w:r>
    </w:p>
    <w:p w14:paraId="5D35DCF4" w14:textId="77777777" w:rsidR="00752A4E" w:rsidRPr="00691CC8" w:rsidRDefault="00752A4E">
      <w:pPr>
        <w:pStyle w:val="BodyText"/>
        <w:keepNext/>
        <w:tabs>
          <w:tab w:val="left" w:pos="540"/>
        </w:tabs>
        <w:ind w:left="547" w:hanging="547"/>
        <w:outlineLvl w:val="0"/>
        <w:rPr>
          <w:rFonts w:asciiTheme="minorHAnsi" w:hAnsiTheme="minorHAnsi" w:cstheme="minorHAnsi"/>
          <w:b w:val="0"/>
          <w:bCs/>
          <w:color w:val="000000" w:themeColor="text1"/>
          <w:szCs w:val="24"/>
          <w:u w:val="single"/>
          <w:rPrChange w:id="366" w:author="Girmay, Ezana" w:date="2024-05-21T19:30:00Z">
            <w:rPr>
              <w:rFonts w:asciiTheme="minorHAnsi" w:hAnsiTheme="minorHAnsi" w:cstheme="minorHAnsi"/>
              <w:b w:val="0"/>
              <w:bCs/>
              <w:color w:val="000000"/>
              <w:szCs w:val="24"/>
            </w:rPr>
          </w:rPrChange>
        </w:rPr>
        <w:pPrChange w:id="367" w:author="Girmay, Ezana" w:date="2024-05-21T19:16:00Z">
          <w:pPr>
            <w:pStyle w:val="BodyText"/>
            <w:keepNext/>
            <w:tabs>
              <w:tab w:val="left" w:pos="540"/>
            </w:tabs>
            <w:spacing w:before="240"/>
            <w:ind w:left="547" w:hanging="547"/>
            <w:outlineLvl w:val="0"/>
          </w:pPr>
        </w:pPrChange>
      </w:pPr>
    </w:p>
    <w:p w14:paraId="62204063" w14:textId="0A52F6ED" w:rsidR="00691CC8" w:rsidRDefault="003F61B3" w:rsidP="00376953">
      <w:pPr>
        <w:pStyle w:val="BodyTextIndent"/>
        <w:keepNext/>
        <w:spacing w:after="240"/>
        <w:ind w:left="907"/>
        <w:outlineLvl w:val="1"/>
        <w:rPr>
          <w:ins w:id="368" w:author="Girmay, Ezana" w:date="2024-05-21T19:35:00Z"/>
          <w:rFonts w:asciiTheme="minorHAnsi" w:hAnsiTheme="minorHAnsi" w:cstheme="minorHAnsi"/>
          <w:b/>
          <w:bCs/>
          <w:color w:val="000000" w:themeColor="text1"/>
          <w:szCs w:val="24"/>
          <w:u w:val="single"/>
        </w:rPr>
      </w:pPr>
      <w:bookmarkStart w:id="369" w:name="_Toc167218383"/>
      <w:r w:rsidRPr="00691CC8">
        <w:rPr>
          <w:rFonts w:asciiTheme="minorHAnsi" w:hAnsiTheme="minorHAnsi" w:cstheme="minorHAnsi"/>
          <w:b/>
          <w:bCs/>
          <w:color w:val="000000" w:themeColor="text1"/>
          <w:szCs w:val="24"/>
          <w:u w:val="single"/>
          <w:rPrChange w:id="370" w:author="Girmay, Ezana" w:date="2024-05-21T19:30:00Z">
            <w:rPr>
              <w:rFonts w:asciiTheme="minorHAnsi" w:hAnsiTheme="minorHAnsi" w:cstheme="minorHAnsi"/>
              <w:color w:val="FFFFFF"/>
              <w:szCs w:val="24"/>
              <w:highlight w:val="darkCyan"/>
            </w:rPr>
          </w:rPrChange>
        </w:rPr>
        <w:t>Introduction</w:t>
      </w:r>
      <w:bookmarkEnd w:id="369"/>
    </w:p>
    <w:p w14:paraId="7E0F4FDE" w14:textId="6EF306E3" w:rsidR="00691CC8" w:rsidRPr="00376953" w:rsidRDefault="00691CC8" w:rsidP="00691CC8">
      <w:pPr>
        <w:pStyle w:val="BodyTextIndent"/>
        <w:keepNext/>
        <w:ind w:left="0" w:firstLine="547"/>
        <w:rPr>
          <w:ins w:id="371" w:author="Girmay, Ezana" w:date="2024-05-21T19:36:00Z"/>
          <w:rFonts w:asciiTheme="minorHAnsi" w:hAnsiTheme="minorHAnsi" w:cstheme="minorHAnsi"/>
          <w:color w:val="000000" w:themeColor="text1"/>
          <w:szCs w:val="24"/>
        </w:rPr>
      </w:pPr>
      <w:ins w:id="372" w:author="Girmay, Ezana" w:date="2024-05-21T19:35:00Z">
        <w:r w:rsidRPr="00376953">
          <w:rPr>
            <w:rFonts w:asciiTheme="minorHAnsi" w:hAnsiTheme="minorHAnsi" w:cstheme="minorHAnsi"/>
            <w:color w:val="000000" w:themeColor="text1"/>
            <w:szCs w:val="24"/>
            <w:rPrChange w:id="373" w:author="Girmay, Ezana" w:date="2024-05-21T19:36:00Z">
              <w:rPr>
                <w:rFonts w:asciiTheme="minorHAnsi" w:hAnsiTheme="minorHAnsi" w:cstheme="minorHAnsi"/>
                <w:b/>
                <w:bCs/>
                <w:color w:val="000000" w:themeColor="text1"/>
                <w:szCs w:val="24"/>
                <w:u w:val="single"/>
              </w:rPr>
            </w:rPrChange>
          </w:rPr>
          <w:t xml:space="preserve">In </w:t>
        </w:r>
        <w:r w:rsidRPr="00376953">
          <w:rPr>
            <w:rFonts w:asciiTheme="minorHAnsi" w:hAnsiTheme="minorHAnsi" w:cstheme="minorHAnsi"/>
            <w:color w:val="000000" w:themeColor="text1"/>
            <w:szCs w:val="24"/>
          </w:rPr>
          <w:t xml:space="preserve">this section, we provide a use case diagram for our system. This diagram shows how our users, located outside the box, interact with the system and the events, ovals in the box, that accrue with these interactions. Each event in the diagram also </w:t>
        </w:r>
      </w:ins>
      <w:ins w:id="374" w:author="Girmay, Ezana" w:date="2024-05-21T21:02:00Z">
        <w:r w:rsidR="009D397C">
          <w:rPr>
            <w:rFonts w:asciiTheme="minorHAnsi" w:hAnsiTheme="minorHAnsi" w:cstheme="minorHAnsi"/>
            <w:color w:val="000000" w:themeColor="text1"/>
            <w:szCs w:val="24"/>
          </w:rPr>
          <w:t>h</w:t>
        </w:r>
      </w:ins>
      <w:ins w:id="375" w:author="Girmay, Ezana" w:date="2024-05-21T19:35:00Z">
        <w:r w:rsidRPr="00376953">
          <w:rPr>
            <w:rFonts w:asciiTheme="minorHAnsi" w:hAnsiTheme="minorHAnsi" w:cstheme="minorHAnsi"/>
            <w:color w:val="000000" w:themeColor="text1"/>
            <w:szCs w:val="24"/>
          </w:rPr>
          <w:t xml:space="preserve">as a longer description that goes into more detail located after the diagram. The use cases, or events, located inside the box can also </w:t>
        </w:r>
        <w:proofErr w:type="gramStart"/>
        <w:r w:rsidRPr="00376953">
          <w:rPr>
            <w:rFonts w:asciiTheme="minorHAnsi" w:hAnsiTheme="minorHAnsi" w:cstheme="minorHAnsi"/>
            <w:color w:val="000000" w:themeColor="text1"/>
            <w:szCs w:val="24"/>
          </w:rPr>
          <w:t>be connected with</w:t>
        </w:r>
        <w:proofErr w:type="gramEnd"/>
        <w:r w:rsidRPr="00376953">
          <w:rPr>
            <w:rFonts w:asciiTheme="minorHAnsi" w:hAnsiTheme="minorHAnsi" w:cstheme="minorHAnsi"/>
            <w:color w:val="000000" w:themeColor="text1"/>
            <w:szCs w:val="24"/>
          </w:rPr>
          <w:t xml:space="preserve"> each other by either an extend</w:t>
        </w:r>
      </w:ins>
      <w:ins w:id="376" w:author="Girmay, Ezana" w:date="2024-05-21T21:02:00Z">
        <w:r w:rsidR="009D397C">
          <w:rPr>
            <w:rFonts w:asciiTheme="minorHAnsi" w:hAnsiTheme="minorHAnsi" w:cstheme="minorHAnsi"/>
            <w:color w:val="000000" w:themeColor="text1"/>
            <w:szCs w:val="24"/>
          </w:rPr>
          <w:t>ed</w:t>
        </w:r>
      </w:ins>
      <w:ins w:id="377" w:author="Girmay, Ezana" w:date="2024-05-21T19:35:00Z">
        <w:r w:rsidRPr="00376953">
          <w:rPr>
            <w:rFonts w:asciiTheme="minorHAnsi" w:hAnsiTheme="minorHAnsi" w:cstheme="minorHAnsi"/>
            <w:color w:val="000000" w:themeColor="text1"/>
            <w:szCs w:val="24"/>
          </w:rPr>
          <w:t xml:space="preserve"> line or an include line</w:t>
        </w:r>
        <w:r w:rsidRPr="00376953">
          <w:rPr>
            <w:rFonts w:asciiTheme="minorHAnsi" w:hAnsiTheme="minorHAnsi" w:cstheme="minorHAnsi"/>
            <w:color w:val="000000" w:themeColor="text1"/>
          </w:rPr>
          <w:t xml:space="preserve"> (</w:t>
        </w:r>
        <w:proofErr w:type="spellStart"/>
        <w:r w:rsidRPr="00376953">
          <w:rPr>
            <w:rFonts w:asciiTheme="minorHAnsi" w:hAnsiTheme="minorHAnsi" w:cstheme="minorHAnsi"/>
            <w:color w:val="000000" w:themeColor="text1"/>
          </w:rPr>
          <w:t>Larman</w:t>
        </w:r>
        <w:proofErr w:type="spellEnd"/>
        <w:r w:rsidRPr="00376953">
          <w:rPr>
            <w:rFonts w:asciiTheme="minorHAnsi" w:hAnsiTheme="minorHAnsi" w:cstheme="minorHAnsi"/>
            <w:color w:val="000000" w:themeColor="text1"/>
          </w:rPr>
          <w:t>, 2002)</w:t>
        </w:r>
        <w:r w:rsidRPr="00376953">
          <w:rPr>
            <w:rFonts w:asciiTheme="minorHAnsi" w:hAnsiTheme="minorHAnsi" w:cstheme="minorHAnsi"/>
            <w:color w:val="000000" w:themeColor="text1"/>
            <w:szCs w:val="24"/>
          </w:rPr>
          <w:t xml:space="preserve">. Lines labeled extend show optional paths that could </w:t>
        </w:r>
      </w:ins>
      <w:ins w:id="378" w:author="Girmay, Ezana" w:date="2024-05-21T21:02:00Z">
        <w:r w:rsidR="009D397C">
          <w:rPr>
            <w:rFonts w:asciiTheme="minorHAnsi" w:hAnsiTheme="minorHAnsi" w:cstheme="minorHAnsi"/>
            <w:color w:val="000000" w:themeColor="text1"/>
            <w:szCs w:val="24"/>
          </w:rPr>
          <w:t>be taken</w:t>
        </w:r>
      </w:ins>
      <w:ins w:id="379" w:author="Girmay, Ezana" w:date="2024-05-21T19:35:00Z">
        <w:r w:rsidRPr="00376953">
          <w:rPr>
            <w:rFonts w:asciiTheme="minorHAnsi" w:hAnsiTheme="minorHAnsi" w:cstheme="minorHAnsi"/>
            <w:color w:val="000000" w:themeColor="text1"/>
            <w:szCs w:val="24"/>
          </w:rPr>
          <w:t xml:space="preserve"> if chosen to. The lines labeled include show cases that must be followed and are part of the natural order of events. In short, we hope to provide a general idea of the functionality of our application and the scope and limits we hope to provide to our users.</w:t>
        </w:r>
      </w:ins>
    </w:p>
    <w:p w14:paraId="4C8487D0" w14:textId="77777777" w:rsidR="00691CC8" w:rsidRPr="00691CC8" w:rsidRDefault="00691CC8">
      <w:pPr>
        <w:pStyle w:val="BodyTextIndent"/>
        <w:keepNext/>
        <w:ind w:left="0" w:firstLine="547"/>
        <w:rPr>
          <w:rFonts w:asciiTheme="minorHAnsi" w:hAnsiTheme="minorHAnsi" w:cstheme="minorHAnsi"/>
          <w:b/>
          <w:bCs/>
          <w:color w:val="000000" w:themeColor="text1"/>
          <w:szCs w:val="24"/>
          <w:u w:val="single"/>
          <w:rPrChange w:id="380" w:author="Girmay, Ezana" w:date="2024-05-21T19:30:00Z">
            <w:rPr>
              <w:rFonts w:asciiTheme="minorHAnsi" w:hAnsiTheme="minorHAnsi" w:cstheme="minorHAnsi"/>
              <w:color w:val="FFFF00"/>
              <w:szCs w:val="24"/>
            </w:rPr>
          </w:rPrChange>
        </w:rPr>
        <w:pPrChange w:id="381" w:author="Girmay, Ezana" w:date="2024-05-21T19:36:00Z">
          <w:pPr>
            <w:pStyle w:val="BodyTextIndent"/>
            <w:keepNext/>
            <w:ind w:left="907"/>
          </w:pPr>
        </w:pPrChange>
      </w:pPr>
    </w:p>
    <w:p w14:paraId="24C29EEB" w14:textId="5364BCF4" w:rsidR="003F61B3" w:rsidRPr="00691CC8" w:rsidDel="00752A4E" w:rsidRDefault="00C14DF5">
      <w:pPr>
        <w:pStyle w:val="BodyTextIndent2"/>
        <w:keepNext/>
        <w:spacing w:before="120"/>
        <w:ind w:left="720" w:firstLine="0"/>
        <w:rPr>
          <w:del w:id="382" w:author="Girmay, Ezana" w:date="2024-05-21T19:18:00Z"/>
          <w:rFonts w:asciiTheme="minorHAnsi" w:hAnsiTheme="minorHAnsi" w:cstheme="minorHAnsi"/>
          <w:color w:val="4F81BD" w:themeColor="accent1"/>
          <w:sz w:val="24"/>
          <w:szCs w:val="24"/>
        </w:rPr>
        <w:pPrChange w:id="383" w:author="Girmay, Ezana" w:date="2024-05-21T19:35:00Z">
          <w:pPr>
            <w:pStyle w:val="BodyTextIndent2"/>
            <w:keepNext/>
            <w:spacing w:before="120"/>
            <w:ind w:left="907"/>
          </w:pPr>
        </w:pPrChange>
      </w:pPr>
      <w:del w:id="384" w:author="Girmay, Ezana" w:date="2024-05-21T19:18:00Z">
        <w:r w:rsidRPr="00691CC8" w:rsidDel="00752A4E">
          <w:rPr>
            <w:rFonts w:asciiTheme="minorHAnsi" w:hAnsiTheme="minorHAnsi" w:cstheme="minorHAnsi"/>
            <w:color w:val="000000"/>
            <w:szCs w:val="24"/>
          </w:rPr>
          <w:delText>Start with a b</w:delText>
        </w:r>
        <w:r w:rsidR="003F61B3" w:rsidRPr="00691CC8" w:rsidDel="00752A4E">
          <w:rPr>
            <w:rFonts w:asciiTheme="minorHAnsi" w:hAnsiTheme="minorHAnsi" w:cstheme="minorHAnsi"/>
            <w:color w:val="000000"/>
            <w:szCs w:val="24"/>
          </w:rPr>
          <w:delText>rief text overview of what the drawing and supporting documentation will show</w:delText>
        </w:r>
        <w:r w:rsidR="00197F2A" w:rsidRPr="00691CC8" w:rsidDel="00752A4E">
          <w:rPr>
            <w:rFonts w:asciiTheme="minorHAnsi" w:hAnsiTheme="minorHAnsi" w:cstheme="minorHAnsi"/>
            <w:color w:val="000000"/>
            <w:szCs w:val="24"/>
          </w:rPr>
          <w:delText>.</w:delText>
        </w:r>
      </w:del>
      <w:del w:id="385" w:author="Girmay, Ezana" w:date="2024-05-21T18:51:00Z">
        <w:r w:rsidR="00197F2A" w:rsidRPr="00691CC8" w:rsidDel="00133D33">
          <w:rPr>
            <w:rFonts w:asciiTheme="minorHAnsi" w:hAnsiTheme="minorHAnsi" w:cstheme="minorHAnsi"/>
            <w:color w:val="000000"/>
            <w:szCs w:val="24"/>
          </w:rPr>
          <w:delText xml:space="preserve"> </w:delText>
        </w:r>
      </w:del>
      <w:del w:id="386" w:author="Girmay, Ezana" w:date="2024-05-21T19:18:00Z">
        <w:r w:rsidR="007629DE" w:rsidRPr="00691CC8" w:rsidDel="00752A4E">
          <w:rPr>
            <w:rFonts w:asciiTheme="minorHAnsi" w:hAnsiTheme="minorHAnsi" w:cstheme="minorHAnsi"/>
            <w:color w:val="000000"/>
            <w:szCs w:val="24"/>
          </w:rPr>
          <w:delText>Remember, some of your readers may be customer</w:delText>
        </w:r>
        <w:r w:rsidRPr="00691CC8" w:rsidDel="00752A4E">
          <w:rPr>
            <w:rFonts w:asciiTheme="minorHAnsi" w:hAnsiTheme="minorHAnsi" w:cstheme="minorHAnsi"/>
            <w:color w:val="000000"/>
            <w:szCs w:val="24"/>
          </w:rPr>
          <w:delText>s</w:delText>
        </w:r>
        <w:r w:rsidR="007629DE" w:rsidRPr="00691CC8" w:rsidDel="00752A4E">
          <w:rPr>
            <w:rFonts w:asciiTheme="minorHAnsi" w:hAnsiTheme="minorHAnsi" w:cstheme="minorHAnsi"/>
            <w:color w:val="000000"/>
            <w:szCs w:val="24"/>
          </w:rPr>
          <w:delText xml:space="preserve"> or end-user types </w:delText>
        </w:r>
        <w:r w:rsidR="008F0880" w:rsidRPr="00691CC8" w:rsidDel="00752A4E">
          <w:rPr>
            <w:rFonts w:asciiTheme="minorHAnsi" w:hAnsiTheme="minorHAnsi" w:cstheme="minorHAnsi"/>
            <w:color w:val="000000"/>
            <w:szCs w:val="24"/>
          </w:rPr>
          <w:delText>un</w:delText>
        </w:r>
        <w:r w:rsidR="007629DE" w:rsidRPr="00691CC8" w:rsidDel="00752A4E">
          <w:rPr>
            <w:rFonts w:asciiTheme="minorHAnsi" w:hAnsiTheme="minorHAnsi" w:cstheme="minorHAnsi"/>
            <w:color w:val="000000"/>
            <w:szCs w:val="24"/>
          </w:rPr>
          <w:delText xml:space="preserve">familiar with </w:delText>
        </w:r>
        <w:r w:rsidRPr="00691CC8" w:rsidDel="00752A4E">
          <w:rPr>
            <w:rFonts w:asciiTheme="minorHAnsi" w:hAnsiTheme="minorHAnsi" w:cstheme="minorHAnsi"/>
            <w:color w:val="000000"/>
            <w:szCs w:val="24"/>
          </w:rPr>
          <w:delText>U</w:delText>
        </w:r>
        <w:r w:rsidR="007629DE" w:rsidRPr="00691CC8" w:rsidDel="00752A4E">
          <w:rPr>
            <w:rFonts w:asciiTheme="minorHAnsi" w:hAnsiTheme="minorHAnsi" w:cstheme="minorHAnsi"/>
            <w:color w:val="000000"/>
            <w:szCs w:val="24"/>
          </w:rPr>
          <w:delText xml:space="preserve">se </w:delText>
        </w:r>
        <w:r w:rsidRPr="00691CC8" w:rsidDel="00752A4E">
          <w:rPr>
            <w:rFonts w:asciiTheme="minorHAnsi" w:hAnsiTheme="minorHAnsi" w:cstheme="minorHAnsi"/>
            <w:color w:val="000000"/>
            <w:szCs w:val="24"/>
          </w:rPr>
          <w:delText>C</w:delText>
        </w:r>
        <w:r w:rsidR="007629DE" w:rsidRPr="00691CC8" w:rsidDel="00752A4E">
          <w:rPr>
            <w:rFonts w:asciiTheme="minorHAnsi" w:hAnsiTheme="minorHAnsi" w:cstheme="minorHAnsi"/>
            <w:color w:val="000000"/>
            <w:szCs w:val="24"/>
          </w:rPr>
          <w:delText xml:space="preserve">ase </w:delText>
        </w:r>
        <w:r w:rsidRPr="00691CC8" w:rsidDel="00752A4E">
          <w:rPr>
            <w:rFonts w:asciiTheme="minorHAnsi" w:hAnsiTheme="minorHAnsi" w:cstheme="minorHAnsi"/>
            <w:color w:val="000000"/>
            <w:szCs w:val="24"/>
          </w:rPr>
          <w:delText>D</w:delText>
        </w:r>
        <w:r w:rsidR="007629DE" w:rsidRPr="00691CC8" w:rsidDel="00752A4E">
          <w:rPr>
            <w:rFonts w:asciiTheme="minorHAnsi" w:hAnsiTheme="minorHAnsi" w:cstheme="minorHAnsi"/>
            <w:color w:val="000000"/>
            <w:szCs w:val="24"/>
          </w:rPr>
          <w:delText xml:space="preserve">iagrams and </w:delText>
        </w:r>
        <w:r w:rsidR="005040A7" w:rsidRPr="00691CC8" w:rsidDel="00752A4E">
          <w:rPr>
            <w:rFonts w:asciiTheme="minorHAnsi" w:hAnsiTheme="minorHAnsi" w:cstheme="minorHAnsi"/>
            <w:color w:val="000000"/>
            <w:szCs w:val="24"/>
          </w:rPr>
          <w:delText>D</w:delText>
        </w:r>
        <w:r w:rsidR="00D56683" w:rsidRPr="00691CC8" w:rsidDel="00752A4E">
          <w:rPr>
            <w:rFonts w:asciiTheme="minorHAnsi" w:hAnsiTheme="minorHAnsi" w:cstheme="minorHAnsi"/>
            <w:color w:val="000000"/>
            <w:szCs w:val="24"/>
          </w:rPr>
          <w:delText xml:space="preserve">escriptions, so you will probably need </w:delText>
        </w:r>
        <w:r w:rsidR="00FC6818" w:rsidRPr="00691CC8" w:rsidDel="00752A4E">
          <w:rPr>
            <w:rFonts w:asciiTheme="minorHAnsi" w:hAnsiTheme="minorHAnsi" w:cstheme="minorHAnsi"/>
            <w:color w:val="000000"/>
            <w:szCs w:val="24"/>
          </w:rPr>
          <w:delText>some graphics here</w:delText>
        </w:r>
        <w:r w:rsidR="00197F2A" w:rsidRPr="00691CC8" w:rsidDel="00752A4E">
          <w:rPr>
            <w:rFonts w:asciiTheme="minorHAnsi" w:hAnsiTheme="minorHAnsi" w:cstheme="minorHAnsi"/>
            <w:color w:val="000000"/>
            <w:szCs w:val="24"/>
          </w:rPr>
          <w:delText>.</w:delText>
        </w:r>
      </w:del>
      <w:del w:id="387" w:author="Girmay, Ezana" w:date="2024-05-21T18:51:00Z">
        <w:r w:rsidR="00197F2A" w:rsidRPr="00691CC8" w:rsidDel="00133D33">
          <w:rPr>
            <w:rFonts w:asciiTheme="minorHAnsi" w:hAnsiTheme="minorHAnsi" w:cstheme="minorHAnsi"/>
            <w:color w:val="000000"/>
            <w:szCs w:val="24"/>
          </w:rPr>
          <w:delText xml:space="preserve"> </w:delText>
        </w:r>
      </w:del>
      <w:del w:id="388" w:author="Girmay, Ezana" w:date="2024-05-21T19:18:00Z">
        <w:r w:rsidRPr="00691CC8" w:rsidDel="00752A4E">
          <w:rPr>
            <w:rFonts w:asciiTheme="minorHAnsi" w:hAnsiTheme="minorHAnsi" w:cstheme="minorHAnsi"/>
            <w:color w:val="000000"/>
            <w:szCs w:val="24"/>
          </w:rPr>
          <w:delText xml:space="preserve">Again, </w:delText>
        </w:r>
        <w:r w:rsidR="001416CF" w:rsidRPr="00691CC8" w:rsidDel="00752A4E">
          <w:rPr>
            <w:rFonts w:asciiTheme="minorHAnsi" w:hAnsiTheme="minorHAnsi" w:cstheme="minorHAnsi"/>
            <w:color w:val="000000"/>
            <w:szCs w:val="24"/>
          </w:rPr>
          <w:delText>avoid</w:delText>
        </w:r>
        <w:r w:rsidR="007629DE" w:rsidRPr="00691CC8" w:rsidDel="00752A4E">
          <w:rPr>
            <w:rFonts w:asciiTheme="minorHAnsi" w:hAnsiTheme="minorHAnsi" w:cstheme="minorHAnsi"/>
            <w:color w:val="000000"/>
            <w:szCs w:val="24"/>
          </w:rPr>
          <w:delText xml:space="preserve"> sounding like a textbook (or class notes) via direct copying.</w:delText>
        </w:r>
      </w:del>
    </w:p>
    <w:p w14:paraId="620D2A2F" w14:textId="2209B7F6" w:rsidR="00752A4E" w:rsidRDefault="007165D8" w:rsidP="00376953">
      <w:pPr>
        <w:pStyle w:val="BodyTextIndent2"/>
        <w:keepNext/>
        <w:spacing w:before="120" w:after="240"/>
        <w:ind w:left="907"/>
        <w:outlineLvl w:val="1"/>
        <w:rPr>
          <w:ins w:id="389" w:author="Girmay, Ezana" w:date="2024-05-21T19:31:00Z"/>
          <w:rFonts w:asciiTheme="minorHAnsi" w:hAnsiTheme="minorHAnsi" w:cstheme="minorHAnsi"/>
          <w:b/>
          <w:bCs/>
          <w:color w:val="000000" w:themeColor="text1"/>
          <w:sz w:val="24"/>
          <w:szCs w:val="24"/>
          <w:u w:val="single"/>
        </w:rPr>
      </w:pPr>
      <w:bookmarkStart w:id="390" w:name="_Toc167218384"/>
      <w:r w:rsidRPr="00691CC8">
        <w:rPr>
          <w:rFonts w:asciiTheme="minorHAnsi" w:hAnsiTheme="minorHAnsi" w:cstheme="minorHAnsi"/>
          <w:b/>
          <w:bCs/>
          <w:color w:val="000000" w:themeColor="text1"/>
          <w:sz w:val="24"/>
          <w:szCs w:val="24"/>
          <w:u w:val="single"/>
          <w:rPrChange w:id="391" w:author="Girmay, Ezana" w:date="2024-05-21T19:30:00Z">
            <w:rPr>
              <w:rFonts w:asciiTheme="minorHAnsi" w:hAnsiTheme="minorHAnsi" w:cstheme="minorHAnsi"/>
              <w:color w:val="FFFFFF"/>
              <w:sz w:val="24"/>
              <w:szCs w:val="24"/>
              <w:highlight w:val="darkCyan"/>
            </w:rPr>
          </w:rPrChange>
        </w:rPr>
        <w:t>Use-Case Diagram</w:t>
      </w:r>
      <w:bookmarkEnd w:id="390"/>
      <w:r w:rsidR="001437BA" w:rsidRPr="00691CC8">
        <w:rPr>
          <w:rFonts w:asciiTheme="minorHAnsi" w:hAnsiTheme="minorHAnsi" w:cstheme="minorHAnsi"/>
          <w:b/>
          <w:bCs/>
          <w:color w:val="000000" w:themeColor="text1"/>
          <w:sz w:val="24"/>
          <w:szCs w:val="24"/>
          <w:u w:val="single"/>
          <w:rPrChange w:id="392" w:author="Girmay, Ezana" w:date="2024-05-21T19:30:00Z">
            <w:rPr>
              <w:rFonts w:asciiTheme="minorHAnsi" w:hAnsiTheme="minorHAnsi" w:cstheme="minorHAnsi"/>
              <w:color w:val="000000"/>
              <w:sz w:val="24"/>
              <w:szCs w:val="24"/>
            </w:rPr>
          </w:rPrChange>
        </w:rPr>
        <w:t xml:space="preserve"> </w:t>
      </w:r>
    </w:p>
    <w:p w14:paraId="41070132" w14:textId="35C7F22D" w:rsidR="00691CC8" w:rsidRPr="00691CC8" w:rsidRDefault="00691CC8">
      <w:pPr>
        <w:pStyle w:val="BodyTextIndent2"/>
        <w:keepNext/>
        <w:spacing w:before="120"/>
        <w:ind w:left="0" w:firstLine="0"/>
        <w:rPr>
          <w:rFonts w:asciiTheme="minorHAnsi" w:hAnsiTheme="minorHAnsi" w:cstheme="minorHAnsi"/>
          <w:b/>
          <w:bCs/>
          <w:color w:val="000000" w:themeColor="text1"/>
          <w:sz w:val="24"/>
          <w:szCs w:val="24"/>
          <w:u w:val="single"/>
          <w:rPrChange w:id="393" w:author="Girmay, Ezana" w:date="2024-05-21T19:30:00Z">
            <w:rPr>
              <w:rFonts w:asciiTheme="minorHAnsi" w:hAnsiTheme="minorHAnsi" w:cstheme="minorHAnsi"/>
              <w:color w:val="000000"/>
              <w:sz w:val="24"/>
              <w:szCs w:val="24"/>
            </w:rPr>
          </w:rPrChange>
        </w:rPr>
        <w:pPrChange w:id="394" w:author="Girmay, Ezana" w:date="2024-05-21T19:36:00Z">
          <w:pPr>
            <w:pStyle w:val="BodyTextIndent2"/>
            <w:keepNext/>
            <w:spacing w:before="120"/>
            <w:ind w:left="907"/>
          </w:pPr>
        </w:pPrChange>
      </w:pPr>
      <w:ins w:id="395" w:author="Girmay, Ezana" w:date="2024-05-21T19:32:00Z">
        <w:r>
          <w:rPr>
            <w:rFonts w:ascii="Calibri" w:hAnsi="Calibri"/>
          </w:rPr>
          <w:t>Caption: Use case di</w:t>
        </w:r>
      </w:ins>
      <w:ins w:id="396" w:author="Girmay, Ezana" w:date="2024-05-21T21:09:00Z">
        <w:r w:rsidR="000E5D1E">
          <w:rPr>
            <w:rFonts w:ascii="Calibri" w:hAnsi="Calibri"/>
          </w:rPr>
          <w:t>agram screen</w:t>
        </w:r>
      </w:ins>
      <w:ins w:id="397" w:author="Girmay, Ezana" w:date="2024-05-21T19:32:00Z">
        <w:r>
          <w:rPr>
            <w:rFonts w:ascii="Calibri" w:hAnsi="Calibri"/>
          </w:rPr>
          <w:t xml:space="preserve">shot made with </w:t>
        </w:r>
        <w:proofErr w:type="spellStart"/>
        <w:r>
          <w:rPr>
            <w:rFonts w:ascii="Calibri" w:hAnsi="Calibri"/>
          </w:rPr>
          <w:t>Lucidcharts</w:t>
        </w:r>
      </w:ins>
      <w:proofErr w:type="spellEnd"/>
      <w:ins w:id="398" w:author="Girmay, Ezana" w:date="2024-05-21T19:37:00Z">
        <w:r>
          <w:rPr>
            <w:rFonts w:ascii="Calibri" w:hAnsi="Calibri"/>
          </w:rPr>
          <w:t>.</w:t>
        </w:r>
      </w:ins>
    </w:p>
    <w:p w14:paraId="59576B98" w14:textId="5735F8DC" w:rsidR="007165D8" w:rsidRPr="00691CC8" w:rsidDel="00752A4E" w:rsidRDefault="00752A4E" w:rsidP="001F37F0">
      <w:pPr>
        <w:keepNext/>
        <w:spacing w:before="120"/>
        <w:ind w:left="907" w:hanging="360"/>
        <w:rPr>
          <w:del w:id="399" w:author="Girmay, Ezana" w:date="2024-05-21T19:15:00Z"/>
          <w:rFonts w:asciiTheme="minorHAnsi" w:hAnsiTheme="minorHAnsi" w:cstheme="minorHAnsi"/>
          <w:color w:val="000000"/>
        </w:rPr>
      </w:pPr>
      <w:ins w:id="400" w:author="Girmay, Ezana" w:date="2024-05-21T19:15:00Z">
        <w:r w:rsidRPr="00691CC8">
          <w:rPr>
            <w:rFonts w:asciiTheme="minorHAnsi" w:hAnsiTheme="minorHAnsi" w:cstheme="minorHAnsi"/>
            <w:noProof/>
            <w:color w:val="000000"/>
          </w:rPr>
          <w:drawing>
            <wp:inline distT="0" distB="0" distL="0" distR="0" wp14:anchorId="4C98FD04" wp14:editId="005322D8">
              <wp:extent cx="5701261" cy="5280454"/>
              <wp:effectExtent l="12700" t="12700" r="13970" b="15875"/>
              <wp:docPr id="1756531664" name="Picture 1" descr="A diagram of a parking por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31664" name="Picture 1" descr="A diagram of a parking port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9440" cy="5288030"/>
                      </a:xfrm>
                      <a:prstGeom prst="rect">
                        <a:avLst/>
                      </a:prstGeom>
                      <a:ln>
                        <a:solidFill>
                          <a:schemeClr val="tx1"/>
                        </a:solidFill>
                      </a:ln>
                    </pic:spPr>
                  </pic:pic>
                </a:graphicData>
              </a:graphic>
            </wp:inline>
          </w:drawing>
        </w:r>
      </w:ins>
      <w:del w:id="401" w:author="Girmay, Ezana" w:date="2024-05-21T19:15:00Z">
        <w:r w:rsidR="001437BA" w:rsidRPr="00691CC8" w:rsidDel="00752A4E">
          <w:rPr>
            <w:rFonts w:asciiTheme="minorHAnsi" w:hAnsiTheme="minorHAnsi" w:cstheme="minorHAnsi"/>
            <w:color w:val="000000"/>
          </w:rPr>
          <w:delText>Create</w:delText>
        </w:r>
        <w:r w:rsidR="005A35E5" w:rsidRPr="00691CC8" w:rsidDel="00752A4E">
          <w:rPr>
            <w:rFonts w:asciiTheme="minorHAnsi" w:hAnsiTheme="minorHAnsi" w:cstheme="minorHAnsi"/>
            <w:color w:val="000000"/>
          </w:rPr>
          <w:delText xml:space="preserve"> these</w:delText>
        </w:r>
        <w:r w:rsidR="001437BA" w:rsidRPr="00691CC8" w:rsidDel="00752A4E">
          <w:rPr>
            <w:rFonts w:asciiTheme="minorHAnsi" w:hAnsiTheme="minorHAnsi" w:cstheme="minorHAnsi"/>
            <w:color w:val="000000"/>
          </w:rPr>
          <w:delText xml:space="preserve"> using </w:delText>
        </w:r>
        <w:r w:rsidR="00F705AB" w:rsidRPr="00691CC8" w:rsidDel="00752A4E">
          <w:rPr>
            <w:rFonts w:asciiTheme="minorHAnsi" w:hAnsiTheme="minorHAnsi" w:cstheme="minorHAnsi"/>
            <w:color w:val="000000"/>
          </w:rPr>
          <w:delText>a</w:delText>
        </w:r>
        <w:r w:rsidR="005536E5" w:rsidRPr="00691CC8" w:rsidDel="00752A4E">
          <w:rPr>
            <w:rFonts w:asciiTheme="minorHAnsi" w:hAnsiTheme="minorHAnsi" w:cstheme="minorHAnsi"/>
            <w:color w:val="000000"/>
          </w:rPr>
          <w:delText xml:space="preserve"> good</w:delText>
        </w:r>
        <w:r w:rsidR="00F705AB" w:rsidRPr="00691CC8" w:rsidDel="00752A4E">
          <w:rPr>
            <w:rFonts w:asciiTheme="minorHAnsi" w:hAnsiTheme="minorHAnsi" w:cstheme="minorHAnsi"/>
            <w:color w:val="000000"/>
          </w:rPr>
          <w:delText xml:space="preserve"> drawing tool like </w:delText>
        </w:r>
        <w:r w:rsidR="005536E5" w:rsidRPr="00691CC8" w:rsidDel="00752A4E">
          <w:rPr>
            <w:rFonts w:asciiTheme="minorHAnsi" w:hAnsiTheme="minorHAnsi" w:cstheme="minorHAnsi"/>
            <w:color w:val="000000"/>
          </w:rPr>
          <w:delText xml:space="preserve">LucidChart, </w:delText>
        </w:r>
        <w:r w:rsidR="00F705AB" w:rsidRPr="00691CC8" w:rsidDel="00752A4E">
          <w:rPr>
            <w:rFonts w:asciiTheme="minorHAnsi" w:hAnsiTheme="minorHAnsi" w:cstheme="minorHAnsi"/>
            <w:color w:val="000000"/>
          </w:rPr>
          <w:delText>draw.io</w:delText>
        </w:r>
        <w:r w:rsidR="001437BA" w:rsidRPr="00691CC8" w:rsidDel="00752A4E">
          <w:rPr>
            <w:rFonts w:asciiTheme="minorHAnsi" w:hAnsiTheme="minorHAnsi" w:cstheme="minorHAnsi"/>
            <w:color w:val="000000"/>
          </w:rPr>
          <w:delText xml:space="preserve">, </w:delText>
        </w:r>
        <w:r w:rsidR="00F705AB" w:rsidRPr="00691CC8" w:rsidDel="00752A4E">
          <w:rPr>
            <w:rFonts w:asciiTheme="minorHAnsi" w:hAnsiTheme="minorHAnsi" w:cstheme="minorHAnsi"/>
            <w:color w:val="000000"/>
          </w:rPr>
          <w:delText xml:space="preserve">Google Drawing, </w:delText>
        </w:r>
        <w:r w:rsidR="005536E5" w:rsidRPr="00691CC8" w:rsidDel="00752A4E">
          <w:rPr>
            <w:rFonts w:asciiTheme="minorHAnsi" w:hAnsiTheme="minorHAnsi" w:cstheme="minorHAnsi"/>
            <w:color w:val="000000"/>
          </w:rPr>
          <w:delText xml:space="preserve">Apple Notes, </w:delText>
        </w:r>
        <w:r w:rsidR="002908F7" w:rsidRPr="00691CC8" w:rsidDel="00752A4E">
          <w:rPr>
            <w:rFonts w:asciiTheme="minorHAnsi" w:hAnsiTheme="minorHAnsi" w:cstheme="minorHAnsi"/>
            <w:color w:val="000000"/>
          </w:rPr>
          <w:delText>etc</w:delText>
        </w:r>
        <w:r w:rsidR="00F705AB" w:rsidRPr="00691CC8" w:rsidDel="00752A4E">
          <w:rPr>
            <w:rFonts w:asciiTheme="minorHAnsi" w:hAnsiTheme="minorHAnsi" w:cstheme="minorHAnsi"/>
            <w:color w:val="000000"/>
          </w:rPr>
          <w:delText>.</w:delText>
        </w:r>
      </w:del>
    </w:p>
    <w:p w14:paraId="4EC2BE49" w14:textId="77777777" w:rsidR="00752A4E" w:rsidRPr="00691CC8" w:rsidRDefault="00752A4E" w:rsidP="00D405C6">
      <w:pPr>
        <w:pStyle w:val="BodyTextIndent2"/>
        <w:ind w:left="907"/>
        <w:rPr>
          <w:ins w:id="402" w:author="Girmay, Ezana" w:date="2024-05-21T19:19:00Z"/>
          <w:rFonts w:asciiTheme="minorHAnsi" w:hAnsiTheme="minorHAnsi" w:cstheme="minorHAnsi"/>
          <w:color w:val="000000"/>
          <w:sz w:val="24"/>
          <w:szCs w:val="24"/>
        </w:rPr>
      </w:pPr>
    </w:p>
    <w:p w14:paraId="40F0CFE2" w14:textId="77777777" w:rsidR="00030ACF" w:rsidRDefault="003F61B3" w:rsidP="00376953">
      <w:pPr>
        <w:pStyle w:val="Heading2"/>
        <w:rPr>
          <w:rFonts w:asciiTheme="minorHAnsi" w:hAnsiTheme="minorHAnsi" w:cstheme="minorHAnsi"/>
          <w:color w:val="000000" w:themeColor="text1"/>
          <w:u w:val="single"/>
        </w:rPr>
      </w:pPr>
      <w:bookmarkStart w:id="403" w:name="_Toc167218385"/>
      <w:r w:rsidRPr="00691CC8">
        <w:rPr>
          <w:rFonts w:asciiTheme="minorHAnsi" w:hAnsiTheme="minorHAnsi" w:cstheme="minorHAnsi"/>
          <w:color w:val="000000" w:themeColor="text1"/>
          <w:u w:val="single"/>
          <w:rPrChange w:id="404" w:author="Girmay, Ezana" w:date="2024-05-21T19:30:00Z">
            <w:rPr>
              <w:rFonts w:asciiTheme="minorHAnsi" w:hAnsiTheme="minorHAnsi" w:cstheme="minorHAnsi"/>
              <w:color w:val="FFFFFF"/>
              <w:highlight w:val="darkCyan"/>
            </w:rPr>
          </w:rPrChange>
        </w:rPr>
        <w:lastRenderedPageBreak/>
        <w:t>Use</w:t>
      </w:r>
      <w:r w:rsidR="007629DE" w:rsidRPr="00691CC8">
        <w:rPr>
          <w:rFonts w:asciiTheme="minorHAnsi" w:hAnsiTheme="minorHAnsi" w:cstheme="minorHAnsi"/>
          <w:color w:val="000000" w:themeColor="text1"/>
          <w:u w:val="single"/>
          <w:rPrChange w:id="405" w:author="Girmay, Ezana" w:date="2024-05-21T19:30:00Z">
            <w:rPr>
              <w:rFonts w:asciiTheme="minorHAnsi" w:hAnsiTheme="minorHAnsi" w:cstheme="minorHAnsi"/>
              <w:color w:val="FFFFFF"/>
              <w:highlight w:val="darkCyan"/>
            </w:rPr>
          </w:rPrChange>
        </w:rPr>
        <w:t>-</w:t>
      </w:r>
      <w:r w:rsidRPr="00691CC8">
        <w:rPr>
          <w:rFonts w:asciiTheme="minorHAnsi" w:hAnsiTheme="minorHAnsi" w:cstheme="minorHAnsi"/>
          <w:color w:val="000000" w:themeColor="text1"/>
          <w:u w:val="single"/>
          <w:rPrChange w:id="406" w:author="Girmay, Ezana" w:date="2024-05-21T19:30:00Z">
            <w:rPr>
              <w:rFonts w:asciiTheme="minorHAnsi" w:hAnsiTheme="minorHAnsi" w:cstheme="minorHAnsi"/>
              <w:color w:val="FFFFFF"/>
              <w:highlight w:val="darkCyan"/>
            </w:rPr>
          </w:rPrChange>
        </w:rPr>
        <w:t>Case</w:t>
      </w:r>
      <w:r w:rsidR="007629DE" w:rsidRPr="00691CC8">
        <w:rPr>
          <w:rFonts w:asciiTheme="minorHAnsi" w:hAnsiTheme="minorHAnsi" w:cstheme="minorHAnsi"/>
          <w:color w:val="000000" w:themeColor="text1"/>
          <w:u w:val="single"/>
          <w:rPrChange w:id="407" w:author="Girmay, Ezana" w:date="2024-05-21T19:30:00Z">
            <w:rPr>
              <w:rFonts w:asciiTheme="minorHAnsi" w:hAnsiTheme="minorHAnsi" w:cstheme="minorHAnsi"/>
              <w:color w:val="FFFFFF"/>
              <w:highlight w:val="darkCyan"/>
            </w:rPr>
          </w:rPrChange>
        </w:rPr>
        <w:t xml:space="preserve"> Descriptions</w:t>
      </w:r>
      <w:bookmarkEnd w:id="403"/>
      <w:r w:rsidRPr="00691CC8">
        <w:rPr>
          <w:rFonts w:asciiTheme="minorHAnsi" w:hAnsiTheme="minorHAnsi" w:cstheme="minorHAnsi"/>
          <w:color w:val="000000" w:themeColor="text1"/>
          <w:u w:val="single"/>
          <w:rPrChange w:id="408" w:author="Girmay, Ezana" w:date="2024-05-21T19:30:00Z">
            <w:rPr>
              <w:rFonts w:asciiTheme="minorHAnsi" w:hAnsiTheme="minorHAnsi" w:cstheme="minorHAnsi"/>
              <w:color w:val="000000"/>
            </w:rPr>
          </w:rPrChange>
        </w:rPr>
        <w:t xml:space="preserve"> </w:t>
      </w:r>
    </w:p>
    <w:p w14:paraId="323BCE3C" w14:textId="77777777" w:rsidR="00376953" w:rsidRPr="00376953" w:rsidRDefault="00376953" w:rsidP="00376953">
      <w:pPr>
        <w:rPr>
          <w:ins w:id="409" w:author="Girmay, Ezana" w:date="2024-05-21T19:21: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9"/>
        <w:gridCol w:w="1124"/>
        <w:gridCol w:w="784"/>
        <w:gridCol w:w="2767"/>
      </w:tblGrid>
      <w:tr w:rsidR="00752A4E" w:rsidRPr="00691CC8" w14:paraId="055B1079" w14:textId="77777777" w:rsidTr="00DB17CF">
        <w:trPr>
          <w:ins w:id="410" w:author="Girmay, Ezana" w:date="2024-05-21T19:22:00Z"/>
        </w:trPr>
        <w:tc>
          <w:tcPr>
            <w:tcW w:w="5763" w:type="dxa"/>
            <w:gridSpan w:val="2"/>
            <w:shd w:val="clear" w:color="auto" w:fill="auto"/>
          </w:tcPr>
          <w:p w14:paraId="741BEB96" w14:textId="77777777" w:rsidR="00752A4E" w:rsidRPr="00691CC8" w:rsidRDefault="00752A4E" w:rsidP="00DB17CF">
            <w:pPr>
              <w:rPr>
                <w:ins w:id="411" w:author="Girmay, Ezana" w:date="2024-05-21T19:22:00Z"/>
                <w:rFonts w:asciiTheme="minorHAnsi" w:hAnsiTheme="minorHAnsi" w:cstheme="minorHAnsi"/>
                <w:sz w:val="22"/>
                <w:szCs w:val="22"/>
                <w:rPrChange w:id="412" w:author="Girmay, Ezana" w:date="2024-05-21T19:30:00Z">
                  <w:rPr>
                    <w:ins w:id="413" w:author="Girmay, Ezana" w:date="2024-05-21T19:22:00Z"/>
                    <w:rFonts w:ascii="Arial" w:hAnsi="Arial" w:cs="Arial"/>
                    <w:sz w:val="22"/>
                    <w:szCs w:val="22"/>
                  </w:rPr>
                </w:rPrChange>
              </w:rPr>
            </w:pPr>
            <w:ins w:id="414" w:author="Girmay, Ezana" w:date="2024-05-21T19:22:00Z">
              <w:r w:rsidRPr="00691CC8">
                <w:rPr>
                  <w:rFonts w:asciiTheme="minorHAnsi" w:hAnsiTheme="minorHAnsi" w:cstheme="minorHAnsi"/>
                  <w:b/>
                  <w:sz w:val="22"/>
                  <w:szCs w:val="22"/>
                  <w:rPrChange w:id="415" w:author="Girmay, Ezana" w:date="2024-05-21T19:30:00Z">
                    <w:rPr>
                      <w:rFonts w:ascii="Arial" w:hAnsi="Arial" w:cs="Arial"/>
                      <w:b/>
                      <w:sz w:val="22"/>
                      <w:szCs w:val="22"/>
                    </w:rPr>
                  </w:rPrChange>
                </w:rPr>
                <w:t>Use Case Name</w:t>
              </w:r>
              <w:r w:rsidRPr="00691CC8">
                <w:rPr>
                  <w:rFonts w:asciiTheme="minorHAnsi" w:hAnsiTheme="minorHAnsi" w:cstheme="minorHAnsi"/>
                  <w:sz w:val="22"/>
                  <w:szCs w:val="22"/>
                  <w:rPrChange w:id="416" w:author="Girmay, Ezana" w:date="2024-05-21T19:30:00Z">
                    <w:rPr>
                      <w:rFonts w:ascii="Arial" w:hAnsi="Arial" w:cs="Arial"/>
                      <w:sz w:val="22"/>
                      <w:szCs w:val="22"/>
                    </w:rPr>
                  </w:rPrChange>
                </w:rPr>
                <w:t>: View purchase history</w:t>
              </w:r>
            </w:ins>
          </w:p>
        </w:tc>
        <w:tc>
          <w:tcPr>
            <w:tcW w:w="784" w:type="dxa"/>
            <w:shd w:val="clear" w:color="auto" w:fill="auto"/>
          </w:tcPr>
          <w:p w14:paraId="6E29BDAB" w14:textId="77777777" w:rsidR="00752A4E" w:rsidRPr="00691CC8" w:rsidRDefault="00752A4E" w:rsidP="00DB17CF">
            <w:pPr>
              <w:rPr>
                <w:ins w:id="417" w:author="Girmay, Ezana" w:date="2024-05-21T19:22:00Z"/>
                <w:rFonts w:asciiTheme="minorHAnsi" w:hAnsiTheme="minorHAnsi" w:cstheme="minorHAnsi"/>
                <w:sz w:val="22"/>
                <w:szCs w:val="22"/>
                <w:rPrChange w:id="418" w:author="Girmay, Ezana" w:date="2024-05-21T19:30:00Z">
                  <w:rPr>
                    <w:ins w:id="419" w:author="Girmay, Ezana" w:date="2024-05-21T19:22:00Z"/>
                    <w:rFonts w:ascii="Arial" w:hAnsi="Arial" w:cs="Arial"/>
                    <w:sz w:val="22"/>
                    <w:szCs w:val="22"/>
                  </w:rPr>
                </w:rPrChange>
              </w:rPr>
            </w:pPr>
            <w:ins w:id="420" w:author="Girmay, Ezana" w:date="2024-05-21T19:22:00Z">
              <w:r w:rsidRPr="00691CC8">
                <w:rPr>
                  <w:rFonts w:asciiTheme="minorHAnsi" w:hAnsiTheme="minorHAnsi" w:cstheme="minorHAnsi"/>
                  <w:b/>
                  <w:sz w:val="22"/>
                  <w:szCs w:val="22"/>
                  <w:rPrChange w:id="421"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422" w:author="Girmay, Ezana" w:date="2024-05-21T19:30:00Z">
                    <w:rPr>
                      <w:rFonts w:ascii="Arial" w:hAnsi="Arial" w:cs="Arial"/>
                      <w:sz w:val="22"/>
                      <w:szCs w:val="22"/>
                    </w:rPr>
                  </w:rPrChange>
                </w:rPr>
                <w:t>:  1</w:t>
              </w:r>
            </w:ins>
          </w:p>
        </w:tc>
        <w:tc>
          <w:tcPr>
            <w:tcW w:w="2767" w:type="dxa"/>
            <w:shd w:val="clear" w:color="auto" w:fill="auto"/>
          </w:tcPr>
          <w:p w14:paraId="525E43C7" w14:textId="77777777" w:rsidR="00752A4E" w:rsidRPr="00691CC8" w:rsidRDefault="00752A4E" w:rsidP="00DB17CF">
            <w:pPr>
              <w:rPr>
                <w:ins w:id="423" w:author="Girmay, Ezana" w:date="2024-05-21T19:22:00Z"/>
                <w:rFonts w:asciiTheme="minorHAnsi" w:hAnsiTheme="minorHAnsi" w:cstheme="minorHAnsi"/>
                <w:sz w:val="22"/>
                <w:szCs w:val="22"/>
                <w:rPrChange w:id="424" w:author="Girmay, Ezana" w:date="2024-05-21T19:30:00Z">
                  <w:rPr>
                    <w:ins w:id="425" w:author="Girmay, Ezana" w:date="2024-05-21T19:22:00Z"/>
                    <w:rFonts w:ascii="Arial" w:hAnsi="Arial" w:cs="Arial"/>
                    <w:sz w:val="22"/>
                    <w:szCs w:val="22"/>
                  </w:rPr>
                </w:rPrChange>
              </w:rPr>
            </w:pPr>
            <w:ins w:id="426" w:author="Girmay, Ezana" w:date="2024-05-21T19:22:00Z">
              <w:r w:rsidRPr="00691CC8">
                <w:rPr>
                  <w:rFonts w:asciiTheme="minorHAnsi" w:hAnsiTheme="minorHAnsi" w:cstheme="minorHAnsi"/>
                  <w:b/>
                  <w:sz w:val="22"/>
                  <w:szCs w:val="22"/>
                  <w:rPrChange w:id="427"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428" w:author="Girmay, Ezana" w:date="2024-05-21T19:30:00Z">
                    <w:rPr>
                      <w:rFonts w:ascii="Arial" w:hAnsi="Arial" w:cs="Arial"/>
                      <w:sz w:val="22"/>
                      <w:szCs w:val="22"/>
                    </w:rPr>
                  </w:rPrChange>
                </w:rPr>
                <w:t>: Should have</w:t>
              </w:r>
            </w:ins>
          </w:p>
        </w:tc>
      </w:tr>
      <w:tr w:rsidR="00752A4E" w:rsidRPr="00691CC8" w14:paraId="037C9F5C" w14:textId="77777777" w:rsidTr="00DB17CF">
        <w:trPr>
          <w:ins w:id="429" w:author="Girmay, Ezana" w:date="2024-05-21T19:22:00Z"/>
        </w:trPr>
        <w:tc>
          <w:tcPr>
            <w:tcW w:w="4639" w:type="dxa"/>
            <w:shd w:val="clear" w:color="auto" w:fill="auto"/>
          </w:tcPr>
          <w:p w14:paraId="1193AA02" w14:textId="77777777" w:rsidR="00752A4E" w:rsidRPr="00691CC8" w:rsidRDefault="00752A4E" w:rsidP="00DB17CF">
            <w:pPr>
              <w:rPr>
                <w:ins w:id="430" w:author="Girmay, Ezana" w:date="2024-05-21T19:22:00Z"/>
                <w:rFonts w:asciiTheme="minorHAnsi" w:hAnsiTheme="minorHAnsi" w:cstheme="minorHAnsi"/>
                <w:sz w:val="22"/>
                <w:szCs w:val="22"/>
                <w:rPrChange w:id="431" w:author="Girmay, Ezana" w:date="2024-05-21T19:30:00Z">
                  <w:rPr>
                    <w:ins w:id="432" w:author="Girmay, Ezana" w:date="2024-05-21T19:22:00Z"/>
                    <w:rFonts w:ascii="Arial" w:hAnsi="Arial" w:cs="Arial"/>
                    <w:sz w:val="22"/>
                    <w:szCs w:val="22"/>
                  </w:rPr>
                </w:rPrChange>
              </w:rPr>
            </w:pPr>
            <w:ins w:id="433" w:author="Girmay, Ezana" w:date="2024-05-21T19:22:00Z">
              <w:r w:rsidRPr="00691CC8">
                <w:rPr>
                  <w:rFonts w:asciiTheme="minorHAnsi" w:hAnsiTheme="minorHAnsi" w:cstheme="minorHAnsi"/>
                  <w:b/>
                  <w:sz w:val="22"/>
                  <w:szCs w:val="22"/>
                  <w:rPrChange w:id="434"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435" w:author="Girmay, Ezana" w:date="2024-05-21T19:30:00Z">
                    <w:rPr>
                      <w:rFonts w:ascii="Arial" w:hAnsi="Arial" w:cs="Arial"/>
                      <w:sz w:val="22"/>
                      <w:szCs w:val="22"/>
                    </w:rPr>
                  </w:rPrChange>
                </w:rPr>
                <w:t>: Customer</w:t>
              </w:r>
            </w:ins>
          </w:p>
        </w:tc>
        <w:tc>
          <w:tcPr>
            <w:tcW w:w="4675" w:type="dxa"/>
            <w:gridSpan w:val="3"/>
            <w:shd w:val="clear" w:color="auto" w:fill="auto"/>
          </w:tcPr>
          <w:p w14:paraId="68EDBD1B" w14:textId="77777777" w:rsidR="00752A4E" w:rsidRPr="00691CC8" w:rsidRDefault="00752A4E" w:rsidP="00DB17CF">
            <w:pPr>
              <w:rPr>
                <w:ins w:id="436" w:author="Girmay, Ezana" w:date="2024-05-21T19:22:00Z"/>
                <w:rFonts w:asciiTheme="minorHAnsi" w:hAnsiTheme="minorHAnsi" w:cstheme="minorHAnsi"/>
                <w:sz w:val="22"/>
                <w:szCs w:val="22"/>
                <w:rPrChange w:id="437" w:author="Girmay, Ezana" w:date="2024-05-21T19:30:00Z">
                  <w:rPr>
                    <w:ins w:id="438" w:author="Girmay, Ezana" w:date="2024-05-21T19:22:00Z"/>
                    <w:rFonts w:ascii="Arial" w:hAnsi="Arial" w:cs="Arial"/>
                    <w:sz w:val="22"/>
                    <w:szCs w:val="22"/>
                  </w:rPr>
                </w:rPrChange>
              </w:rPr>
            </w:pPr>
            <w:ins w:id="439" w:author="Girmay, Ezana" w:date="2024-05-21T19:22:00Z">
              <w:r w:rsidRPr="00691CC8">
                <w:rPr>
                  <w:rFonts w:asciiTheme="minorHAnsi" w:hAnsiTheme="minorHAnsi" w:cstheme="minorHAnsi"/>
                  <w:b/>
                  <w:sz w:val="22"/>
                  <w:szCs w:val="22"/>
                  <w:rPrChange w:id="440"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441" w:author="Girmay, Ezana" w:date="2024-05-21T19:30:00Z">
                    <w:rPr>
                      <w:rFonts w:ascii="Arial" w:hAnsi="Arial" w:cs="Arial"/>
                      <w:sz w:val="22"/>
                      <w:szCs w:val="22"/>
                    </w:rPr>
                  </w:rPrChange>
                </w:rPr>
                <w:t xml:space="preserve">: Overview, Essential </w:t>
              </w:r>
            </w:ins>
          </w:p>
        </w:tc>
      </w:tr>
      <w:tr w:rsidR="00752A4E" w:rsidRPr="00691CC8" w14:paraId="14452983" w14:textId="77777777" w:rsidTr="00DB17CF">
        <w:trPr>
          <w:ins w:id="442" w:author="Girmay, Ezana" w:date="2024-05-21T19:22:00Z"/>
        </w:trPr>
        <w:tc>
          <w:tcPr>
            <w:tcW w:w="9314" w:type="dxa"/>
            <w:gridSpan w:val="4"/>
            <w:shd w:val="clear" w:color="auto" w:fill="auto"/>
          </w:tcPr>
          <w:p w14:paraId="5EFA4B23" w14:textId="77777777" w:rsidR="00752A4E" w:rsidRPr="00691CC8" w:rsidRDefault="00752A4E" w:rsidP="00DB17CF">
            <w:pPr>
              <w:rPr>
                <w:ins w:id="443" w:author="Girmay, Ezana" w:date="2024-05-21T19:22:00Z"/>
                <w:rFonts w:asciiTheme="minorHAnsi" w:hAnsiTheme="minorHAnsi" w:cstheme="minorHAnsi"/>
                <w:b/>
                <w:sz w:val="22"/>
                <w:szCs w:val="22"/>
                <w:rPrChange w:id="444" w:author="Girmay, Ezana" w:date="2024-05-21T19:30:00Z">
                  <w:rPr>
                    <w:ins w:id="445" w:author="Girmay, Ezana" w:date="2024-05-21T19:22:00Z"/>
                    <w:rFonts w:ascii="Arial" w:hAnsi="Arial" w:cs="Arial"/>
                    <w:b/>
                    <w:sz w:val="22"/>
                    <w:szCs w:val="22"/>
                  </w:rPr>
                </w:rPrChange>
              </w:rPr>
            </w:pPr>
            <w:ins w:id="446" w:author="Girmay, Ezana" w:date="2024-05-21T19:22:00Z">
              <w:r w:rsidRPr="00691CC8">
                <w:rPr>
                  <w:rFonts w:asciiTheme="minorHAnsi" w:hAnsiTheme="minorHAnsi" w:cstheme="minorHAnsi"/>
                  <w:b/>
                  <w:sz w:val="22"/>
                  <w:szCs w:val="22"/>
                  <w:rPrChange w:id="447" w:author="Girmay, Ezana" w:date="2024-05-21T19:30:00Z">
                    <w:rPr>
                      <w:rFonts w:ascii="Arial" w:hAnsi="Arial" w:cs="Arial"/>
                      <w:b/>
                      <w:sz w:val="22"/>
                      <w:szCs w:val="22"/>
                    </w:rPr>
                  </w:rPrChange>
                </w:rPr>
                <w:t xml:space="preserve">Supporting Actors: </w:t>
              </w:r>
              <w:r w:rsidRPr="00691CC8">
                <w:rPr>
                  <w:rFonts w:asciiTheme="minorHAnsi" w:hAnsiTheme="minorHAnsi" w:cstheme="minorHAnsi"/>
                  <w:bCs/>
                  <w:sz w:val="22"/>
                  <w:szCs w:val="22"/>
                  <w:rPrChange w:id="448" w:author="Girmay, Ezana" w:date="2024-05-21T19:30:00Z">
                    <w:rPr>
                      <w:rFonts w:ascii="Arial" w:hAnsi="Arial" w:cs="Arial"/>
                      <w:bCs/>
                      <w:sz w:val="22"/>
                      <w:szCs w:val="22"/>
                    </w:rPr>
                  </w:rPrChange>
                </w:rPr>
                <w:t>one</w:t>
              </w:r>
            </w:ins>
          </w:p>
          <w:p w14:paraId="432158D4" w14:textId="77777777" w:rsidR="00752A4E" w:rsidRPr="00691CC8" w:rsidRDefault="00752A4E" w:rsidP="00DB17CF">
            <w:pPr>
              <w:rPr>
                <w:ins w:id="449" w:author="Girmay, Ezana" w:date="2024-05-21T19:22:00Z"/>
                <w:rFonts w:asciiTheme="minorHAnsi" w:hAnsiTheme="minorHAnsi" w:cstheme="minorHAnsi"/>
                <w:b/>
                <w:sz w:val="22"/>
                <w:szCs w:val="22"/>
                <w:rPrChange w:id="450" w:author="Girmay, Ezana" w:date="2024-05-21T19:30:00Z">
                  <w:rPr>
                    <w:ins w:id="451" w:author="Girmay, Ezana" w:date="2024-05-21T19:22:00Z"/>
                    <w:rFonts w:ascii="Arial" w:hAnsi="Arial" w:cs="Arial"/>
                    <w:b/>
                    <w:sz w:val="22"/>
                    <w:szCs w:val="22"/>
                  </w:rPr>
                </w:rPrChange>
              </w:rPr>
            </w:pPr>
          </w:p>
          <w:p w14:paraId="7159920E" w14:textId="77777777" w:rsidR="00752A4E" w:rsidRPr="00691CC8" w:rsidRDefault="00752A4E" w:rsidP="00DB17CF">
            <w:pPr>
              <w:rPr>
                <w:ins w:id="452" w:author="Girmay, Ezana" w:date="2024-05-21T19:22:00Z"/>
                <w:rFonts w:asciiTheme="minorHAnsi" w:hAnsiTheme="minorHAnsi" w:cstheme="minorHAnsi"/>
                <w:b/>
                <w:sz w:val="22"/>
                <w:szCs w:val="22"/>
                <w:rPrChange w:id="453" w:author="Girmay, Ezana" w:date="2024-05-21T19:30:00Z">
                  <w:rPr>
                    <w:ins w:id="454" w:author="Girmay, Ezana" w:date="2024-05-21T19:22:00Z"/>
                    <w:rFonts w:ascii="Arial" w:hAnsi="Arial" w:cs="Arial"/>
                    <w:b/>
                    <w:sz w:val="22"/>
                    <w:szCs w:val="22"/>
                  </w:rPr>
                </w:rPrChange>
              </w:rPr>
            </w:pPr>
          </w:p>
        </w:tc>
      </w:tr>
      <w:tr w:rsidR="00752A4E" w:rsidRPr="00691CC8" w14:paraId="28F75825" w14:textId="77777777" w:rsidTr="00DB17CF">
        <w:trPr>
          <w:ins w:id="455" w:author="Girmay, Ezana" w:date="2024-05-21T19:22:00Z"/>
        </w:trPr>
        <w:tc>
          <w:tcPr>
            <w:tcW w:w="9314" w:type="dxa"/>
            <w:gridSpan w:val="4"/>
            <w:shd w:val="clear" w:color="auto" w:fill="auto"/>
          </w:tcPr>
          <w:p w14:paraId="3C5634F9" w14:textId="77777777" w:rsidR="00752A4E" w:rsidRPr="00691CC8" w:rsidRDefault="00752A4E" w:rsidP="00DB17CF">
            <w:pPr>
              <w:rPr>
                <w:ins w:id="456" w:author="Girmay, Ezana" w:date="2024-05-21T19:22:00Z"/>
                <w:rFonts w:asciiTheme="minorHAnsi" w:hAnsiTheme="minorHAnsi" w:cstheme="minorHAnsi"/>
                <w:sz w:val="22"/>
                <w:szCs w:val="22"/>
                <w:rPrChange w:id="457" w:author="Girmay, Ezana" w:date="2024-05-21T19:30:00Z">
                  <w:rPr>
                    <w:ins w:id="458" w:author="Girmay, Ezana" w:date="2024-05-21T19:22:00Z"/>
                    <w:rFonts w:ascii="Arial" w:hAnsi="Arial" w:cs="Arial"/>
                    <w:sz w:val="22"/>
                    <w:szCs w:val="22"/>
                  </w:rPr>
                </w:rPrChange>
              </w:rPr>
            </w:pPr>
            <w:ins w:id="459" w:author="Girmay, Ezana" w:date="2024-05-21T19:22:00Z">
              <w:r w:rsidRPr="00691CC8">
                <w:rPr>
                  <w:rFonts w:asciiTheme="minorHAnsi" w:hAnsiTheme="minorHAnsi" w:cstheme="minorHAnsi"/>
                  <w:b/>
                  <w:sz w:val="22"/>
                  <w:szCs w:val="22"/>
                  <w:rPrChange w:id="460"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461" w:author="Girmay, Ezana" w:date="2024-05-21T19:30:00Z">
                    <w:rPr>
                      <w:rFonts w:ascii="Arial" w:hAnsi="Arial" w:cs="Arial"/>
                      <w:sz w:val="22"/>
                      <w:szCs w:val="22"/>
                    </w:rPr>
                  </w:rPrChange>
                </w:rPr>
                <w:t xml:space="preserve">: </w:t>
              </w:r>
            </w:ins>
          </w:p>
          <w:p w14:paraId="523AF8A4" w14:textId="77777777" w:rsidR="00752A4E" w:rsidRPr="00691CC8" w:rsidRDefault="00752A4E" w:rsidP="00DB17CF">
            <w:pPr>
              <w:rPr>
                <w:ins w:id="462" w:author="Girmay, Ezana" w:date="2024-05-21T19:22:00Z"/>
                <w:rFonts w:asciiTheme="minorHAnsi" w:hAnsiTheme="minorHAnsi" w:cstheme="minorHAnsi"/>
                <w:sz w:val="22"/>
                <w:szCs w:val="22"/>
                <w:rPrChange w:id="463" w:author="Girmay, Ezana" w:date="2024-05-21T19:30:00Z">
                  <w:rPr>
                    <w:ins w:id="464" w:author="Girmay, Ezana" w:date="2024-05-21T19:22:00Z"/>
                    <w:rFonts w:ascii="Arial" w:hAnsi="Arial" w:cs="Arial"/>
                    <w:sz w:val="22"/>
                    <w:szCs w:val="22"/>
                  </w:rPr>
                </w:rPrChange>
              </w:rPr>
            </w:pPr>
          </w:p>
          <w:p w14:paraId="3B6190A8" w14:textId="77777777" w:rsidR="00752A4E" w:rsidRPr="00691CC8" w:rsidRDefault="00752A4E" w:rsidP="00DB17CF">
            <w:pPr>
              <w:rPr>
                <w:ins w:id="465" w:author="Girmay, Ezana" w:date="2024-05-21T19:22:00Z"/>
                <w:rFonts w:asciiTheme="minorHAnsi" w:hAnsiTheme="minorHAnsi" w:cstheme="minorHAnsi"/>
                <w:sz w:val="22"/>
                <w:szCs w:val="22"/>
                <w:rPrChange w:id="466" w:author="Girmay, Ezana" w:date="2024-05-21T19:30:00Z">
                  <w:rPr>
                    <w:ins w:id="467" w:author="Girmay, Ezana" w:date="2024-05-21T19:22:00Z"/>
                    <w:rFonts w:ascii="Arial" w:hAnsi="Arial" w:cs="Arial"/>
                    <w:sz w:val="22"/>
                    <w:szCs w:val="22"/>
                  </w:rPr>
                </w:rPrChange>
              </w:rPr>
            </w:pPr>
          </w:p>
        </w:tc>
      </w:tr>
      <w:tr w:rsidR="00752A4E" w:rsidRPr="00691CC8" w14:paraId="677F96DC" w14:textId="77777777" w:rsidTr="00DB17CF">
        <w:trPr>
          <w:ins w:id="468" w:author="Girmay, Ezana" w:date="2024-05-21T19:22:00Z"/>
        </w:trPr>
        <w:tc>
          <w:tcPr>
            <w:tcW w:w="9314" w:type="dxa"/>
            <w:gridSpan w:val="4"/>
            <w:shd w:val="clear" w:color="auto" w:fill="auto"/>
          </w:tcPr>
          <w:p w14:paraId="33FD587C" w14:textId="77777777" w:rsidR="00752A4E" w:rsidRPr="00691CC8" w:rsidRDefault="00752A4E" w:rsidP="00DB17CF">
            <w:pPr>
              <w:rPr>
                <w:ins w:id="469" w:author="Girmay, Ezana" w:date="2024-05-21T19:22:00Z"/>
                <w:rFonts w:asciiTheme="minorHAnsi" w:hAnsiTheme="minorHAnsi" w:cstheme="minorHAnsi"/>
                <w:sz w:val="22"/>
                <w:szCs w:val="22"/>
                <w:rPrChange w:id="470" w:author="Girmay, Ezana" w:date="2024-05-21T19:30:00Z">
                  <w:rPr>
                    <w:ins w:id="471" w:author="Girmay, Ezana" w:date="2024-05-21T19:22:00Z"/>
                    <w:rFonts w:ascii="Arial" w:hAnsi="Arial" w:cs="Arial"/>
                    <w:sz w:val="22"/>
                    <w:szCs w:val="22"/>
                  </w:rPr>
                </w:rPrChange>
              </w:rPr>
            </w:pPr>
            <w:ins w:id="472" w:author="Girmay, Ezana" w:date="2024-05-21T19:22:00Z">
              <w:r w:rsidRPr="00691CC8">
                <w:rPr>
                  <w:rFonts w:asciiTheme="minorHAnsi" w:hAnsiTheme="minorHAnsi" w:cstheme="minorHAnsi"/>
                  <w:b/>
                  <w:sz w:val="22"/>
                  <w:szCs w:val="22"/>
                  <w:rPrChange w:id="473"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474" w:author="Girmay, Ezana" w:date="2024-05-21T19:30:00Z">
                    <w:rPr>
                      <w:rFonts w:ascii="Arial" w:hAnsi="Arial" w:cs="Arial"/>
                      <w:sz w:val="22"/>
                      <w:szCs w:val="22"/>
                    </w:rPr>
                  </w:rPrChange>
                </w:rPr>
                <w:t xml:space="preserve">: </w:t>
              </w:r>
            </w:ins>
          </w:p>
          <w:p w14:paraId="19386D1C" w14:textId="77777777" w:rsidR="00752A4E" w:rsidRPr="00691CC8" w:rsidRDefault="00752A4E" w:rsidP="00DB17CF">
            <w:pPr>
              <w:rPr>
                <w:ins w:id="475" w:author="Girmay, Ezana" w:date="2024-05-21T19:22:00Z"/>
                <w:rFonts w:asciiTheme="minorHAnsi" w:hAnsiTheme="minorHAnsi" w:cstheme="minorHAnsi"/>
                <w:sz w:val="22"/>
                <w:szCs w:val="22"/>
                <w:rPrChange w:id="476" w:author="Girmay, Ezana" w:date="2024-05-21T19:30:00Z">
                  <w:rPr>
                    <w:ins w:id="477" w:author="Girmay, Ezana" w:date="2024-05-21T19:22:00Z"/>
                    <w:rFonts w:ascii="Arial" w:hAnsi="Arial" w:cs="Arial"/>
                    <w:sz w:val="22"/>
                    <w:szCs w:val="22"/>
                  </w:rPr>
                </w:rPrChange>
              </w:rPr>
            </w:pPr>
            <w:ins w:id="478" w:author="Girmay, Ezana" w:date="2024-05-21T19:22:00Z">
              <w:r w:rsidRPr="00691CC8">
                <w:rPr>
                  <w:rFonts w:asciiTheme="minorHAnsi" w:hAnsiTheme="minorHAnsi" w:cstheme="minorHAnsi"/>
                  <w:sz w:val="22"/>
                  <w:szCs w:val="22"/>
                  <w:rPrChange w:id="479" w:author="Girmay, Ezana" w:date="2024-05-21T19:30:00Z">
                    <w:rPr>
                      <w:rFonts w:ascii="Arial" w:hAnsi="Arial" w:cs="Arial"/>
                      <w:sz w:val="22"/>
                      <w:szCs w:val="22"/>
                    </w:rPr>
                  </w:rPrChange>
                </w:rPr>
                <w:t xml:space="preserve">The customer </w:t>
              </w:r>
              <w:proofErr w:type="gramStart"/>
              <w:r w:rsidRPr="00691CC8">
                <w:rPr>
                  <w:rFonts w:asciiTheme="minorHAnsi" w:hAnsiTheme="minorHAnsi" w:cstheme="minorHAnsi"/>
                  <w:sz w:val="22"/>
                  <w:szCs w:val="22"/>
                  <w:rPrChange w:id="480" w:author="Girmay, Ezana" w:date="2024-05-21T19:30:00Z">
                    <w:rPr>
                      <w:rFonts w:ascii="Arial" w:hAnsi="Arial" w:cs="Arial"/>
                      <w:sz w:val="22"/>
                      <w:szCs w:val="22"/>
                    </w:rPr>
                  </w:rPrChange>
                </w:rPr>
                <w:t>is able to</w:t>
              </w:r>
              <w:proofErr w:type="gramEnd"/>
              <w:r w:rsidRPr="00691CC8">
                <w:rPr>
                  <w:rFonts w:asciiTheme="minorHAnsi" w:hAnsiTheme="minorHAnsi" w:cstheme="minorHAnsi"/>
                  <w:sz w:val="22"/>
                  <w:szCs w:val="22"/>
                  <w:rPrChange w:id="481" w:author="Girmay, Ezana" w:date="2024-05-21T19:30:00Z">
                    <w:rPr>
                      <w:rFonts w:ascii="Arial" w:hAnsi="Arial" w:cs="Arial"/>
                      <w:sz w:val="22"/>
                      <w:szCs w:val="22"/>
                    </w:rPr>
                  </w:rPrChange>
                </w:rPr>
                <w:t xml:space="preserve"> view their previous purchased passes. </w:t>
              </w:r>
            </w:ins>
          </w:p>
          <w:p w14:paraId="24BE7968" w14:textId="77777777" w:rsidR="00752A4E" w:rsidRPr="00691CC8" w:rsidRDefault="00752A4E" w:rsidP="00DB17CF">
            <w:pPr>
              <w:rPr>
                <w:ins w:id="482" w:author="Girmay, Ezana" w:date="2024-05-21T19:22:00Z"/>
                <w:rFonts w:asciiTheme="minorHAnsi" w:hAnsiTheme="minorHAnsi" w:cstheme="minorHAnsi"/>
                <w:sz w:val="22"/>
                <w:szCs w:val="22"/>
                <w:rPrChange w:id="483" w:author="Girmay, Ezana" w:date="2024-05-21T19:30:00Z">
                  <w:rPr>
                    <w:ins w:id="484" w:author="Girmay, Ezana" w:date="2024-05-21T19:22:00Z"/>
                    <w:rFonts w:ascii="Arial" w:hAnsi="Arial" w:cs="Arial"/>
                    <w:sz w:val="22"/>
                    <w:szCs w:val="22"/>
                  </w:rPr>
                </w:rPrChange>
              </w:rPr>
            </w:pPr>
          </w:p>
          <w:p w14:paraId="3A444108" w14:textId="77777777" w:rsidR="00752A4E" w:rsidRPr="00691CC8" w:rsidRDefault="00752A4E" w:rsidP="00DB17CF">
            <w:pPr>
              <w:rPr>
                <w:ins w:id="485" w:author="Girmay, Ezana" w:date="2024-05-21T19:22:00Z"/>
                <w:rFonts w:asciiTheme="minorHAnsi" w:hAnsiTheme="minorHAnsi" w:cstheme="minorHAnsi"/>
                <w:sz w:val="22"/>
                <w:szCs w:val="22"/>
                <w:rPrChange w:id="486" w:author="Girmay, Ezana" w:date="2024-05-21T19:30:00Z">
                  <w:rPr>
                    <w:ins w:id="487" w:author="Girmay, Ezana" w:date="2024-05-21T19:22:00Z"/>
                    <w:rFonts w:ascii="Arial" w:hAnsi="Arial" w:cs="Arial"/>
                    <w:sz w:val="22"/>
                    <w:szCs w:val="22"/>
                  </w:rPr>
                </w:rPrChange>
              </w:rPr>
            </w:pPr>
          </w:p>
        </w:tc>
      </w:tr>
      <w:tr w:rsidR="00752A4E" w:rsidRPr="00691CC8" w14:paraId="75E5BBA4" w14:textId="77777777" w:rsidTr="00DB17CF">
        <w:trPr>
          <w:ins w:id="488" w:author="Girmay, Ezana" w:date="2024-05-21T19:22:00Z"/>
        </w:trPr>
        <w:tc>
          <w:tcPr>
            <w:tcW w:w="9314" w:type="dxa"/>
            <w:gridSpan w:val="4"/>
            <w:shd w:val="clear" w:color="auto" w:fill="auto"/>
          </w:tcPr>
          <w:p w14:paraId="24CB76A7" w14:textId="77777777" w:rsidR="00752A4E" w:rsidRPr="00691CC8" w:rsidRDefault="00752A4E" w:rsidP="00DB17CF">
            <w:pPr>
              <w:rPr>
                <w:ins w:id="489" w:author="Girmay, Ezana" w:date="2024-05-21T19:22:00Z"/>
                <w:rFonts w:asciiTheme="minorHAnsi" w:hAnsiTheme="minorHAnsi" w:cstheme="minorHAnsi"/>
                <w:sz w:val="22"/>
                <w:szCs w:val="22"/>
                <w:rPrChange w:id="490" w:author="Girmay, Ezana" w:date="2024-05-21T19:30:00Z">
                  <w:rPr>
                    <w:ins w:id="491" w:author="Girmay, Ezana" w:date="2024-05-21T19:22:00Z"/>
                    <w:rFonts w:ascii="Arial" w:hAnsi="Arial" w:cs="Arial"/>
                    <w:sz w:val="22"/>
                    <w:szCs w:val="22"/>
                  </w:rPr>
                </w:rPrChange>
              </w:rPr>
            </w:pPr>
            <w:ins w:id="492" w:author="Girmay, Ezana" w:date="2024-05-21T19:22:00Z">
              <w:r w:rsidRPr="00691CC8">
                <w:rPr>
                  <w:rFonts w:asciiTheme="minorHAnsi" w:hAnsiTheme="minorHAnsi" w:cstheme="minorHAnsi"/>
                  <w:b/>
                  <w:sz w:val="22"/>
                  <w:szCs w:val="22"/>
                  <w:rPrChange w:id="493"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494" w:author="Girmay, Ezana" w:date="2024-05-21T19:30:00Z">
                    <w:rPr>
                      <w:rFonts w:ascii="Arial" w:hAnsi="Arial" w:cs="Arial"/>
                      <w:sz w:val="22"/>
                      <w:szCs w:val="22"/>
                    </w:rPr>
                  </w:rPrChange>
                </w:rPr>
                <w:t xml:space="preserve">: Customer selects button to go to purchase History. </w:t>
              </w:r>
            </w:ins>
          </w:p>
          <w:p w14:paraId="2C939A65" w14:textId="77777777" w:rsidR="00752A4E" w:rsidRPr="00691CC8" w:rsidRDefault="00752A4E" w:rsidP="00DB17CF">
            <w:pPr>
              <w:rPr>
                <w:ins w:id="495" w:author="Girmay, Ezana" w:date="2024-05-21T19:22:00Z"/>
                <w:rFonts w:asciiTheme="minorHAnsi" w:hAnsiTheme="minorHAnsi" w:cstheme="minorHAnsi"/>
                <w:sz w:val="22"/>
                <w:szCs w:val="22"/>
                <w:rPrChange w:id="496" w:author="Girmay, Ezana" w:date="2024-05-21T19:30:00Z">
                  <w:rPr>
                    <w:ins w:id="497" w:author="Girmay, Ezana" w:date="2024-05-21T19:22:00Z"/>
                    <w:rFonts w:ascii="Arial" w:hAnsi="Arial" w:cs="Arial"/>
                    <w:sz w:val="22"/>
                    <w:szCs w:val="22"/>
                  </w:rPr>
                </w:rPrChange>
              </w:rPr>
            </w:pPr>
          </w:p>
          <w:p w14:paraId="3596D13C" w14:textId="77777777" w:rsidR="00752A4E" w:rsidRPr="00691CC8" w:rsidRDefault="00752A4E" w:rsidP="00DB17CF">
            <w:pPr>
              <w:tabs>
                <w:tab w:val="left" w:pos="1980"/>
                <w:tab w:val="left" w:pos="3240"/>
              </w:tabs>
              <w:rPr>
                <w:ins w:id="498" w:author="Girmay, Ezana" w:date="2024-05-21T19:22:00Z"/>
                <w:rFonts w:asciiTheme="minorHAnsi" w:hAnsiTheme="minorHAnsi" w:cstheme="minorHAnsi"/>
                <w:sz w:val="22"/>
                <w:szCs w:val="22"/>
                <w:rPrChange w:id="499" w:author="Girmay, Ezana" w:date="2024-05-21T19:30:00Z">
                  <w:rPr>
                    <w:ins w:id="500" w:author="Girmay, Ezana" w:date="2024-05-21T19:22:00Z"/>
                    <w:rFonts w:ascii="Arial" w:hAnsi="Arial" w:cs="Arial"/>
                    <w:sz w:val="22"/>
                    <w:szCs w:val="22"/>
                  </w:rPr>
                </w:rPrChange>
              </w:rPr>
            </w:pPr>
            <w:ins w:id="501" w:author="Girmay, Ezana" w:date="2024-05-21T19:22:00Z">
              <w:r w:rsidRPr="00691CC8">
                <w:rPr>
                  <w:rFonts w:asciiTheme="minorHAnsi" w:hAnsiTheme="minorHAnsi" w:cstheme="minorHAnsi"/>
                  <w:b/>
                  <w:sz w:val="22"/>
                  <w:szCs w:val="22"/>
                  <w:rPrChange w:id="502"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503"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504" w:author="Girmay, Ezana" w:date="2024-05-21T19:30:00Z">
                    <w:rPr>
                      <w:rFonts w:ascii="Arial" w:hAnsi="Arial" w:cs="Arial"/>
                      <w:sz w:val="22"/>
                      <w:szCs w:val="22"/>
                    </w:rPr>
                  </w:rPrChange>
                </w:rPr>
                <w:tab/>
                <w:t>_</w:t>
              </w:r>
              <w:r w:rsidRPr="009D397C">
                <w:rPr>
                  <w:rFonts w:asciiTheme="minorHAnsi" w:hAnsiTheme="minorHAnsi" w:cstheme="minorHAnsi"/>
                  <w:sz w:val="22"/>
                  <w:szCs w:val="22"/>
                  <w:u w:val="single"/>
                  <w:rPrChange w:id="505" w:author="Girmay, Ezana" w:date="2024-05-21T21:03:00Z">
                    <w:rPr>
                      <w:rFonts w:ascii="Arial" w:hAnsi="Arial" w:cs="Arial"/>
                      <w:sz w:val="22"/>
                      <w:szCs w:val="22"/>
                      <w:u w:val="single"/>
                    </w:rPr>
                  </w:rPrChange>
                </w:rPr>
                <w:t>X</w:t>
              </w:r>
              <w:r w:rsidRPr="00691CC8">
                <w:rPr>
                  <w:rFonts w:asciiTheme="minorHAnsi" w:hAnsiTheme="minorHAnsi" w:cstheme="minorHAnsi"/>
                  <w:sz w:val="22"/>
                  <w:szCs w:val="22"/>
                  <w:rPrChange w:id="506"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507" w:author="Girmay, Ezana" w:date="2024-05-21T19:30:00Z">
                    <w:rPr>
                      <w:rFonts w:ascii="Arial" w:hAnsi="Arial" w:cs="Arial"/>
                      <w:sz w:val="22"/>
                      <w:szCs w:val="22"/>
                    </w:rPr>
                  </w:rPrChange>
                </w:rPr>
                <w:tab/>
                <w:t xml:space="preserve">   ___ Temporal</w:t>
              </w:r>
            </w:ins>
          </w:p>
        </w:tc>
      </w:tr>
      <w:tr w:rsidR="00752A4E" w:rsidRPr="00691CC8" w14:paraId="473E485E" w14:textId="77777777" w:rsidTr="00DB17CF">
        <w:trPr>
          <w:ins w:id="508" w:author="Girmay, Ezana" w:date="2024-05-21T19:22:00Z"/>
        </w:trPr>
        <w:tc>
          <w:tcPr>
            <w:tcW w:w="9314" w:type="dxa"/>
            <w:gridSpan w:val="4"/>
            <w:shd w:val="clear" w:color="auto" w:fill="auto"/>
          </w:tcPr>
          <w:p w14:paraId="095C8269" w14:textId="77777777" w:rsidR="00752A4E" w:rsidRPr="00691CC8" w:rsidRDefault="00752A4E" w:rsidP="00DB17CF">
            <w:pPr>
              <w:rPr>
                <w:ins w:id="509" w:author="Girmay, Ezana" w:date="2024-05-21T19:22:00Z"/>
                <w:rFonts w:asciiTheme="minorHAnsi" w:hAnsiTheme="minorHAnsi" w:cstheme="minorHAnsi"/>
                <w:sz w:val="22"/>
                <w:szCs w:val="22"/>
                <w:rPrChange w:id="510" w:author="Girmay, Ezana" w:date="2024-05-21T19:30:00Z">
                  <w:rPr>
                    <w:ins w:id="511" w:author="Girmay, Ezana" w:date="2024-05-21T19:22:00Z"/>
                    <w:rFonts w:ascii="Arial" w:hAnsi="Arial" w:cs="Arial"/>
                    <w:sz w:val="22"/>
                    <w:szCs w:val="22"/>
                  </w:rPr>
                </w:rPrChange>
              </w:rPr>
            </w:pPr>
            <w:ins w:id="512" w:author="Girmay, Ezana" w:date="2024-05-21T19:22:00Z">
              <w:r w:rsidRPr="00691CC8">
                <w:rPr>
                  <w:rFonts w:asciiTheme="minorHAnsi" w:hAnsiTheme="minorHAnsi" w:cstheme="minorHAnsi"/>
                  <w:b/>
                  <w:sz w:val="22"/>
                  <w:szCs w:val="22"/>
                  <w:rPrChange w:id="513"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514" w:author="Girmay, Ezana" w:date="2024-05-21T19:30:00Z">
                    <w:rPr>
                      <w:rFonts w:ascii="Arial" w:hAnsi="Arial" w:cs="Arial"/>
                      <w:sz w:val="22"/>
                      <w:szCs w:val="22"/>
                    </w:rPr>
                  </w:rPrChange>
                </w:rPr>
                <w:t xml:space="preserve">: </w:t>
              </w:r>
            </w:ins>
          </w:p>
          <w:p w14:paraId="3D03A520" w14:textId="77777777" w:rsidR="00752A4E" w:rsidRPr="00691CC8" w:rsidRDefault="00752A4E" w:rsidP="00DB17CF">
            <w:pPr>
              <w:tabs>
                <w:tab w:val="left" w:pos="720"/>
              </w:tabs>
              <w:rPr>
                <w:ins w:id="515" w:author="Girmay, Ezana" w:date="2024-05-21T19:22:00Z"/>
                <w:rFonts w:asciiTheme="minorHAnsi" w:hAnsiTheme="minorHAnsi" w:cstheme="minorHAnsi"/>
                <w:sz w:val="22"/>
                <w:szCs w:val="22"/>
                <w:rPrChange w:id="516" w:author="Girmay, Ezana" w:date="2024-05-21T19:30:00Z">
                  <w:rPr>
                    <w:ins w:id="517" w:author="Girmay, Ezana" w:date="2024-05-21T19:22:00Z"/>
                    <w:rFonts w:ascii="Arial" w:hAnsi="Arial" w:cs="Arial"/>
                    <w:sz w:val="22"/>
                    <w:szCs w:val="22"/>
                  </w:rPr>
                </w:rPrChange>
              </w:rPr>
            </w:pPr>
            <w:ins w:id="518" w:author="Girmay, Ezana" w:date="2024-05-21T19:22:00Z">
              <w:r w:rsidRPr="00691CC8">
                <w:rPr>
                  <w:rFonts w:asciiTheme="minorHAnsi" w:hAnsiTheme="minorHAnsi" w:cstheme="minorHAnsi"/>
                  <w:sz w:val="22"/>
                  <w:szCs w:val="22"/>
                  <w:rPrChange w:id="519" w:author="Girmay, Ezana" w:date="2024-05-21T19:30:00Z">
                    <w:rPr>
                      <w:rFonts w:ascii="Arial" w:hAnsi="Arial" w:cs="Arial"/>
                      <w:sz w:val="22"/>
                      <w:szCs w:val="22"/>
                    </w:rPr>
                  </w:rPrChange>
                </w:rPr>
                <w:tab/>
              </w:r>
              <w:r w:rsidRPr="00691CC8">
                <w:rPr>
                  <w:rFonts w:asciiTheme="minorHAnsi" w:hAnsiTheme="minorHAnsi" w:cstheme="minorHAnsi"/>
                  <w:b/>
                  <w:sz w:val="22"/>
                  <w:szCs w:val="22"/>
                  <w:rPrChange w:id="520"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521" w:author="Girmay, Ezana" w:date="2024-05-21T19:30:00Z">
                    <w:rPr>
                      <w:rFonts w:ascii="Arial" w:hAnsi="Arial" w:cs="Arial"/>
                      <w:sz w:val="22"/>
                      <w:szCs w:val="22"/>
                    </w:rPr>
                  </w:rPrChange>
                </w:rPr>
                <w:t>: Customer</w:t>
              </w:r>
            </w:ins>
          </w:p>
          <w:p w14:paraId="4FE29231" w14:textId="77777777" w:rsidR="00752A4E" w:rsidRPr="00691CC8" w:rsidRDefault="00752A4E" w:rsidP="00DB17CF">
            <w:pPr>
              <w:tabs>
                <w:tab w:val="left" w:pos="720"/>
              </w:tabs>
              <w:rPr>
                <w:ins w:id="522" w:author="Girmay, Ezana" w:date="2024-05-21T19:22:00Z"/>
                <w:rFonts w:asciiTheme="minorHAnsi" w:hAnsiTheme="minorHAnsi" w:cstheme="minorHAnsi"/>
                <w:sz w:val="22"/>
                <w:szCs w:val="22"/>
                <w:rPrChange w:id="523" w:author="Girmay, Ezana" w:date="2024-05-21T19:30:00Z">
                  <w:rPr>
                    <w:ins w:id="524" w:author="Girmay, Ezana" w:date="2024-05-21T19:22:00Z"/>
                    <w:rFonts w:ascii="Arial" w:hAnsi="Arial" w:cs="Arial"/>
                    <w:sz w:val="22"/>
                    <w:szCs w:val="22"/>
                  </w:rPr>
                </w:rPrChange>
              </w:rPr>
            </w:pPr>
            <w:ins w:id="525" w:author="Girmay, Ezana" w:date="2024-05-21T19:22:00Z">
              <w:r w:rsidRPr="00691CC8">
                <w:rPr>
                  <w:rFonts w:asciiTheme="minorHAnsi" w:hAnsiTheme="minorHAnsi" w:cstheme="minorHAnsi"/>
                  <w:sz w:val="22"/>
                  <w:szCs w:val="22"/>
                  <w:rPrChange w:id="526" w:author="Girmay, Ezana" w:date="2024-05-21T19:30:00Z">
                    <w:rPr>
                      <w:rFonts w:ascii="Arial" w:hAnsi="Arial" w:cs="Arial"/>
                      <w:sz w:val="22"/>
                      <w:szCs w:val="22"/>
                    </w:rPr>
                  </w:rPrChange>
                </w:rPr>
                <w:tab/>
              </w:r>
              <w:r w:rsidRPr="00691CC8">
                <w:rPr>
                  <w:rFonts w:asciiTheme="minorHAnsi" w:hAnsiTheme="minorHAnsi" w:cstheme="minorHAnsi"/>
                  <w:b/>
                  <w:sz w:val="22"/>
                  <w:szCs w:val="22"/>
                  <w:rPrChange w:id="527"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528" w:author="Girmay, Ezana" w:date="2024-05-21T19:30:00Z">
                    <w:rPr>
                      <w:rFonts w:ascii="Arial" w:hAnsi="Arial" w:cs="Arial"/>
                      <w:sz w:val="22"/>
                      <w:szCs w:val="22"/>
                    </w:rPr>
                  </w:rPrChange>
                </w:rPr>
                <w:t xml:space="preserve">: </w:t>
              </w:r>
            </w:ins>
          </w:p>
          <w:p w14:paraId="420F4C46" w14:textId="77777777" w:rsidR="00752A4E" w:rsidRPr="00691CC8" w:rsidRDefault="00752A4E" w:rsidP="00DB17CF">
            <w:pPr>
              <w:tabs>
                <w:tab w:val="left" w:pos="720"/>
              </w:tabs>
              <w:rPr>
                <w:ins w:id="529" w:author="Girmay, Ezana" w:date="2024-05-21T19:22:00Z"/>
                <w:rFonts w:asciiTheme="minorHAnsi" w:hAnsiTheme="minorHAnsi" w:cstheme="minorHAnsi"/>
                <w:sz w:val="22"/>
                <w:szCs w:val="22"/>
                <w:rPrChange w:id="530" w:author="Girmay, Ezana" w:date="2024-05-21T19:30:00Z">
                  <w:rPr>
                    <w:ins w:id="531" w:author="Girmay, Ezana" w:date="2024-05-21T19:22:00Z"/>
                    <w:rFonts w:ascii="Arial" w:hAnsi="Arial" w:cs="Arial"/>
                    <w:sz w:val="22"/>
                    <w:szCs w:val="22"/>
                  </w:rPr>
                </w:rPrChange>
              </w:rPr>
            </w:pPr>
            <w:ins w:id="532" w:author="Girmay, Ezana" w:date="2024-05-21T19:22:00Z">
              <w:r w:rsidRPr="00691CC8">
                <w:rPr>
                  <w:rFonts w:asciiTheme="minorHAnsi" w:hAnsiTheme="minorHAnsi" w:cstheme="minorHAnsi"/>
                  <w:sz w:val="22"/>
                  <w:szCs w:val="22"/>
                  <w:rPrChange w:id="533" w:author="Girmay, Ezana" w:date="2024-05-21T19:30:00Z">
                    <w:rPr>
                      <w:rFonts w:ascii="Arial" w:hAnsi="Arial" w:cs="Arial"/>
                      <w:sz w:val="22"/>
                      <w:szCs w:val="22"/>
                    </w:rPr>
                  </w:rPrChange>
                </w:rPr>
                <w:tab/>
              </w:r>
              <w:r w:rsidRPr="00691CC8">
                <w:rPr>
                  <w:rFonts w:asciiTheme="minorHAnsi" w:hAnsiTheme="minorHAnsi" w:cstheme="minorHAnsi"/>
                  <w:b/>
                  <w:sz w:val="22"/>
                  <w:szCs w:val="22"/>
                  <w:rPrChange w:id="534"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535" w:author="Girmay, Ezana" w:date="2024-05-21T19:30:00Z">
                    <w:rPr>
                      <w:rFonts w:ascii="Arial" w:hAnsi="Arial" w:cs="Arial"/>
                      <w:sz w:val="22"/>
                      <w:szCs w:val="22"/>
                    </w:rPr>
                  </w:rPrChange>
                </w:rPr>
                <w:t xml:space="preserve">: </w:t>
              </w:r>
            </w:ins>
          </w:p>
          <w:p w14:paraId="5FEDF78A" w14:textId="77777777" w:rsidR="00752A4E" w:rsidRPr="00691CC8" w:rsidRDefault="00752A4E" w:rsidP="00DB17CF">
            <w:pPr>
              <w:tabs>
                <w:tab w:val="left" w:pos="720"/>
              </w:tabs>
              <w:rPr>
                <w:ins w:id="536" w:author="Girmay, Ezana" w:date="2024-05-21T19:22:00Z"/>
                <w:rFonts w:asciiTheme="minorHAnsi" w:hAnsiTheme="minorHAnsi" w:cstheme="minorHAnsi"/>
                <w:sz w:val="22"/>
                <w:szCs w:val="22"/>
                <w:rPrChange w:id="537" w:author="Girmay, Ezana" w:date="2024-05-21T19:30:00Z">
                  <w:rPr>
                    <w:ins w:id="538" w:author="Girmay, Ezana" w:date="2024-05-21T19:22:00Z"/>
                    <w:rFonts w:ascii="Arial" w:hAnsi="Arial" w:cs="Arial"/>
                    <w:sz w:val="22"/>
                    <w:szCs w:val="22"/>
                  </w:rPr>
                </w:rPrChange>
              </w:rPr>
            </w:pPr>
            <w:ins w:id="539" w:author="Girmay, Ezana" w:date="2024-05-21T19:22:00Z">
              <w:r w:rsidRPr="00691CC8">
                <w:rPr>
                  <w:rFonts w:asciiTheme="minorHAnsi" w:hAnsiTheme="minorHAnsi" w:cstheme="minorHAnsi"/>
                  <w:sz w:val="22"/>
                  <w:szCs w:val="22"/>
                  <w:rPrChange w:id="540" w:author="Girmay, Ezana" w:date="2024-05-21T19:30:00Z">
                    <w:rPr>
                      <w:rFonts w:ascii="Arial" w:hAnsi="Arial" w:cs="Arial"/>
                      <w:sz w:val="22"/>
                      <w:szCs w:val="22"/>
                    </w:rPr>
                  </w:rPrChange>
                </w:rPr>
                <w:tab/>
              </w:r>
              <w:r w:rsidRPr="00691CC8">
                <w:rPr>
                  <w:rFonts w:asciiTheme="minorHAnsi" w:hAnsiTheme="minorHAnsi" w:cstheme="minorHAnsi"/>
                  <w:b/>
                  <w:sz w:val="22"/>
                  <w:szCs w:val="22"/>
                  <w:rPrChange w:id="541"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542" w:author="Girmay, Ezana" w:date="2024-05-21T19:30:00Z">
                    <w:rPr>
                      <w:rFonts w:ascii="Arial" w:hAnsi="Arial" w:cs="Arial"/>
                      <w:sz w:val="22"/>
                      <w:szCs w:val="22"/>
                    </w:rPr>
                  </w:rPrChange>
                </w:rPr>
                <w:t xml:space="preserve">: </w:t>
              </w:r>
            </w:ins>
          </w:p>
        </w:tc>
      </w:tr>
      <w:tr w:rsidR="00752A4E" w:rsidRPr="00691CC8" w14:paraId="118D627E" w14:textId="77777777" w:rsidTr="00DB17CF">
        <w:trPr>
          <w:ins w:id="543" w:author="Girmay, Ezana" w:date="2024-05-21T19:22:00Z"/>
        </w:trPr>
        <w:tc>
          <w:tcPr>
            <w:tcW w:w="9314" w:type="dxa"/>
            <w:gridSpan w:val="4"/>
            <w:shd w:val="clear" w:color="auto" w:fill="auto"/>
          </w:tcPr>
          <w:p w14:paraId="3B6B12D1" w14:textId="77777777" w:rsidR="00752A4E" w:rsidRPr="00691CC8" w:rsidRDefault="00752A4E" w:rsidP="00DB17CF">
            <w:pPr>
              <w:rPr>
                <w:ins w:id="544" w:author="Girmay, Ezana" w:date="2024-05-21T19:22:00Z"/>
                <w:rFonts w:asciiTheme="minorHAnsi" w:hAnsiTheme="minorHAnsi" w:cstheme="minorHAnsi"/>
                <w:sz w:val="22"/>
                <w:szCs w:val="22"/>
                <w:rPrChange w:id="545" w:author="Girmay, Ezana" w:date="2024-05-21T19:30:00Z">
                  <w:rPr>
                    <w:ins w:id="546" w:author="Girmay, Ezana" w:date="2024-05-21T19:22:00Z"/>
                    <w:rFonts w:ascii="Arial" w:hAnsi="Arial" w:cs="Arial"/>
                    <w:sz w:val="22"/>
                    <w:szCs w:val="22"/>
                  </w:rPr>
                </w:rPrChange>
              </w:rPr>
            </w:pPr>
            <w:ins w:id="547" w:author="Girmay, Ezana" w:date="2024-05-21T19:22:00Z">
              <w:r w:rsidRPr="00691CC8">
                <w:rPr>
                  <w:rFonts w:asciiTheme="minorHAnsi" w:hAnsiTheme="minorHAnsi" w:cstheme="minorHAnsi"/>
                  <w:b/>
                  <w:sz w:val="22"/>
                  <w:szCs w:val="22"/>
                  <w:rPrChange w:id="548"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549" w:author="Girmay, Ezana" w:date="2024-05-21T19:30:00Z">
                    <w:rPr>
                      <w:rFonts w:ascii="Arial" w:hAnsi="Arial" w:cs="Arial"/>
                      <w:sz w:val="22"/>
                      <w:szCs w:val="22"/>
                    </w:rPr>
                  </w:rPrChange>
                </w:rPr>
                <w:t xml:space="preserve">: </w:t>
              </w:r>
            </w:ins>
          </w:p>
          <w:p w14:paraId="15BDBF82" w14:textId="77777777" w:rsidR="00752A4E" w:rsidRPr="00691CC8" w:rsidRDefault="00752A4E" w:rsidP="00DB17CF">
            <w:pPr>
              <w:rPr>
                <w:ins w:id="550" w:author="Girmay, Ezana" w:date="2024-05-21T19:22:00Z"/>
                <w:rFonts w:asciiTheme="minorHAnsi" w:hAnsiTheme="minorHAnsi" w:cstheme="minorHAnsi"/>
                <w:sz w:val="22"/>
                <w:szCs w:val="22"/>
                <w:rPrChange w:id="551" w:author="Girmay, Ezana" w:date="2024-05-21T19:30:00Z">
                  <w:rPr>
                    <w:ins w:id="552" w:author="Girmay, Ezana" w:date="2024-05-21T19:22:00Z"/>
                    <w:rFonts w:ascii="Arial" w:hAnsi="Arial" w:cs="Arial"/>
                    <w:sz w:val="22"/>
                    <w:szCs w:val="22"/>
                  </w:rPr>
                </w:rPrChange>
              </w:rPr>
            </w:pPr>
          </w:p>
          <w:p w14:paraId="2B68A110" w14:textId="77777777" w:rsidR="00752A4E" w:rsidRPr="00691CC8" w:rsidRDefault="00752A4E" w:rsidP="00752A4E">
            <w:pPr>
              <w:pStyle w:val="ListParagraph"/>
              <w:numPr>
                <w:ilvl w:val="0"/>
                <w:numId w:val="28"/>
              </w:numPr>
              <w:spacing w:before="0" w:after="0"/>
              <w:rPr>
                <w:ins w:id="553" w:author="Girmay, Ezana" w:date="2024-05-21T19:22:00Z"/>
                <w:rFonts w:asciiTheme="minorHAnsi" w:hAnsiTheme="minorHAnsi" w:cstheme="minorHAnsi"/>
                <w:sz w:val="22"/>
                <w:szCs w:val="22"/>
                <w:rPrChange w:id="554" w:author="Girmay, Ezana" w:date="2024-05-21T19:30:00Z">
                  <w:rPr>
                    <w:ins w:id="555" w:author="Girmay, Ezana" w:date="2024-05-21T19:22:00Z"/>
                    <w:rFonts w:cs="Arial"/>
                    <w:sz w:val="22"/>
                    <w:szCs w:val="22"/>
                  </w:rPr>
                </w:rPrChange>
              </w:rPr>
            </w:pPr>
            <w:ins w:id="556" w:author="Girmay, Ezana" w:date="2024-05-21T19:22:00Z">
              <w:r w:rsidRPr="00691CC8">
                <w:rPr>
                  <w:rFonts w:asciiTheme="minorHAnsi" w:hAnsiTheme="minorHAnsi" w:cstheme="minorHAnsi"/>
                  <w:sz w:val="22"/>
                  <w:szCs w:val="22"/>
                  <w:rPrChange w:id="557" w:author="Girmay, Ezana" w:date="2024-05-21T19:30:00Z">
                    <w:rPr>
                      <w:rFonts w:cs="Arial"/>
                      <w:sz w:val="22"/>
                      <w:szCs w:val="22"/>
                    </w:rPr>
                  </w:rPrChange>
                </w:rPr>
                <w:t xml:space="preserve">Click button to go to customer history page from the main page. </w:t>
              </w:r>
            </w:ins>
          </w:p>
          <w:p w14:paraId="67F7BD8C" w14:textId="6D94E884" w:rsidR="00752A4E" w:rsidRPr="00691CC8" w:rsidRDefault="00752A4E" w:rsidP="00752A4E">
            <w:pPr>
              <w:pStyle w:val="ListParagraph"/>
              <w:numPr>
                <w:ilvl w:val="0"/>
                <w:numId w:val="28"/>
              </w:numPr>
              <w:spacing w:before="0" w:after="0"/>
              <w:rPr>
                <w:ins w:id="558" w:author="Girmay, Ezana" w:date="2024-05-21T19:22:00Z"/>
                <w:rFonts w:asciiTheme="minorHAnsi" w:hAnsiTheme="minorHAnsi" w:cstheme="minorHAnsi"/>
                <w:sz w:val="22"/>
                <w:szCs w:val="22"/>
                <w:rPrChange w:id="559" w:author="Girmay, Ezana" w:date="2024-05-21T19:30:00Z">
                  <w:rPr>
                    <w:ins w:id="560" w:author="Girmay, Ezana" w:date="2024-05-21T19:22:00Z"/>
                    <w:rFonts w:cs="Arial"/>
                    <w:sz w:val="22"/>
                    <w:szCs w:val="22"/>
                  </w:rPr>
                </w:rPrChange>
              </w:rPr>
            </w:pPr>
            <w:ins w:id="561" w:author="Girmay, Ezana" w:date="2024-05-21T19:22:00Z">
              <w:r w:rsidRPr="00691CC8">
                <w:rPr>
                  <w:rFonts w:asciiTheme="minorHAnsi" w:hAnsiTheme="minorHAnsi" w:cstheme="minorHAnsi"/>
                  <w:sz w:val="22"/>
                  <w:szCs w:val="22"/>
                  <w:rPrChange w:id="562" w:author="Girmay, Ezana" w:date="2024-05-21T19:30:00Z">
                    <w:rPr>
                      <w:rFonts w:cs="Arial"/>
                      <w:sz w:val="22"/>
                      <w:szCs w:val="22"/>
                    </w:rPr>
                  </w:rPrChange>
                </w:rPr>
                <w:t xml:space="preserve">Select from a list </w:t>
              </w:r>
            </w:ins>
            <w:ins w:id="563" w:author="Girmay, Ezana" w:date="2024-05-21T20:03:00Z">
              <w:r w:rsidR="0080773F">
                <w:rPr>
                  <w:rFonts w:asciiTheme="minorHAnsi" w:hAnsiTheme="minorHAnsi" w:cstheme="minorHAnsi"/>
                  <w:sz w:val="22"/>
                  <w:szCs w:val="22"/>
                </w:rPr>
                <w:t xml:space="preserve">on </w:t>
              </w:r>
            </w:ins>
            <w:ins w:id="564" w:author="Girmay, Ezana" w:date="2024-05-21T19:22:00Z">
              <w:r w:rsidRPr="00691CC8">
                <w:rPr>
                  <w:rFonts w:asciiTheme="minorHAnsi" w:hAnsiTheme="minorHAnsi" w:cstheme="minorHAnsi"/>
                  <w:sz w:val="22"/>
                  <w:szCs w:val="22"/>
                  <w:rPrChange w:id="565" w:author="Girmay, Ezana" w:date="2024-05-21T19:30:00Z">
                    <w:rPr>
                      <w:rFonts w:cs="Arial"/>
                      <w:sz w:val="22"/>
                      <w:szCs w:val="22"/>
                    </w:rPr>
                  </w:rPrChange>
                </w:rPr>
                <w:t xml:space="preserve">how you want history to be sorted by. </w:t>
              </w:r>
            </w:ins>
          </w:p>
          <w:p w14:paraId="262FA2CA" w14:textId="77777777" w:rsidR="00752A4E" w:rsidRPr="00691CC8" w:rsidRDefault="00752A4E" w:rsidP="00752A4E">
            <w:pPr>
              <w:pStyle w:val="ListParagraph"/>
              <w:numPr>
                <w:ilvl w:val="0"/>
                <w:numId w:val="28"/>
              </w:numPr>
              <w:spacing w:before="0" w:after="0"/>
              <w:rPr>
                <w:ins w:id="566" w:author="Girmay, Ezana" w:date="2024-05-21T19:22:00Z"/>
                <w:rFonts w:asciiTheme="minorHAnsi" w:hAnsiTheme="minorHAnsi" w:cstheme="minorHAnsi"/>
                <w:sz w:val="22"/>
                <w:szCs w:val="22"/>
                <w:rPrChange w:id="567" w:author="Girmay, Ezana" w:date="2024-05-21T19:30:00Z">
                  <w:rPr>
                    <w:ins w:id="568" w:author="Girmay, Ezana" w:date="2024-05-21T19:22:00Z"/>
                    <w:rFonts w:cs="Arial"/>
                    <w:sz w:val="22"/>
                    <w:szCs w:val="22"/>
                  </w:rPr>
                </w:rPrChange>
              </w:rPr>
            </w:pPr>
            <w:ins w:id="569" w:author="Girmay, Ezana" w:date="2024-05-21T19:22:00Z">
              <w:r w:rsidRPr="00691CC8">
                <w:rPr>
                  <w:rFonts w:asciiTheme="minorHAnsi" w:hAnsiTheme="minorHAnsi" w:cstheme="minorHAnsi"/>
                  <w:sz w:val="22"/>
                  <w:szCs w:val="22"/>
                  <w:rPrChange w:id="570" w:author="Girmay, Ezana" w:date="2024-05-21T19:30:00Z">
                    <w:rPr>
                      <w:rFonts w:cs="Arial"/>
                      <w:sz w:val="22"/>
                      <w:szCs w:val="22"/>
                    </w:rPr>
                  </w:rPrChange>
                </w:rPr>
                <w:t xml:space="preserve">Click tab of individual bought passes to get more information. </w:t>
              </w:r>
            </w:ins>
          </w:p>
          <w:p w14:paraId="0C84EDB0" w14:textId="77777777" w:rsidR="00752A4E" w:rsidRPr="00691CC8" w:rsidRDefault="00752A4E" w:rsidP="00DB17CF">
            <w:pPr>
              <w:rPr>
                <w:ins w:id="571" w:author="Girmay, Ezana" w:date="2024-05-21T19:22:00Z"/>
                <w:rFonts w:asciiTheme="minorHAnsi" w:hAnsiTheme="minorHAnsi" w:cstheme="minorHAnsi"/>
                <w:sz w:val="22"/>
                <w:szCs w:val="22"/>
                <w:rPrChange w:id="572" w:author="Girmay, Ezana" w:date="2024-05-21T19:30:00Z">
                  <w:rPr>
                    <w:ins w:id="573" w:author="Girmay, Ezana" w:date="2024-05-21T19:22:00Z"/>
                    <w:rFonts w:ascii="Arial" w:hAnsi="Arial" w:cs="Arial"/>
                    <w:sz w:val="22"/>
                    <w:szCs w:val="22"/>
                  </w:rPr>
                </w:rPrChange>
              </w:rPr>
            </w:pPr>
          </w:p>
          <w:p w14:paraId="629F254B" w14:textId="77777777" w:rsidR="00752A4E" w:rsidRPr="00691CC8" w:rsidRDefault="00752A4E" w:rsidP="00DB17CF">
            <w:pPr>
              <w:rPr>
                <w:ins w:id="574" w:author="Girmay, Ezana" w:date="2024-05-21T19:22:00Z"/>
                <w:rFonts w:asciiTheme="minorHAnsi" w:hAnsiTheme="minorHAnsi" w:cstheme="minorHAnsi"/>
                <w:sz w:val="22"/>
                <w:szCs w:val="22"/>
                <w:rPrChange w:id="575" w:author="Girmay, Ezana" w:date="2024-05-21T19:30:00Z">
                  <w:rPr>
                    <w:ins w:id="576" w:author="Girmay, Ezana" w:date="2024-05-21T19:22:00Z"/>
                    <w:rFonts w:ascii="Arial" w:hAnsi="Arial" w:cs="Arial"/>
                    <w:sz w:val="22"/>
                    <w:szCs w:val="22"/>
                  </w:rPr>
                </w:rPrChange>
              </w:rPr>
            </w:pPr>
          </w:p>
          <w:p w14:paraId="0E669C78" w14:textId="77777777" w:rsidR="00752A4E" w:rsidRPr="00691CC8" w:rsidRDefault="00752A4E" w:rsidP="00DB17CF">
            <w:pPr>
              <w:rPr>
                <w:ins w:id="577" w:author="Girmay, Ezana" w:date="2024-05-21T19:22:00Z"/>
                <w:rFonts w:asciiTheme="minorHAnsi" w:hAnsiTheme="minorHAnsi" w:cstheme="minorHAnsi"/>
                <w:sz w:val="22"/>
                <w:szCs w:val="22"/>
                <w:rPrChange w:id="578" w:author="Girmay, Ezana" w:date="2024-05-21T19:30:00Z">
                  <w:rPr>
                    <w:ins w:id="579" w:author="Girmay, Ezana" w:date="2024-05-21T19:22:00Z"/>
                    <w:rFonts w:ascii="Arial" w:hAnsi="Arial" w:cs="Arial"/>
                    <w:sz w:val="22"/>
                    <w:szCs w:val="22"/>
                  </w:rPr>
                </w:rPrChange>
              </w:rPr>
            </w:pPr>
          </w:p>
        </w:tc>
      </w:tr>
      <w:tr w:rsidR="00752A4E" w:rsidRPr="00691CC8" w14:paraId="6324C407" w14:textId="77777777" w:rsidTr="00DB17CF">
        <w:trPr>
          <w:trHeight w:val="498"/>
          <w:ins w:id="580" w:author="Girmay, Ezana" w:date="2024-05-21T19:22:00Z"/>
        </w:trPr>
        <w:tc>
          <w:tcPr>
            <w:tcW w:w="9314" w:type="dxa"/>
            <w:gridSpan w:val="4"/>
            <w:shd w:val="clear" w:color="auto" w:fill="auto"/>
          </w:tcPr>
          <w:p w14:paraId="78082668" w14:textId="77777777" w:rsidR="00752A4E" w:rsidRPr="00691CC8" w:rsidRDefault="00752A4E" w:rsidP="00DB17CF">
            <w:pPr>
              <w:rPr>
                <w:ins w:id="581" w:author="Girmay, Ezana" w:date="2024-05-21T19:22:00Z"/>
                <w:rFonts w:asciiTheme="minorHAnsi" w:hAnsiTheme="minorHAnsi" w:cstheme="minorHAnsi"/>
                <w:sz w:val="22"/>
                <w:szCs w:val="22"/>
                <w:rPrChange w:id="582" w:author="Girmay, Ezana" w:date="2024-05-21T19:30:00Z">
                  <w:rPr>
                    <w:ins w:id="583" w:author="Girmay, Ezana" w:date="2024-05-21T19:22:00Z"/>
                    <w:rFonts w:ascii="Arial" w:hAnsi="Arial" w:cs="Arial"/>
                    <w:sz w:val="22"/>
                    <w:szCs w:val="22"/>
                  </w:rPr>
                </w:rPrChange>
              </w:rPr>
            </w:pPr>
            <w:ins w:id="584" w:author="Girmay, Ezana" w:date="2024-05-21T19:22:00Z">
              <w:r w:rsidRPr="00691CC8">
                <w:rPr>
                  <w:rFonts w:asciiTheme="minorHAnsi" w:hAnsiTheme="minorHAnsi" w:cstheme="minorHAnsi"/>
                  <w:b/>
                  <w:sz w:val="22"/>
                  <w:szCs w:val="22"/>
                  <w:rPrChange w:id="585"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586" w:author="Girmay, Ezana" w:date="2024-05-21T19:30:00Z">
                    <w:rPr>
                      <w:rFonts w:ascii="Arial" w:hAnsi="Arial" w:cs="Arial"/>
                      <w:sz w:val="22"/>
                      <w:szCs w:val="22"/>
                    </w:rPr>
                  </w:rPrChange>
                </w:rPr>
                <w:t xml:space="preserve">: </w:t>
              </w:r>
            </w:ins>
          </w:p>
          <w:p w14:paraId="6BB64B2E" w14:textId="77777777" w:rsidR="00752A4E" w:rsidRPr="00691CC8" w:rsidRDefault="00752A4E" w:rsidP="00DB17CF">
            <w:pPr>
              <w:rPr>
                <w:ins w:id="587" w:author="Girmay, Ezana" w:date="2024-05-21T19:22:00Z"/>
                <w:rFonts w:asciiTheme="minorHAnsi" w:hAnsiTheme="minorHAnsi" w:cstheme="minorHAnsi"/>
                <w:sz w:val="22"/>
                <w:szCs w:val="22"/>
                <w:rPrChange w:id="588" w:author="Girmay, Ezana" w:date="2024-05-21T19:30:00Z">
                  <w:rPr>
                    <w:ins w:id="589" w:author="Girmay, Ezana" w:date="2024-05-21T19:22:00Z"/>
                    <w:rFonts w:ascii="Arial" w:hAnsi="Arial" w:cs="Arial"/>
                    <w:sz w:val="22"/>
                    <w:szCs w:val="22"/>
                  </w:rPr>
                </w:rPrChange>
              </w:rPr>
            </w:pPr>
          </w:p>
          <w:p w14:paraId="7FD32FFF" w14:textId="77777777" w:rsidR="00752A4E" w:rsidRPr="00691CC8" w:rsidRDefault="00752A4E" w:rsidP="00DB17CF">
            <w:pPr>
              <w:rPr>
                <w:ins w:id="590" w:author="Girmay, Ezana" w:date="2024-05-21T19:22:00Z"/>
                <w:rFonts w:asciiTheme="minorHAnsi" w:hAnsiTheme="minorHAnsi" w:cstheme="minorHAnsi"/>
                <w:sz w:val="22"/>
                <w:szCs w:val="22"/>
                <w:rPrChange w:id="591" w:author="Girmay, Ezana" w:date="2024-05-21T19:30:00Z">
                  <w:rPr>
                    <w:ins w:id="592" w:author="Girmay, Ezana" w:date="2024-05-21T19:22:00Z"/>
                    <w:rFonts w:ascii="Arial" w:hAnsi="Arial" w:cs="Arial"/>
                    <w:sz w:val="22"/>
                    <w:szCs w:val="22"/>
                  </w:rPr>
                </w:rPrChange>
              </w:rPr>
            </w:pPr>
          </w:p>
          <w:p w14:paraId="6C464655" w14:textId="77777777" w:rsidR="00752A4E" w:rsidRPr="00691CC8" w:rsidRDefault="00752A4E" w:rsidP="00DB17CF">
            <w:pPr>
              <w:rPr>
                <w:ins w:id="593" w:author="Girmay, Ezana" w:date="2024-05-21T19:22:00Z"/>
                <w:rFonts w:asciiTheme="minorHAnsi" w:hAnsiTheme="minorHAnsi" w:cstheme="minorHAnsi"/>
                <w:sz w:val="22"/>
                <w:szCs w:val="22"/>
                <w:rPrChange w:id="594" w:author="Girmay, Ezana" w:date="2024-05-21T19:30:00Z">
                  <w:rPr>
                    <w:ins w:id="595" w:author="Girmay, Ezana" w:date="2024-05-21T19:22:00Z"/>
                    <w:rFonts w:ascii="Arial" w:hAnsi="Arial" w:cs="Arial"/>
                    <w:sz w:val="22"/>
                    <w:szCs w:val="22"/>
                  </w:rPr>
                </w:rPrChange>
              </w:rPr>
            </w:pPr>
          </w:p>
          <w:p w14:paraId="5F052336" w14:textId="77777777" w:rsidR="00752A4E" w:rsidRPr="00691CC8" w:rsidRDefault="00752A4E" w:rsidP="00DB17CF">
            <w:pPr>
              <w:rPr>
                <w:ins w:id="596" w:author="Girmay, Ezana" w:date="2024-05-21T19:22:00Z"/>
                <w:rFonts w:asciiTheme="minorHAnsi" w:hAnsiTheme="minorHAnsi" w:cstheme="minorHAnsi"/>
                <w:sz w:val="22"/>
                <w:szCs w:val="22"/>
                <w:rPrChange w:id="597" w:author="Girmay, Ezana" w:date="2024-05-21T19:30:00Z">
                  <w:rPr>
                    <w:ins w:id="598" w:author="Girmay, Ezana" w:date="2024-05-21T19:22:00Z"/>
                    <w:rFonts w:ascii="Arial" w:hAnsi="Arial" w:cs="Arial"/>
                    <w:sz w:val="22"/>
                    <w:szCs w:val="22"/>
                  </w:rPr>
                </w:rPrChange>
              </w:rPr>
            </w:pPr>
          </w:p>
        </w:tc>
      </w:tr>
      <w:tr w:rsidR="00752A4E" w:rsidRPr="00691CC8" w14:paraId="183D1799" w14:textId="77777777" w:rsidTr="00DB17CF">
        <w:trPr>
          <w:ins w:id="599" w:author="Girmay, Ezana" w:date="2024-05-21T19:22:00Z"/>
        </w:trPr>
        <w:tc>
          <w:tcPr>
            <w:tcW w:w="9314" w:type="dxa"/>
            <w:gridSpan w:val="4"/>
            <w:shd w:val="clear" w:color="auto" w:fill="auto"/>
          </w:tcPr>
          <w:p w14:paraId="14813296" w14:textId="77777777" w:rsidR="00752A4E" w:rsidRPr="00691CC8" w:rsidRDefault="00752A4E" w:rsidP="00DB17CF">
            <w:pPr>
              <w:rPr>
                <w:ins w:id="600" w:author="Girmay, Ezana" w:date="2024-05-21T19:22:00Z"/>
                <w:rFonts w:asciiTheme="minorHAnsi" w:hAnsiTheme="minorHAnsi" w:cstheme="minorHAnsi"/>
                <w:sz w:val="22"/>
                <w:szCs w:val="22"/>
                <w:rPrChange w:id="601" w:author="Girmay, Ezana" w:date="2024-05-21T19:30:00Z">
                  <w:rPr>
                    <w:ins w:id="602" w:author="Girmay, Ezana" w:date="2024-05-21T19:22:00Z"/>
                    <w:rFonts w:ascii="Arial" w:hAnsi="Arial" w:cs="Arial"/>
                    <w:sz w:val="22"/>
                    <w:szCs w:val="22"/>
                  </w:rPr>
                </w:rPrChange>
              </w:rPr>
            </w:pPr>
            <w:ins w:id="603" w:author="Girmay, Ezana" w:date="2024-05-21T19:22:00Z">
              <w:r w:rsidRPr="00691CC8">
                <w:rPr>
                  <w:rFonts w:asciiTheme="minorHAnsi" w:hAnsiTheme="minorHAnsi" w:cstheme="minorHAnsi"/>
                  <w:b/>
                  <w:sz w:val="22"/>
                  <w:szCs w:val="22"/>
                  <w:rPrChange w:id="604"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605" w:author="Girmay, Ezana" w:date="2024-05-21T19:30:00Z">
                    <w:rPr>
                      <w:rFonts w:ascii="Arial" w:hAnsi="Arial" w:cs="Arial"/>
                      <w:sz w:val="22"/>
                      <w:szCs w:val="22"/>
                    </w:rPr>
                  </w:rPrChange>
                </w:rPr>
                <w:t xml:space="preserve">: </w:t>
              </w:r>
            </w:ins>
          </w:p>
          <w:p w14:paraId="3B7E6980" w14:textId="77777777" w:rsidR="00752A4E" w:rsidRPr="00691CC8" w:rsidRDefault="00752A4E" w:rsidP="00DB17CF">
            <w:pPr>
              <w:rPr>
                <w:ins w:id="606" w:author="Girmay, Ezana" w:date="2024-05-21T19:22:00Z"/>
                <w:rFonts w:asciiTheme="minorHAnsi" w:hAnsiTheme="minorHAnsi" w:cstheme="minorHAnsi"/>
                <w:sz w:val="22"/>
                <w:szCs w:val="22"/>
                <w:rPrChange w:id="607" w:author="Girmay, Ezana" w:date="2024-05-21T19:30:00Z">
                  <w:rPr>
                    <w:ins w:id="608" w:author="Girmay, Ezana" w:date="2024-05-21T19:22:00Z"/>
                    <w:rFonts w:ascii="Arial" w:hAnsi="Arial" w:cs="Arial"/>
                    <w:sz w:val="22"/>
                    <w:szCs w:val="22"/>
                  </w:rPr>
                </w:rPrChange>
              </w:rPr>
            </w:pPr>
          </w:p>
          <w:p w14:paraId="195E8103" w14:textId="77777777" w:rsidR="00752A4E" w:rsidRPr="00691CC8" w:rsidRDefault="00752A4E" w:rsidP="00DB17CF">
            <w:pPr>
              <w:rPr>
                <w:ins w:id="609" w:author="Girmay, Ezana" w:date="2024-05-21T19:22:00Z"/>
                <w:rFonts w:asciiTheme="minorHAnsi" w:hAnsiTheme="minorHAnsi" w:cstheme="minorHAnsi"/>
                <w:sz w:val="22"/>
                <w:szCs w:val="22"/>
                <w:rPrChange w:id="610" w:author="Girmay, Ezana" w:date="2024-05-21T19:30:00Z">
                  <w:rPr>
                    <w:ins w:id="611" w:author="Girmay, Ezana" w:date="2024-05-21T19:22:00Z"/>
                    <w:rFonts w:ascii="Arial" w:hAnsi="Arial" w:cs="Arial"/>
                    <w:sz w:val="22"/>
                    <w:szCs w:val="22"/>
                  </w:rPr>
                </w:rPrChange>
              </w:rPr>
            </w:pPr>
          </w:p>
          <w:p w14:paraId="598802F7" w14:textId="77777777" w:rsidR="00752A4E" w:rsidRPr="00691CC8" w:rsidRDefault="00752A4E" w:rsidP="00DB17CF">
            <w:pPr>
              <w:rPr>
                <w:ins w:id="612" w:author="Girmay, Ezana" w:date="2024-05-21T19:22:00Z"/>
                <w:rFonts w:asciiTheme="minorHAnsi" w:hAnsiTheme="minorHAnsi" w:cstheme="minorHAnsi"/>
                <w:sz w:val="22"/>
                <w:szCs w:val="22"/>
                <w:rPrChange w:id="613" w:author="Girmay, Ezana" w:date="2024-05-21T19:30:00Z">
                  <w:rPr>
                    <w:ins w:id="614" w:author="Girmay, Ezana" w:date="2024-05-21T19:22:00Z"/>
                    <w:rFonts w:ascii="Arial" w:hAnsi="Arial" w:cs="Arial"/>
                    <w:sz w:val="22"/>
                    <w:szCs w:val="22"/>
                  </w:rPr>
                </w:rPrChange>
              </w:rPr>
            </w:pPr>
          </w:p>
          <w:p w14:paraId="51E6A462" w14:textId="77777777" w:rsidR="00752A4E" w:rsidRPr="00691CC8" w:rsidRDefault="00752A4E" w:rsidP="00DB17CF">
            <w:pPr>
              <w:rPr>
                <w:ins w:id="615" w:author="Girmay, Ezana" w:date="2024-05-21T19:22:00Z"/>
                <w:rFonts w:asciiTheme="minorHAnsi" w:hAnsiTheme="minorHAnsi" w:cstheme="minorHAnsi"/>
                <w:sz w:val="22"/>
                <w:szCs w:val="22"/>
                <w:rPrChange w:id="616" w:author="Girmay, Ezana" w:date="2024-05-21T19:30:00Z">
                  <w:rPr>
                    <w:ins w:id="617" w:author="Girmay, Ezana" w:date="2024-05-21T19:22:00Z"/>
                    <w:rFonts w:ascii="Arial" w:hAnsi="Arial" w:cs="Arial"/>
                    <w:sz w:val="22"/>
                    <w:szCs w:val="22"/>
                  </w:rPr>
                </w:rPrChange>
              </w:rPr>
            </w:pPr>
          </w:p>
        </w:tc>
      </w:tr>
      <w:tr w:rsidR="00752A4E" w:rsidRPr="00691CC8" w14:paraId="7AB3100A" w14:textId="77777777" w:rsidTr="00DB17CF">
        <w:trPr>
          <w:ins w:id="618" w:author="Girmay, Ezana" w:date="2024-05-21T19:22:00Z"/>
        </w:trPr>
        <w:tc>
          <w:tcPr>
            <w:tcW w:w="9314" w:type="dxa"/>
            <w:gridSpan w:val="4"/>
            <w:shd w:val="clear" w:color="auto" w:fill="auto"/>
          </w:tcPr>
          <w:p w14:paraId="7ABF13CF" w14:textId="77777777" w:rsidR="00752A4E" w:rsidRPr="00691CC8" w:rsidRDefault="00752A4E" w:rsidP="00DB17CF">
            <w:pPr>
              <w:rPr>
                <w:ins w:id="619" w:author="Girmay, Ezana" w:date="2024-05-21T19:22:00Z"/>
                <w:rFonts w:asciiTheme="minorHAnsi" w:hAnsiTheme="minorHAnsi" w:cstheme="minorHAnsi"/>
                <w:b/>
                <w:sz w:val="22"/>
                <w:szCs w:val="22"/>
                <w:rPrChange w:id="620" w:author="Girmay, Ezana" w:date="2024-05-21T19:30:00Z">
                  <w:rPr>
                    <w:ins w:id="621" w:author="Girmay, Ezana" w:date="2024-05-21T19:22:00Z"/>
                    <w:rFonts w:ascii="Arial" w:hAnsi="Arial" w:cs="Arial"/>
                    <w:b/>
                    <w:sz w:val="22"/>
                    <w:szCs w:val="22"/>
                  </w:rPr>
                </w:rPrChange>
              </w:rPr>
            </w:pPr>
            <w:ins w:id="622" w:author="Girmay, Ezana" w:date="2024-05-21T19:22:00Z">
              <w:r w:rsidRPr="00691CC8">
                <w:rPr>
                  <w:rFonts w:asciiTheme="minorHAnsi" w:hAnsiTheme="minorHAnsi" w:cstheme="minorHAnsi"/>
                  <w:b/>
                  <w:sz w:val="22"/>
                  <w:szCs w:val="22"/>
                  <w:rPrChange w:id="623" w:author="Girmay, Ezana" w:date="2024-05-21T19:30:00Z">
                    <w:rPr>
                      <w:rFonts w:ascii="Arial" w:hAnsi="Arial" w:cs="Arial"/>
                      <w:b/>
                      <w:sz w:val="22"/>
                      <w:szCs w:val="22"/>
                    </w:rPr>
                  </w:rPrChange>
                </w:rPr>
                <w:t xml:space="preserve">Special Requirements: </w:t>
              </w:r>
            </w:ins>
          </w:p>
          <w:p w14:paraId="0F67D421" w14:textId="77777777" w:rsidR="00752A4E" w:rsidRPr="00691CC8" w:rsidRDefault="00752A4E" w:rsidP="00DB17CF">
            <w:pPr>
              <w:rPr>
                <w:ins w:id="624" w:author="Girmay, Ezana" w:date="2024-05-21T19:22:00Z"/>
                <w:rFonts w:asciiTheme="minorHAnsi" w:hAnsiTheme="minorHAnsi" w:cstheme="minorHAnsi"/>
                <w:b/>
                <w:sz w:val="22"/>
                <w:szCs w:val="22"/>
                <w:rPrChange w:id="625" w:author="Girmay, Ezana" w:date="2024-05-21T19:30:00Z">
                  <w:rPr>
                    <w:ins w:id="626" w:author="Girmay, Ezana" w:date="2024-05-21T19:22:00Z"/>
                    <w:rFonts w:ascii="Arial" w:hAnsi="Arial" w:cs="Arial"/>
                    <w:b/>
                    <w:sz w:val="22"/>
                    <w:szCs w:val="22"/>
                  </w:rPr>
                </w:rPrChange>
              </w:rPr>
            </w:pPr>
          </w:p>
          <w:p w14:paraId="5ABAEAA8" w14:textId="77777777" w:rsidR="00752A4E" w:rsidRDefault="00752A4E" w:rsidP="00DB17CF">
            <w:pPr>
              <w:rPr>
                <w:ins w:id="627" w:author="Girmay, Ezana" w:date="2024-05-21T19:33:00Z"/>
                <w:rFonts w:asciiTheme="minorHAnsi" w:hAnsiTheme="minorHAnsi" w:cstheme="minorHAnsi"/>
                <w:b/>
                <w:sz w:val="22"/>
                <w:szCs w:val="22"/>
              </w:rPr>
            </w:pPr>
          </w:p>
          <w:p w14:paraId="1D41A712" w14:textId="77777777" w:rsidR="00691CC8" w:rsidRPr="00691CC8" w:rsidRDefault="00691CC8" w:rsidP="00DB17CF">
            <w:pPr>
              <w:rPr>
                <w:ins w:id="628" w:author="Girmay, Ezana" w:date="2024-05-21T19:22:00Z"/>
                <w:rFonts w:asciiTheme="minorHAnsi" w:hAnsiTheme="minorHAnsi" w:cstheme="minorHAnsi"/>
                <w:b/>
                <w:sz w:val="22"/>
                <w:szCs w:val="22"/>
                <w:rPrChange w:id="629" w:author="Girmay, Ezana" w:date="2024-05-21T19:30:00Z">
                  <w:rPr>
                    <w:ins w:id="630" w:author="Girmay, Ezana" w:date="2024-05-21T19:22:00Z"/>
                    <w:rFonts w:ascii="Arial" w:hAnsi="Arial" w:cs="Arial"/>
                    <w:b/>
                    <w:sz w:val="22"/>
                    <w:szCs w:val="22"/>
                  </w:rPr>
                </w:rPrChange>
              </w:rPr>
            </w:pPr>
          </w:p>
        </w:tc>
      </w:tr>
      <w:tr w:rsidR="00752A4E" w:rsidRPr="00691CC8" w14:paraId="72F9490E" w14:textId="77777777" w:rsidTr="00DB17CF">
        <w:trPr>
          <w:ins w:id="631" w:author="Girmay, Ezana" w:date="2024-05-21T19:22:00Z"/>
        </w:trPr>
        <w:tc>
          <w:tcPr>
            <w:tcW w:w="9314" w:type="dxa"/>
            <w:gridSpan w:val="4"/>
            <w:shd w:val="clear" w:color="auto" w:fill="auto"/>
          </w:tcPr>
          <w:p w14:paraId="427B39CE" w14:textId="77777777" w:rsidR="00752A4E" w:rsidRPr="00691CC8" w:rsidRDefault="00752A4E" w:rsidP="00DB17CF">
            <w:pPr>
              <w:rPr>
                <w:ins w:id="632" w:author="Girmay, Ezana" w:date="2024-05-21T19:22:00Z"/>
                <w:rFonts w:asciiTheme="minorHAnsi" w:hAnsiTheme="minorHAnsi" w:cstheme="minorHAnsi"/>
                <w:b/>
                <w:sz w:val="22"/>
                <w:szCs w:val="22"/>
                <w:rPrChange w:id="633" w:author="Girmay, Ezana" w:date="2024-05-21T19:30:00Z">
                  <w:rPr>
                    <w:ins w:id="634" w:author="Girmay, Ezana" w:date="2024-05-21T19:22:00Z"/>
                    <w:rFonts w:ascii="Arial" w:hAnsi="Arial" w:cs="Arial"/>
                    <w:b/>
                    <w:sz w:val="22"/>
                    <w:szCs w:val="22"/>
                  </w:rPr>
                </w:rPrChange>
              </w:rPr>
            </w:pPr>
            <w:ins w:id="635" w:author="Girmay, Ezana" w:date="2024-05-21T19:22:00Z">
              <w:r w:rsidRPr="00691CC8">
                <w:rPr>
                  <w:rFonts w:asciiTheme="minorHAnsi" w:hAnsiTheme="minorHAnsi" w:cstheme="minorHAnsi"/>
                  <w:b/>
                  <w:sz w:val="22"/>
                  <w:szCs w:val="22"/>
                  <w:rPrChange w:id="636" w:author="Girmay, Ezana" w:date="2024-05-21T19:30:00Z">
                    <w:rPr>
                      <w:rFonts w:ascii="Arial" w:hAnsi="Arial" w:cs="Arial"/>
                      <w:b/>
                      <w:sz w:val="22"/>
                      <w:szCs w:val="22"/>
                    </w:rPr>
                  </w:rPrChange>
                </w:rPr>
                <w:t xml:space="preserve">To do/Issues: </w:t>
              </w:r>
            </w:ins>
          </w:p>
          <w:p w14:paraId="0C657C84" w14:textId="77777777" w:rsidR="00752A4E" w:rsidRPr="00691CC8" w:rsidRDefault="00752A4E" w:rsidP="00DB17CF">
            <w:pPr>
              <w:rPr>
                <w:ins w:id="637" w:author="Girmay, Ezana" w:date="2024-05-21T19:22:00Z"/>
                <w:rFonts w:asciiTheme="minorHAnsi" w:hAnsiTheme="minorHAnsi" w:cstheme="minorHAnsi"/>
                <w:b/>
                <w:sz w:val="22"/>
                <w:szCs w:val="22"/>
                <w:rPrChange w:id="638" w:author="Girmay, Ezana" w:date="2024-05-21T19:30:00Z">
                  <w:rPr>
                    <w:ins w:id="639" w:author="Girmay, Ezana" w:date="2024-05-21T19:22:00Z"/>
                    <w:rFonts w:cs="Arial"/>
                    <w:b/>
                    <w:sz w:val="22"/>
                    <w:szCs w:val="22"/>
                  </w:rPr>
                </w:rPrChange>
              </w:rPr>
            </w:pPr>
          </w:p>
          <w:p w14:paraId="2C667DEA" w14:textId="77777777" w:rsidR="00752A4E" w:rsidRPr="00691CC8" w:rsidRDefault="00752A4E" w:rsidP="00DB17CF">
            <w:pPr>
              <w:rPr>
                <w:ins w:id="640" w:author="Girmay, Ezana" w:date="2024-05-21T19:22:00Z"/>
                <w:rFonts w:asciiTheme="minorHAnsi" w:hAnsiTheme="minorHAnsi" w:cstheme="minorHAnsi"/>
                <w:b/>
                <w:sz w:val="22"/>
                <w:szCs w:val="22"/>
                <w:rPrChange w:id="641" w:author="Girmay, Ezana" w:date="2024-05-21T19:30:00Z">
                  <w:rPr>
                    <w:ins w:id="642" w:author="Girmay, Ezana" w:date="2024-05-21T19:22:00Z"/>
                    <w:rFonts w:ascii="Arial" w:hAnsi="Arial" w:cs="Arial"/>
                    <w:b/>
                    <w:sz w:val="22"/>
                    <w:szCs w:val="22"/>
                  </w:rPr>
                </w:rPrChange>
              </w:rPr>
            </w:pPr>
          </w:p>
        </w:tc>
      </w:tr>
    </w:tbl>
    <w:p w14:paraId="1E59763A" w14:textId="77777777" w:rsidR="00752A4E" w:rsidRPr="00691CC8" w:rsidRDefault="00752A4E">
      <w:pPr>
        <w:rPr>
          <w:ins w:id="643" w:author="Girmay, Ezana" w:date="2024-05-21T19:22:00Z"/>
          <w:rFonts w:asciiTheme="minorHAnsi" w:hAnsiTheme="minorHAnsi" w:cstheme="minorHAnsi"/>
          <w:b/>
          <w:bCs/>
          <w:color w:val="000000" w:themeColor="text1"/>
          <w:u w:val="single"/>
        </w:rPr>
      </w:pPr>
      <w:ins w:id="644" w:author="Girmay, Ezana" w:date="2024-05-21T19:22:00Z">
        <w:r w:rsidRPr="00691CC8">
          <w:rPr>
            <w:rFonts w:asciiTheme="minorHAnsi" w:hAnsiTheme="minorHAnsi" w:cstheme="minorHAnsi"/>
            <w:b/>
            <w:bCs/>
            <w:color w:val="000000" w:themeColor="text1"/>
            <w:u w:val="single"/>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752A4E" w:rsidRPr="00691CC8" w14:paraId="1EF29E31" w14:textId="77777777" w:rsidTr="00DB17CF">
        <w:trPr>
          <w:ins w:id="645" w:author="Girmay, Ezana" w:date="2024-05-21T19:22:00Z"/>
        </w:trPr>
        <w:tc>
          <w:tcPr>
            <w:tcW w:w="5958" w:type="dxa"/>
            <w:gridSpan w:val="2"/>
            <w:shd w:val="clear" w:color="auto" w:fill="auto"/>
          </w:tcPr>
          <w:p w14:paraId="71C3A104" w14:textId="77777777" w:rsidR="00752A4E" w:rsidRPr="00691CC8" w:rsidRDefault="00752A4E" w:rsidP="00DB17CF">
            <w:pPr>
              <w:rPr>
                <w:ins w:id="646" w:author="Girmay, Ezana" w:date="2024-05-21T19:22:00Z"/>
                <w:rFonts w:asciiTheme="minorHAnsi" w:hAnsiTheme="minorHAnsi" w:cstheme="minorHAnsi"/>
                <w:sz w:val="22"/>
                <w:szCs w:val="22"/>
                <w:rPrChange w:id="647" w:author="Girmay, Ezana" w:date="2024-05-21T19:30:00Z">
                  <w:rPr>
                    <w:ins w:id="648" w:author="Girmay, Ezana" w:date="2024-05-21T19:22:00Z"/>
                    <w:rFonts w:ascii="Arial" w:hAnsi="Arial" w:cs="Arial"/>
                    <w:sz w:val="22"/>
                    <w:szCs w:val="22"/>
                  </w:rPr>
                </w:rPrChange>
              </w:rPr>
            </w:pPr>
            <w:ins w:id="649" w:author="Girmay, Ezana" w:date="2024-05-21T19:22:00Z">
              <w:r w:rsidRPr="00691CC8">
                <w:rPr>
                  <w:rFonts w:asciiTheme="minorHAnsi" w:hAnsiTheme="minorHAnsi" w:cstheme="minorHAnsi"/>
                  <w:b/>
                  <w:sz w:val="22"/>
                  <w:szCs w:val="22"/>
                  <w:rPrChange w:id="650"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651" w:author="Girmay, Ezana" w:date="2024-05-21T19:30:00Z">
                    <w:rPr>
                      <w:rFonts w:ascii="Arial" w:hAnsi="Arial" w:cs="Arial"/>
                      <w:sz w:val="22"/>
                      <w:szCs w:val="22"/>
                    </w:rPr>
                  </w:rPrChange>
                </w:rPr>
                <w:t>: Buy pass</w:t>
              </w:r>
            </w:ins>
          </w:p>
        </w:tc>
        <w:tc>
          <w:tcPr>
            <w:tcW w:w="900" w:type="dxa"/>
            <w:shd w:val="clear" w:color="auto" w:fill="auto"/>
          </w:tcPr>
          <w:p w14:paraId="79050951" w14:textId="77777777" w:rsidR="00752A4E" w:rsidRPr="00691CC8" w:rsidRDefault="00752A4E" w:rsidP="00DB17CF">
            <w:pPr>
              <w:rPr>
                <w:ins w:id="652" w:author="Girmay, Ezana" w:date="2024-05-21T19:22:00Z"/>
                <w:rFonts w:asciiTheme="minorHAnsi" w:hAnsiTheme="minorHAnsi" w:cstheme="minorHAnsi"/>
                <w:sz w:val="22"/>
                <w:szCs w:val="22"/>
                <w:rPrChange w:id="653" w:author="Girmay, Ezana" w:date="2024-05-21T19:30:00Z">
                  <w:rPr>
                    <w:ins w:id="654" w:author="Girmay, Ezana" w:date="2024-05-21T19:22:00Z"/>
                    <w:rFonts w:ascii="Arial" w:hAnsi="Arial" w:cs="Arial"/>
                    <w:sz w:val="22"/>
                    <w:szCs w:val="22"/>
                  </w:rPr>
                </w:rPrChange>
              </w:rPr>
            </w:pPr>
            <w:ins w:id="655" w:author="Girmay, Ezana" w:date="2024-05-21T19:22:00Z">
              <w:r w:rsidRPr="00691CC8">
                <w:rPr>
                  <w:rFonts w:asciiTheme="minorHAnsi" w:hAnsiTheme="minorHAnsi" w:cstheme="minorHAnsi"/>
                  <w:b/>
                  <w:sz w:val="22"/>
                  <w:szCs w:val="22"/>
                  <w:rPrChange w:id="656"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657" w:author="Girmay, Ezana" w:date="2024-05-21T19:30:00Z">
                    <w:rPr>
                      <w:rFonts w:ascii="Arial" w:hAnsi="Arial" w:cs="Arial"/>
                      <w:sz w:val="22"/>
                      <w:szCs w:val="22"/>
                    </w:rPr>
                  </w:rPrChange>
                </w:rPr>
                <w:t>:  2</w:t>
              </w:r>
            </w:ins>
          </w:p>
        </w:tc>
        <w:tc>
          <w:tcPr>
            <w:tcW w:w="2718" w:type="dxa"/>
            <w:shd w:val="clear" w:color="auto" w:fill="auto"/>
          </w:tcPr>
          <w:p w14:paraId="514353CC" w14:textId="77777777" w:rsidR="00752A4E" w:rsidRPr="00691CC8" w:rsidRDefault="00752A4E" w:rsidP="00DB17CF">
            <w:pPr>
              <w:rPr>
                <w:ins w:id="658" w:author="Girmay, Ezana" w:date="2024-05-21T19:22:00Z"/>
                <w:rFonts w:asciiTheme="minorHAnsi" w:hAnsiTheme="minorHAnsi" w:cstheme="minorHAnsi"/>
                <w:sz w:val="22"/>
                <w:szCs w:val="22"/>
                <w:rPrChange w:id="659" w:author="Girmay, Ezana" w:date="2024-05-21T19:30:00Z">
                  <w:rPr>
                    <w:ins w:id="660" w:author="Girmay, Ezana" w:date="2024-05-21T19:22:00Z"/>
                    <w:rFonts w:ascii="Arial" w:hAnsi="Arial" w:cs="Arial"/>
                    <w:sz w:val="22"/>
                    <w:szCs w:val="22"/>
                  </w:rPr>
                </w:rPrChange>
              </w:rPr>
            </w:pPr>
            <w:ins w:id="661" w:author="Girmay, Ezana" w:date="2024-05-21T19:22:00Z">
              <w:r w:rsidRPr="00691CC8">
                <w:rPr>
                  <w:rFonts w:asciiTheme="minorHAnsi" w:hAnsiTheme="minorHAnsi" w:cstheme="minorHAnsi"/>
                  <w:b/>
                  <w:sz w:val="22"/>
                  <w:szCs w:val="22"/>
                  <w:rPrChange w:id="662"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663" w:author="Girmay, Ezana" w:date="2024-05-21T19:30:00Z">
                    <w:rPr>
                      <w:rFonts w:ascii="Arial" w:hAnsi="Arial" w:cs="Arial"/>
                      <w:sz w:val="22"/>
                      <w:szCs w:val="22"/>
                    </w:rPr>
                  </w:rPrChange>
                </w:rPr>
                <w:t>: Must Have</w:t>
              </w:r>
            </w:ins>
          </w:p>
        </w:tc>
      </w:tr>
      <w:tr w:rsidR="00752A4E" w:rsidRPr="00691CC8" w14:paraId="64B7F0C2" w14:textId="77777777" w:rsidTr="00DB17CF">
        <w:trPr>
          <w:ins w:id="664" w:author="Girmay, Ezana" w:date="2024-05-21T19:22:00Z"/>
        </w:trPr>
        <w:tc>
          <w:tcPr>
            <w:tcW w:w="4788" w:type="dxa"/>
            <w:shd w:val="clear" w:color="auto" w:fill="auto"/>
          </w:tcPr>
          <w:p w14:paraId="5CAB728D" w14:textId="77777777" w:rsidR="00752A4E" w:rsidRPr="00691CC8" w:rsidRDefault="00752A4E" w:rsidP="00DB17CF">
            <w:pPr>
              <w:rPr>
                <w:ins w:id="665" w:author="Girmay, Ezana" w:date="2024-05-21T19:22:00Z"/>
                <w:rFonts w:asciiTheme="minorHAnsi" w:hAnsiTheme="minorHAnsi" w:cstheme="minorHAnsi"/>
                <w:sz w:val="22"/>
                <w:szCs w:val="22"/>
                <w:rPrChange w:id="666" w:author="Girmay, Ezana" w:date="2024-05-21T19:30:00Z">
                  <w:rPr>
                    <w:ins w:id="667" w:author="Girmay, Ezana" w:date="2024-05-21T19:22:00Z"/>
                    <w:rFonts w:ascii="Arial" w:hAnsi="Arial" w:cs="Arial"/>
                    <w:sz w:val="22"/>
                    <w:szCs w:val="22"/>
                  </w:rPr>
                </w:rPrChange>
              </w:rPr>
            </w:pPr>
            <w:ins w:id="668" w:author="Girmay, Ezana" w:date="2024-05-21T19:22:00Z">
              <w:r w:rsidRPr="00691CC8">
                <w:rPr>
                  <w:rFonts w:asciiTheme="minorHAnsi" w:hAnsiTheme="minorHAnsi" w:cstheme="minorHAnsi"/>
                  <w:b/>
                  <w:sz w:val="22"/>
                  <w:szCs w:val="22"/>
                  <w:rPrChange w:id="669"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670" w:author="Girmay, Ezana" w:date="2024-05-21T19:30:00Z">
                    <w:rPr>
                      <w:rFonts w:ascii="Arial" w:hAnsi="Arial" w:cs="Arial"/>
                      <w:sz w:val="22"/>
                      <w:szCs w:val="22"/>
                    </w:rPr>
                  </w:rPrChange>
                </w:rPr>
                <w:t>: Customer</w:t>
              </w:r>
            </w:ins>
          </w:p>
        </w:tc>
        <w:tc>
          <w:tcPr>
            <w:tcW w:w="4788" w:type="dxa"/>
            <w:gridSpan w:val="3"/>
            <w:shd w:val="clear" w:color="auto" w:fill="auto"/>
          </w:tcPr>
          <w:p w14:paraId="38566044" w14:textId="77777777" w:rsidR="00752A4E" w:rsidRPr="00691CC8" w:rsidRDefault="00752A4E" w:rsidP="00DB17CF">
            <w:pPr>
              <w:rPr>
                <w:ins w:id="671" w:author="Girmay, Ezana" w:date="2024-05-21T19:22:00Z"/>
                <w:rFonts w:asciiTheme="minorHAnsi" w:hAnsiTheme="minorHAnsi" w:cstheme="minorHAnsi"/>
                <w:sz w:val="22"/>
                <w:szCs w:val="22"/>
                <w:rPrChange w:id="672" w:author="Girmay, Ezana" w:date="2024-05-21T19:30:00Z">
                  <w:rPr>
                    <w:ins w:id="673" w:author="Girmay, Ezana" w:date="2024-05-21T19:22:00Z"/>
                    <w:rFonts w:ascii="Arial" w:hAnsi="Arial" w:cs="Arial"/>
                    <w:sz w:val="22"/>
                    <w:szCs w:val="22"/>
                  </w:rPr>
                </w:rPrChange>
              </w:rPr>
            </w:pPr>
            <w:ins w:id="674" w:author="Girmay, Ezana" w:date="2024-05-21T19:22:00Z">
              <w:r w:rsidRPr="00691CC8">
                <w:rPr>
                  <w:rFonts w:asciiTheme="minorHAnsi" w:hAnsiTheme="minorHAnsi" w:cstheme="minorHAnsi"/>
                  <w:b/>
                  <w:sz w:val="22"/>
                  <w:szCs w:val="22"/>
                  <w:rPrChange w:id="675"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676" w:author="Girmay, Ezana" w:date="2024-05-21T19:30:00Z">
                    <w:rPr>
                      <w:rFonts w:ascii="Arial" w:hAnsi="Arial" w:cs="Arial"/>
                      <w:sz w:val="22"/>
                      <w:szCs w:val="22"/>
                    </w:rPr>
                  </w:rPrChange>
                </w:rPr>
                <w:t>: Detail, Essential</w:t>
              </w:r>
            </w:ins>
          </w:p>
        </w:tc>
      </w:tr>
      <w:tr w:rsidR="00752A4E" w:rsidRPr="00691CC8" w14:paraId="63506925" w14:textId="77777777" w:rsidTr="00DB17CF">
        <w:trPr>
          <w:ins w:id="677" w:author="Girmay, Ezana" w:date="2024-05-21T19:22:00Z"/>
        </w:trPr>
        <w:tc>
          <w:tcPr>
            <w:tcW w:w="9576" w:type="dxa"/>
            <w:gridSpan w:val="4"/>
            <w:shd w:val="clear" w:color="auto" w:fill="auto"/>
          </w:tcPr>
          <w:p w14:paraId="7F9C3D6E" w14:textId="77777777" w:rsidR="00752A4E" w:rsidRPr="00691CC8" w:rsidRDefault="00752A4E" w:rsidP="00DB17CF">
            <w:pPr>
              <w:rPr>
                <w:ins w:id="678" w:author="Girmay, Ezana" w:date="2024-05-21T19:22:00Z"/>
                <w:rFonts w:asciiTheme="minorHAnsi" w:hAnsiTheme="minorHAnsi" w:cstheme="minorHAnsi"/>
                <w:b/>
                <w:sz w:val="22"/>
                <w:szCs w:val="22"/>
                <w:rPrChange w:id="679" w:author="Girmay, Ezana" w:date="2024-05-21T19:30:00Z">
                  <w:rPr>
                    <w:ins w:id="680" w:author="Girmay, Ezana" w:date="2024-05-21T19:22:00Z"/>
                    <w:rFonts w:ascii="Arial" w:hAnsi="Arial" w:cs="Arial"/>
                    <w:b/>
                    <w:sz w:val="22"/>
                    <w:szCs w:val="22"/>
                  </w:rPr>
                </w:rPrChange>
              </w:rPr>
            </w:pPr>
            <w:ins w:id="681" w:author="Girmay, Ezana" w:date="2024-05-21T19:22:00Z">
              <w:r w:rsidRPr="00691CC8">
                <w:rPr>
                  <w:rFonts w:asciiTheme="minorHAnsi" w:hAnsiTheme="minorHAnsi" w:cstheme="minorHAnsi"/>
                  <w:b/>
                  <w:sz w:val="22"/>
                  <w:szCs w:val="22"/>
                  <w:rPrChange w:id="682" w:author="Girmay, Ezana" w:date="2024-05-21T19:30:00Z">
                    <w:rPr>
                      <w:rFonts w:ascii="Arial" w:hAnsi="Arial" w:cs="Arial"/>
                      <w:b/>
                      <w:sz w:val="22"/>
                      <w:szCs w:val="22"/>
                    </w:rPr>
                  </w:rPrChange>
                </w:rPr>
                <w:t>Supporting Actors:</w:t>
              </w:r>
            </w:ins>
          </w:p>
          <w:p w14:paraId="27EDA7F0" w14:textId="77777777" w:rsidR="00752A4E" w:rsidRPr="00691CC8" w:rsidRDefault="00752A4E" w:rsidP="00DB17CF">
            <w:pPr>
              <w:rPr>
                <w:ins w:id="683" w:author="Girmay, Ezana" w:date="2024-05-21T19:22:00Z"/>
                <w:rFonts w:asciiTheme="minorHAnsi" w:hAnsiTheme="minorHAnsi" w:cstheme="minorHAnsi"/>
                <w:b/>
                <w:sz w:val="22"/>
                <w:szCs w:val="22"/>
                <w:rPrChange w:id="684" w:author="Girmay, Ezana" w:date="2024-05-21T19:30:00Z">
                  <w:rPr>
                    <w:ins w:id="685" w:author="Girmay, Ezana" w:date="2024-05-21T19:22:00Z"/>
                    <w:rFonts w:ascii="Arial" w:hAnsi="Arial" w:cs="Arial"/>
                    <w:b/>
                    <w:sz w:val="22"/>
                    <w:szCs w:val="22"/>
                  </w:rPr>
                </w:rPrChange>
              </w:rPr>
            </w:pPr>
          </w:p>
        </w:tc>
      </w:tr>
      <w:tr w:rsidR="00752A4E" w:rsidRPr="00691CC8" w14:paraId="390C0F23" w14:textId="77777777" w:rsidTr="00DB17CF">
        <w:trPr>
          <w:ins w:id="686" w:author="Girmay, Ezana" w:date="2024-05-21T19:22:00Z"/>
        </w:trPr>
        <w:tc>
          <w:tcPr>
            <w:tcW w:w="9576" w:type="dxa"/>
            <w:gridSpan w:val="4"/>
            <w:shd w:val="clear" w:color="auto" w:fill="auto"/>
          </w:tcPr>
          <w:p w14:paraId="1EDE8ACF" w14:textId="77777777" w:rsidR="00752A4E" w:rsidRPr="00691CC8" w:rsidRDefault="00752A4E" w:rsidP="00DB17CF">
            <w:pPr>
              <w:rPr>
                <w:ins w:id="687" w:author="Girmay, Ezana" w:date="2024-05-21T19:22:00Z"/>
                <w:rFonts w:asciiTheme="minorHAnsi" w:hAnsiTheme="minorHAnsi" w:cstheme="minorHAnsi"/>
                <w:sz w:val="22"/>
                <w:szCs w:val="22"/>
                <w:rPrChange w:id="688" w:author="Girmay, Ezana" w:date="2024-05-21T19:30:00Z">
                  <w:rPr>
                    <w:ins w:id="689" w:author="Girmay, Ezana" w:date="2024-05-21T19:22:00Z"/>
                    <w:rFonts w:ascii="Arial" w:hAnsi="Arial" w:cs="Arial"/>
                    <w:sz w:val="22"/>
                    <w:szCs w:val="22"/>
                  </w:rPr>
                </w:rPrChange>
              </w:rPr>
            </w:pPr>
            <w:ins w:id="690" w:author="Girmay, Ezana" w:date="2024-05-21T19:22:00Z">
              <w:r w:rsidRPr="00691CC8">
                <w:rPr>
                  <w:rFonts w:asciiTheme="minorHAnsi" w:hAnsiTheme="minorHAnsi" w:cstheme="minorHAnsi"/>
                  <w:b/>
                  <w:sz w:val="22"/>
                  <w:szCs w:val="22"/>
                  <w:rPrChange w:id="691"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692" w:author="Girmay, Ezana" w:date="2024-05-21T19:30:00Z">
                    <w:rPr>
                      <w:rFonts w:ascii="Arial" w:hAnsi="Arial" w:cs="Arial"/>
                      <w:sz w:val="22"/>
                      <w:szCs w:val="22"/>
                    </w:rPr>
                  </w:rPrChange>
                </w:rPr>
                <w:t xml:space="preserve">: </w:t>
              </w:r>
            </w:ins>
          </w:p>
          <w:p w14:paraId="5A7FDCEC" w14:textId="77777777" w:rsidR="00752A4E" w:rsidRPr="00691CC8" w:rsidRDefault="00752A4E" w:rsidP="00DB17CF">
            <w:pPr>
              <w:rPr>
                <w:ins w:id="693" w:author="Girmay, Ezana" w:date="2024-05-21T19:22:00Z"/>
                <w:rFonts w:asciiTheme="minorHAnsi" w:hAnsiTheme="minorHAnsi" w:cstheme="minorHAnsi"/>
                <w:bCs/>
                <w:sz w:val="22"/>
                <w:szCs w:val="22"/>
                <w:rPrChange w:id="694" w:author="Girmay, Ezana" w:date="2024-05-21T19:30:00Z">
                  <w:rPr>
                    <w:ins w:id="695" w:author="Girmay, Ezana" w:date="2024-05-21T19:22:00Z"/>
                    <w:rFonts w:ascii="Arial" w:hAnsi="Arial" w:cs="Arial"/>
                    <w:bCs/>
                    <w:sz w:val="22"/>
                    <w:szCs w:val="22"/>
                  </w:rPr>
                </w:rPrChange>
              </w:rPr>
            </w:pPr>
            <w:ins w:id="696" w:author="Girmay, Ezana" w:date="2024-05-21T19:22:00Z">
              <w:r w:rsidRPr="00691CC8">
                <w:rPr>
                  <w:rFonts w:asciiTheme="minorHAnsi" w:hAnsiTheme="minorHAnsi" w:cstheme="minorHAnsi"/>
                  <w:bCs/>
                  <w:sz w:val="22"/>
                  <w:szCs w:val="22"/>
                  <w:rPrChange w:id="697" w:author="Girmay, Ezana" w:date="2024-05-21T19:30:00Z">
                    <w:rPr>
                      <w:rFonts w:ascii="Arial" w:hAnsi="Arial" w:cs="Arial"/>
                      <w:bCs/>
                      <w:sz w:val="22"/>
                      <w:szCs w:val="22"/>
                    </w:rPr>
                  </w:rPrChange>
                </w:rPr>
                <w:t xml:space="preserve">CEO- Interested in overall sale of tickets which leads to the success of the company. </w:t>
              </w:r>
            </w:ins>
          </w:p>
          <w:p w14:paraId="3CFC606D" w14:textId="77777777" w:rsidR="00752A4E" w:rsidRPr="00691CC8" w:rsidRDefault="00752A4E" w:rsidP="00DB17CF">
            <w:pPr>
              <w:rPr>
                <w:ins w:id="698" w:author="Girmay, Ezana" w:date="2024-05-21T19:22:00Z"/>
                <w:rFonts w:asciiTheme="minorHAnsi" w:hAnsiTheme="minorHAnsi" w:cstheme="minorHAnsi"/>
                <w:sz w:val="22"/>
                <w:szCs w:val="22"/>
                <w:rPrChange w:id="699" w:author="Girmay, Ezana" w:date="2024-05-21T19:30:00Z">
                  <w:rPr>
                    <w:ins w:id="700" w:author="Girmay, Ezana" w:date="2024-05-21T19:22:00Z"/>
                    <w:rFonts w:ascii="Arial" w:hAnsi="Arial" w:cs="Arial"/>
                    <w:sz w:val="22"/>
                    <w:szCs w:val="22"/>
                  </w:rPr>
                </w:rPrChange>
              </w:rPr>
            </w:pPr>
          </w:p>
        </w:tc>
      </w:tr>
      <w:tr w:rsidR="00752A4E" w:rsidRPr="00691CC8" w14:paraId="55638B12" w14:textId="77777777" w:rsidTr="00DB17CF">
        <w:trPr>
          <w:ins w:id="701" w:author="Girmay, Ezana" w:date="2024-05-21T19:22:00Z"/>
        </w:trPr>
        <w:tc>
          <w:tcPr>
            <w:tcW w:w="9576" w:type="dxa"/>
            <w:gridSpan w:val="4"/>
            <w:shd w:val="clear" w:color="auto" w:fill="auto"/>
          </w:tcPr>
          <w:p w14:paraId="1EAD8DE1" w14:textId="77777777" w:rsidR="00752A4E" w:rsidRPr="00691CC8" w:rsidRDefault="00752A4E" w:rsidP="00DB17CF">
            <w:pPr>
              <w:rPr>
                <w:ins w:id="702" w:author="Girmay, Ezana" w:date="2024-05-21T19:22:00Z"/>
                <w:rFonts w:asciiTheme="minorHAnsi" w:hAnsiTheme="minorHAnsi" w:cstheme="minorHAnsi"/>
                <w:sz w:val="22"/>
                <w:szCs w:val="22"/>
                <w:rPrChange w:id="703" w:author="Girmay, Ezana" w:date="2024-05-21T19:30:00Z">
                  <w:rPr>
                    <w:ins w:id="704" w:author="Girmay, Ezana" w:date="2024-05-21T19:22:00Z"/>
                    <w:rFonts w:ascii="Arial" w:hAnsi="Arial" w:cs="Arial"/>
                    <w:sz w:val="22"/>
                    <w:szCs w:val="22"/>
                  </w:rPr>
                </w:rPrChange>
              </w:rPr>
            </w:pPr>
            <w:ins w:id="705" w:author="Girmay, Ezana" w:date="2024-05-21T19:22:00Z">
              <w:r w:rsidRPr="00691CC8">
                <w:rPr>
                  <w:rFonts w:asciiTheme="minorHAnsi" w:hAnsiTheme="minorHAnsi" w:cstheme="minorHAnsi"/>
                  <w:b/>
                  <w:sz w:val="22"/>
                  <w:szCs w:val="22"/>
                  <w:rPrChange w:id="706"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707" w:author="Girmay, Ezana" w:date="2024-05-21T19:30:00Z">
                    <w:rPr>
                      <w:rFonts w:ascii="Arial" w:hAnsi="Arial" w:cs="Arial"/>
                      <w:sz w:val="22"/>
                      <w:szCs w:val="22"/>
                    </w:rPr>
                  </w:rPrChange>
                </w:rPr>
                <w:t xml:space="preserve">: </w:t>
              </w:r>
            </w:ins>
          </w:p>
          <w:p w14:paraId="0328B441" w14:textId="77777777" w:rsidR="00752A4E" w:rsidRPr="00691CC8" w:rsidRDefault="00752A4E" w:rsidP="00DB17CF">
            <w:pPr>
              <w:rPr>
                <w:ins w:id="708" w:author="Girmay, Ezana" w:date="2024-05-21T19:22:00Z"/>
                <w:rFonts w:asciiTheme="minorHAnsi" w:hAnsiTheme="minorHAnsi" w:cstheme="minorHAnsi"/>
                <w:sz w:val="22"/>
                <w:szCs w:val="22"/>
                <w:rPrChange w:id="709" w:author="Girmay, Ezana" w:date="2024-05-21T19:30:00Z">
                  <w:rPr>
                    <w:ins w:id="710" w:author="Girmay, Ezana" w:date="2024-05-21T19:22:00Z"/>
                    <w:rFonts w:ascii="Arial" w:hAnsi="Arial" w:cs="Arial"/>
                    <w:sz w:val="22"/>
                    <w:szCs w:val="22"/>
                  </w:rPr>
                </w:rPrChange>
              </w:rPr>
            </w:pPr>
            <w:ins w:id="711" w:author="Girmay, Ezana" w:date="2024-05-21T19:22:00Z">
              <w:r w:rsidRPr="00691CC8">
                <w:rPr>
                  <w:rFonts w:asciiTheme="minorHAnsi" w:hAnsiTheme="minorHAnsi" w:cstheme="minorHAnsi"/>
                  <w:sz w:val="22"/>
                  <w:szCs w:val="22"/>
                  <w:rPrChange w:id="712" w:author="Girmay, Ezana" w:date="2024-05-21T19:30:00Z">
                    <w:rPr>
                      <w:rFonts w:ascii="Arial" w:hAnsi="Arial" w:cs="Arial"/>
                      <w:sz w:val="22"/>
                      <w:szCs w:val="22"/>
                    </w:rPr>
                  </w:rPrChange>
                </w:rPr>
                <w:t xml:space="preserve">The user </w:t>
              </w:r>
              <w:proofErr w:type="gramStart"/>
              <w:r w:rsidRPr="00691CC8">
                <w:rPr>
                  <w:rFonts w:asciiTheme="minorHAnsi" w:hAnsiTheme="minorHAnsi" w:cstheme="minorHAnsi"/>
                  <w:sz w:val="22"/>
                  <w:szCs w:val="22"/>
                  <w:rPrChange w:id="713" w:author="Girmay, Ezana" w:date="2024-05-21T19:30:00Z">
                    <w:rPr>
                      <w:rFonts w:ascii="Arial" w:hAnsi="Arial" w:cs="Arial"/>
                      <w:sz w:val="22"/>
                      <w:szCs w:val="22"/>
                    </w:rPr>
                  </w:rPrChange>
                </w:rPr>
                <w:t>is able to</w:t>
              </w:r>
              <w:proofErr w:type="gramEnd"/>
              <w:r w:rsidRPr="00691CC8">
                <w:rPr>
                  <w:rFonts w:asciiTheme="minorHAnsi" w:hAnsiTheme="minorHAnsi" w:cstheme="minorHAnsi"/>
                  <w:sz w:val="22"/>
                  <w:szCs w:val="22"/>
                  <w:rPrChange w:id="714" w:author="Girmay, Ezana" w:date="2024-05-21T19:30:00Z">
                    <w:rPr>
                      <w:rFonts w:ascii="Arial" w:hAnsi="Arial" w:cs="Arial"/>
                      <w:sz w:val="22"/>
                      <w:szCs w:val="22"/>
                    </w:rPr>
                  </w:rPrChange>
                </w:rPr>
                <w:t xml:space="preserve"> purchase a pass for their car allowing them to park at SPU’s parking lots. </w:t>
              </w:r>
            </w:ins>
          </w:p>
          <w:p w14:paraId="4B97C7FA" w14:textId="77777777" w:rsidR="00752A4E" w:rsidRPr="00691CC8" w:rsidRDefault="00752A4E" w:rsidP="00DB17CF">
            <w:pPr>
              <w:rPr>
                <w:ins w:id="715" w:author="Girmay, Ezana" w:date="2024-05-21T19:22:00Z"/>
                <w:rFonts w:asciiTheme="minorHAnsi" w:hAnsiTheme="minorHAnsi" w:cstheme="minorHAnsi"/>
                <w:sz w:val="22"/>
                <w:szCs w:val="22"/>
                <w:rPrChange w:id="716" w:author="Girmay, Ezana" w:date="2024-05-21T19:30:00Z">
                  <w:rPr>
                    <w:ins w:id="717" w:author="Girmay, Ezana" w:date="2024-05-21T19:22:00Z"/>
                    <w:rFonts w:ascii="Arial" w:hAnsi="Arial" w:cs="Arial"/>
                    <w:sz w:val="22"/>
                    <w:szCs w:val="22"/>
                  </w:rPr>
                </w:rPrChange>
              </w:rPr>
            </w:pPr>
          </w:p>
          <w:p w14:paraId="18DF9BAA" w14:textId="77777777" w:rsidR="00752A4E" w:rsidRPr="00691CC8" w:rsidRDefault="00752A4E" w:rsidP="00DB17CF">
            <w:pPr>
              <w:rPr>
                <w:ins w:id="718" w:author="Girmay, Ezana" w:date="2024-05-21T19:22:00Z"/>
                <w:rFonts w:asciiTheme="minorHAnsi" w:hAnsiTheme="minorHAnsi" w:cstheme="minorHAnsi"/>
                <w:sz w:val="22"/>
                <w:szCs w:val="22"/>
                <w:rPrChange w:id="719" w:author="Girmay, Ezana" w:date="2024-05-21T19:30:00Z">
                  <w:rPr>
                    <w:ins w:id="720" w:author="Girmay, Ezana" w:date="2024-05-21T19:22:00Z"/>
                    <w:rFonts w:ascii="Arial" w:hAnsi="Arial" w:cs="Arial"/>
                    <w:sz w:val="22"/>
                    <w:szCs w:val="22"/>
                  </w:rPr>
                </w:rPrChange>
              </w:rPr>
            </w:pPr>
          </w:p>
        </w:tc>
      </w:tr>
      <w:tr w:rsidR="00752A4E" w:rsidRPr="00691CC8" w14:paraId="436F72E5" w14:textId="77777777" w:rsidTr="00DB17CF">
        <w:trPr>
          <w:ins w:id="721" w:author="Girmay, Ezana" w:date="2024-05-21T19:22:00Z"/>
        </w:trPr>
        <w:tc>
          <w:tcPr>
            <w:tcW w:w="9576" w:type="dxa"/>
            <w:gridSpan w:val="4"/>
            <w:shd w:val="clear" w:color="auto" w:fill="auto"/>
          </w:tcPr>
          <w:p w14:paraId="66DB01DC" w14:textId="77777777" w:rsidR="00752A4E" w:rsidRPr="00691CC8" w:rsidRDefault="00752A4E" w:rsidP="00DB17CF">
            <w:pPr>
              <w:rPr>
                <w:ins w:id="722" w:author="Girmay, Ezana" w:date="2024-05-21T19:22:00Z"/>
                <w:rFonts w:asciiTheme="minorHAnsi" w:hAnsiTheme="minorHAnsi" w:cstheme="minorHAnsi"/>
                <w:bCs/>
                <w:sz w:val="22"/>
                <w:szCs w:val="22"/>
                <w:rPrChange w:id="723" w:author="Girmay, Ezana" w:date="2024-05-21T19:30:00Z">
                  <w:rPr>
                    <w:ins w:id="724" w:author="Girmay, Ezana" w:date="2024-05-21T19:22:00Z"/>
                    <w:rFonts w:ascii="Arial" w:hAnsi="Arial" w:cs="Arial"/>
                    <w:bCs/>
                    <w:sz w:val="22"/>
                    <w:szCs w:val="22"/>
                  </w:rPr>
                </w:rPrChange>
              </w:rPr>
            </w:pPr>
            <w:ins w:id="725" w:author="Girmay, Ezana" w:date="2024-05-21T19:22:00Z">
              <w:r w:rsidRPr="00691CC8">
                <w:rPr>
                  <w:rFonts w:asciiTheme="minorHAnsi" w:hAnsiTheme="minorHAnsi" w:cstheme="minorHAnsi"/>
                  <w:b/>
                  <w:sz w:val="22"/>
                  <w:szCs w:val="22"/>
                  <w:rPrChange w:id="726"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727" w:author="Girmay, Ezana" w:date="2024-05-21T19:30:00Z">
                    <w:rPr>
                      <w:rFonts w:ascii="Arial" w:hAnsi="Arial" w:cs="Arial"/>
                      <w:sz w:val="22"/>
                      <w:szCs w:val="22"/>
                    </w:rPr>
                  </w:rPrChange>
                </w:rPr>
                <w:t xml:space="preserve">: Customer buys pass on application.  </w:t>
              </w:r>
            </w:ins>
          </w:p>
          <w:p w14:paraId="7AE34A55" w14:textId="77777777" w:rsidR="00752A4E" w:rsidRPr="00691CC8" w:rsidRDefault="00752A4E" w:rsidP="00DB17CF">
            <w:pPr>
              <w:rPr>
                <w:ins w:id="728" w:author="Girmay, Ezana" w:date="2024-05-21T19:22:00Z"/>
                <w:rFonts w:asciiTheme="minorHAnsi" w:hAnsiTheme="minorHAnsi" w:cstheme="minorHAnsi"/>
                <w:sz w:val="22"/>
                <w:szCs w:val="22"/>
                <w:rPrChange w:id="729" w:author="Girmay, Ezana" w:date="2024-05-21T19:30:00Z">
                  <w:rPr>
                    <w:ins w:id="730" w:author="Girmay, Ezana" w:date="2024-05-21T19:22:00Z"/>
                    <w:rFonts w:ascii="Arial" w:hAnsi="Arial" w:cs="Arial"/>
                    <w:sz w:val="22"/>
                    <w:szCs w:val="22"/>
                  </w:rPr>
                </w:rPrChange>
              </w:rPr>
            </w:pPr>
          </w:p>
          <w:p w14:paraId="7CA790EB" w14:textId="77777777" w:rsidR="00752A4E" w:rsidRPr="00691CC8" w:rsidRDefault="00752A4E" w:rsidP="00DB17CF">
            <w:pPr>
              <w:tabs>
                <w:tab w:val="left" w:pos="1980"/>
                <w:tab w:val="left" w:pos="3240"/>
              </w:tabs>
              <w:rPr>
                <w:ins w:id="731" w:author="Girmay, Ezana" w:date="2024-05-21T19:22:00Z"/>
                <w:rFonts w:asciiTheme="minorHAnsi" w:hAnsiTheme="minorHAnsi" w:cstheme="minorHAnsi"/>
                <w:sz w:val="22"/>
                <w:szCs w:val="22"/>
                <w:rPrChange w:id="732" w:author="Girmay, Ezana" w:date="2024-05-21T19:30:00Z">
                  <w:rPr>
                    <w:ins w:id="733" w:author="Girmay, Ezana" w:date="2024-05-21T19:22:00Z"/>
                    <w:rFonts w:ascii="Arial" w:hAnsi="Arial" w:cs="Arial"/>
                    <w:sz w:val="22"/>
                    <w:szCs w:val="22"/>
                  </w:rPr>
                </w:rPrChange>
              </w:rPr>
            </w:pPr>
            <w:ins w:id="734" w:author="Girmay, Ezana" w:date="2024-05-21T19:22:00Z">
              <w:r w:rsidRPr="00691CC8">
                <w:rPr>
                  <w:rFonts w:asciiTheme="minorHAnsi" w:hAnsiTheme="minorHAnsi" w:cstheme="minorHAnsi"/>
                  <w:b/>
                  <w:sz w:val="22"/>
                  <w:szCs w:val="22"/>
                  <w:rPrChange w:id="735"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736"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737"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738"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739"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740" w:author="Girmay, Ezana" w:date="2024-05-21T19:30:00Z">
                    <w:rPr>
                      <w:rFonts w:ascii="Arial" w:hAnsi="Arial" w:cs="Arial"/>
                      <w:sz w:val="22"/>
                      <w:szCs w:val="22"/>
                    </w:rPr>
                  </w:rPrChange>
                </w:rPr>
                <w:tab/>
                <w:t xml:space="preserve">   ___ Temporal</w:t>
              </w:r>
            </w:ins>
          </w:p>
        </w:tc>
      </w:tr>
      <w:tr w:rsidR="00752A4E" w:rsidRPr="00691CC8" w14:paraId="0944CDF5" w14:textId="77777777" w:rsidTr="00DB17CF">
        <w:trPr>
          <w:ins w:id="741" w:author="Girmay, Ezana" w:date="2024-05-21T19:22:00Z"/>
        </w:trPr>
        <w:tc>
          <w:tcPr>
            <w:tcW w:w="9576" w:type="dxa"/>
            <w:gridSpan w:val="4"/>
            <w:shd w:val="clear" w:color="auto" w:fill="auto"/>
          </w:tcPr>
          <w:p w14:paraId="259787D8" w14:textId="77777777" w:rsidR="00752A4E" w:rsidRPr="00691CC8" w:rsidRDefault="00752A4E" w:rsidP="00DB17CF">
            <w:pPr>
              <w:rPr>
                <w:ins w:id="742" w:author="Girmay, Ezana" w:date="2024-05-21T19:22:00Z"/>
                <w:rFonts w:asciiTheme="minorHAnsi" w:hAnsiTheme="minorHAnsi" w:cstheme="minorHAnsi"/>
                <w:sz w:val="22"/>
                <w:szCs w:val="22"/>
                <w:rPrChange w:id="743" w:author="Girmay, Ezana" w:date="2024-05-21T19:30:00Z">
                  <w:rPr>
                    <w:ins w:id="744" w:author="Girmay, Ezana" w:date="2024-05-21T19:22:00Z"/>
                    <w:rFonts w:ascii="Arial" w:hAnsi="Arial" w:cs="Arial"/>
                    <w:sz w:val="22"/>
                    <w:szCs w:val="22"/>
                  </w:rPr>
                </w:rPrChange>
              </w:rPr>
            </w:pPr>
            <w:ins w:id="745" w:author="Girmay, Ezana" w:date="2024-05-21T19:22:00Z">
              <w:r w:rsidRPr="00691CC8">
                <w:rPr>
                  <w:rFonts w:asciiTheme="minorHAnsi" w:hAnsiTheme="minorHAnsi" w:cstheme="minorHAnsi"/>
                  <w:b/>
                  <w:sz w:val="22"/>
                  <w:szCs w:val="22"/>
                  <w:rPrChange w:id="746"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747" w:author="Girmay, Ezana" w:date="2024-05-21T19:30:00Z">
                    <w:rPr>
                      <w:rFonts w:ascii="Arial" w:hAnsi="Arial" w:cs="Arial"/>
                      <w:sz w:val="22"/>
                      <w:szCs w:val="22"/>
                    </w:rPr>
                  </w:rPrChange>
                </w:rPr>
                <w:t xml:space="preserve">: </w:t>
              </w:r>
            </w:ins>
          </w:p>
          <w:p w14:paraId="41433C57" w14:textId="77777777" w:rsidR="00752A4E" w:rsidRPr="00691CC8" w:rsidRDefault="00752A4E" w:rsidP="00DB17CF">
            <w:pPr>
              <w:tabs>
                <w:tab w:val="left" w:pos="720"/>
              </w:tabs>
              <w:rPr>
                <w:ins w:id="748" w:author="Girmay, Ezana" w:date="2024-05-21T19:22:00Z"/>
                <w:rFonts w:asciiTheme="minorHAnsi" w:hAnsiTheme="minorHAnsi" w:cstheme="minorHAnsi"/>
                <w:sz w:val="22"/>
                <w:szCs w:val="22"/>
                <w:rPrChange w:id="749" w:author="Girmay, Ezana" w:date="2024-05-21T19:30:00Z">
                  <w:rPr>
                    <w:ins w:id="750" w:author="Girmay, Ezana" w:date="2024-05-21T19:22:00Z"/>
                    <w:rFonts w:ascii="Arial" w:hAnsi="Arial" w:cs="Arial"/>
                    <w:sz w:val="22"/>
                    <w:szCs w:val="22"/>
                  </w:rPr>
                </w:rPrChange>
              </w:rPr>
            </w:pPr>
            <w:ins w:id="751" w:author="Girmay, Ezana" w:date="2024-05-21T19:22:00Z">
              <w:r w:rsidRPr="00691CC8">
                <w:rPr>
                  <w:rFonts w:asciiTheme="minorHAnsi" w:hAnsiTheme="minorHAnsi" w:cstheme="minorHAnsi"/>
                  <w:sz w:val="22"/>
                  <w:szCs w:val="22"/>
                  <w:rPrChange w:id="752" w:author="Girmay, Ezana" w:date="2024-05-21T19:30:00Z">
                    <w:rPr>
                      <w:rFonts w:ascii="Arial" w:hAnsi="Arial" w:cs="Arial"/>
                      <w:sz w:val="22"/>
                      <w:szCs w:val="22"/>
                    </w:rPr>
                  </w:rPrChange>
                </w:rPr>
                <w:tab/>
              </w:r>
              <w:r w:rsidRPr="00691CC8">
                <w:rPr>
                  <w:rFonts w:asciiTheme="minorHAnsi" w:hAnsiTheme="minorHAnsi" w:cstheme="minorHAnsi"/>
                  <w:b/>
                  <w:sz w:val="22"/>
                  <w:szCs w:val="22"/>
                  <w:rPrChange w:id="753"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754" w:author="Girmay, Ezana" w:date="2024-05-21T19:30:00Z">
                    <w:rPr>
                      <w:rFonts w:ascii="Arial" w:hAnsi="Arial" w:cs="Arial"/>
                      <w:sz w:val="22"/>
                      <w:szCs w:val="22"/>
                    </w:rPr>
                  </w:rPrChange>
                </w:rPr>
                <w:t>: Customer</w:t>
              </w:r>
            </w:ins>
          </w:p>
          <w:p w14:paraId="4B6EAB66" w14:textId="77777777" w:rsidR="00752A4E" w:rsidRPr="00691CC8" w:rsidRDefault="00752A4E" w:rsidP="00DB17CF">
            <w:pPr>
              <w:tabs>
                <w:tab w:val="left" w:pos="720"/>
              </w:tabs>
              <w:rPr>
                <w:ins w:id="755" w:author="Girmay, Ezana" w:date="2024-05-21T19:22:00Z"/>
                <w:rFonts w:asciiTheme="minorHAnsi" w:hAnsiTheme="minorHAnsi" w:cstheme="minorHAnsi"/>
                <w:sz w:val="22"/>
                <w:szCs w:val="22"/>
                <w:rPrChange w:id="756" w:author="Girmay, Ezana" w:date="2024-05-21T19:30:00Z">
                  <w:rPr>
                    <w:ins w:id="757" w:author="Girmay, Ezana" w:date="2024-05-21T19:22:00Z"/>
                    <w:rFonts w:ascii="Arial" w:hAnsi="Arial" w:cs="Arial"/>
                    <w:sz w:val="22"/>
                    <w:szCs w:val="22"/>
                  </w:rPr>
                </w:rPrChange>
              </w:rPr>
            </w:pPr>
            <w:ins w:id="758" w:author="Girmay, Ezana" w:date="2024-05-21T19:22:00Z">
              <w:r w:rsidRPr="00691CC8">
                <w:rPr>
                  <w:rFonts w:asciiTheme="minorHAnsi" w:hAnsiTheme="minorHAnsi" w:cstheme="minorHAnsi"/>
                  <w:sz w:val="22"/>
                  <w:szCs w:val="22"/>
                  <w:rPrChange w:id="759" w:author="Girmay, Ezana" w:date="2024-05-21T19:30:00Z">
                    <w:rPr>
                      <w:rFonts w:ascii="Arial" w:hAnsi="Arial" w:cs="Arial"/>
                      <w:sz w:val="22"/>
                      <w:szCs w:val="22"/>
                    </w:rPr>
                  </w:rPrChange>
                </w:rPr>
                <w:tab/>
              </w:r>
              <w:r w:rsidRPr="00691CC8">
                <w:rPr>
                  <w:rFonts w:asciiTheme="minorHAnsi" w:hAnsiTheme="minorHAnsi" w:cstheme="minorHAnsi"/>
                  <w:b/>
                  <w:sz w:val="22"/>
                  <w:szCs w:val="22"/>
                  <w:rPrChange w:id="760"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761" w:author="Girmay, Ezana" w:date="2024-05-21T19:30:00Z">
                    <w:rPr>
                      <w:rFonts w:ascii="Arial" w:hAnsi="Arial" w:cs="Arial"/>
                      <w:sz w:val="22"/>
                      <w:szCs w:val="22"/>
                    </w:rPr>
                  </w:rPrChange>
                </w:rPr>
                <w:t xml:space="preserve">: </w:t>
              </w:r>
              <w:proofErr w:type="gramStart"/>
              <w:r w:rsidRPr="00691CC8">
                <w:rPr>
                  <w:rFonts w:asciiTheme="minorHAnsi" w:hAnsiTheme="minorHAnsi" w:cstheme="minorHAnsi"/>
                  <w:sz w:val="22"/>
                  <w:szCs w:val="22"/>
                  <w:rPrChange w:id="762" w:author="Girmay, Ezana" w:date="2024-05-21T19:30:00Z">
                    <w:rPr>
                      <w:rFonts w:ascii="Arial" w:hAnsi="Arial" w:cs="Arial"/>
                      <w:sz w:val="22"/>
                      <w:szCs w:val="22"/>
                    </w:rPr>
                  </w:rPrChange>
                </w:rPr>
                <w:t>3.Send</w:t>
              </w:r>
              <w:proofErr w:type="gramEnd"/>
              <w:r w:rsidRPr="00691CC8">
                <w:rPr>
                  <w:rFonts w:asciiTheme="minorHAnsi" w:hAnsiTheme="minorHAnsi" w:cstheme="minorHAnsi"/>
                  <w:sz w:val="22"/>
                  <w:szCs w:val="22"/>
                  <w:rPrChange w:id="763" w:author="Girmay, Ezana" w:date="2024-05-21T19:30:00Z">
                    <w:rPr>
                      <w:rFonts w:ascii="Arial" w:hAnsi="Arial" w:cs="Arial"/>
                      <w:sz w:val="22"/>
                      <w:szCs w:val="22"/>
                    </w:rPr>
                  </w:rPrChange>
                </w:rPr>
                <w:t xml:space="preserve"> pass expired notification</w:t>
              </w:r>
            </w:ins>
          </w:p>
          <w:p w14:paraId="6FB24111" w14:textId="77777777" w:rsidR="00752A4E" w:rsidRPr="00691CC8" w:rsidRDefault="00752A4E" w:rsidP="00DB17CF">
            <w:pPr>
              <w:tabs>
                <w:tab w:val="left" w:pos="720"/>
              </w:tabs>
              <w:rPr>
                <w:ins w:id="764" w:author="Girmay, Ezana" w:date="2024-05-21T19:22:00Z"/>
                <w:rFonts w:asciiTheme="minorHAnsi" w:hAnsiTheme="minorHAnsi" w:cstheme="minorHAnsi"/>
                <w:sz w:val="22"/>
                <w:szCs w:val="22"/>
                <w:rPrChange w:id="765" w:author="Girmay, Ezana" w:date="2024-05-21T19:30:00Z">
                  <w:rPr>
                    <w:ins w:id="766" w:author="Girmay, Ezana" w:date="2024-05-21T19:22:00Z"/>
                    <w:rFonts w:ascii="Arial" w:hAnsi="Arial" w:cs="Arial"/>
                    <w:sz w:val="22"/>
                    <w:szCs w:val="22"/>
                  </w:rPr>
                </w:rPrChange>
              </w:rPr>
            </w:pPr>
            <w:ins w:id="767" w:author="Girmay, Ezana" w:date="2024-05-21T19:22:00Z">
              <w:r w:rsidRPr="00691CC8">
                <w:rPr>
                  <w:rFonts w:asciiTheme="minorHAnsi" w:hAnsiTheme="minorHAnsi" w:cstheme="minorHAnsi"/>
                  <w:sz w:val="22"/>
                  <w:szCs w:val="22"/>
                  <w:rPrChange w:id="768" w:author="Girmay, Ezana" w:date="2024-05-21T19:30:00Z">
                    <w:rPr>
                      <w:rFonts w:ascii="Arial" w:hAnsi="Arial" w:cs="Arial"/>
                      <w:sz w:val="22"/>
                      <w:szCs w:val="22"/>
                    </w:rPr>
                  </w:rPrChange>
                </w:rPr>
                <w:tab/>
              </w:r>
              <w:r w:rsidRPr="00691CC8">
                <w:rPr>
                  <w:rFonts w:asciiTheme="minorHAnsi" w:hAnsiTheme="minorHAnsi" w:cstheme="minorHAnsi"/>
                  <w:b/>
                  <w:sz w:val="22"/>
                  <w:szCs w:val="22"/>
                  <w:rPrChange w:id="769"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770" w:author="Girmay, Ezana" w:date="2024-05-21T19:30:00Z">
                    <w:rPr>
                      <w:rFonts w:ascii="Arial" w:hAnsi="Arial" w:cs="Arial"/>
                      <w:sz w:val="22"/>
                      <w:szCs w:val="22"/>
                    </w:rPr>
                  </w:rPrChange>
                </w:rPr>
                <w:t xml:space="preserve">: </w:t>
              </w:r>
            </w:ins>
          </w:p>
          <w:p w14:paraId="2477214A" w14:textId="77777777" w:rsidR="00752A4E" w:rsidRPr="00691CC8" w:rsidRDefault="00752A4E" w:rsidP="00DB17CF">
            <w:pPr>
              <w:tabs>
                <w:tab w:val="left" w:pos="720"/>
              </w:tabs>
              <w:rPr>
                <w:ins w:id="771" w:author="Girmay, Ezana" w:date="2024-05-21T19:22:00Z"/>
                <w:rFonts w:asciiTheme="minorHAnsi" w:hAnsiTheme="minorHAnsi" w:cstheme="minorHAnsi"/>
                <w:sz w:val="22"/>
                <w:szCs w:val="22"/>
                <w:rPrChange w:id="772" w:author="Girmay, Ezana" w:date="2024-05-21T19:30:00Z">
                  <w:rPr>
                    <w:ins w:id="773" w:author="Girmay, Ezana" w:date="2024-05-21T19:22:00Z"/>
                    <w:rFonts w:ascii="Arial" w:hAnsi="Arial" w:cs="Arial"/>
                    <w:sz w:val="22"/>
                    <w:szCs w:val="22"/>
                  </w:rPr>
                </w:rPrChange>
              </w:rPr>
            </w:pPr>
            <w:ins w:id="774" w:author="Girmay, Ezana" w:date="2024-05-21T19:22:00Z">
              <w:r w:rsidRPr="00691CC8">
                <w:rPr>
                  <w:rFonts w:asciiTheme="minorHAnsi" w:hAnsiTheme="minorHAnsi" w:cstheme="minorHAnsi"/>
                  <w:sz w:val="22"/>
                  <w:szCs w:val="22"/>
                  <w:rPrChange w:id="775" w:author="Girmay, Ezana" w:date="2024-05-21T19:30:00Z">
                    <w:rPr>
                      <w:rFonts w:ascii="Arial" w:hAnsi="Arial" w:cs="Arial"/>
                      <w:sz w:val="22"/>
                      <w:szCs w:val="22"/>
                    </w:rPr>
                  </w:rPrChange>
                </w:rPr>
                <w:tab/>
              </w:r>
              <w:r w:rsidRPr="00691CC8">
                <w:rPr>
                  <w:rFonts w:asciiTheme="minorHAnsi" w:hAnsiTheme="minorHAnsi" w:cstheme="minorHAnsi"/>
                  <w:b/>
                  <w:sz w:val="22"/>
                  <w:szCs w:val="22"/>
                  <w:rPrChange w:id="776"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777" w:author="Girmay, Ezana" w:date="2024-05-21T19:30:00Z">
                    <w:rPr>
                      <w:rFonts w:ascii="Arial" w:hAnsi="Arial" w:cs="Arial"/>
                      <w:sz w:val="22"/>
                      <w:szCs w:val="22"/>
                    </w:rPr>
                  </w:rPrChange>
                </w:rPr>
                <w:t xml:space="preserve">: </w:t>
              </w:r>
            </w:ins>
          </w:p>
        </w:tc>
      </w:tr>
      <w:tr w:rsidR="00752A4E" w:rsidRPr="00691CC8" w14:paraId="023E4266" w14:textId="77777777" w:rsidTr="00DB17CF">
        <w:trPr>
          <w:ins w:id="778" w:author="Girmay, Ezana" w:date="2024-05-21T19:22:00Z"/>
        </w:trPr>
        <w:tc>
          <w:tcPr>
            <w:tcW w:w="9576" w:type="dxa"/>
            <w:gridSpan w:val="4"/>
            <w:shd w:val="clear" w:color="auto" w:fill="auto"/>
          </w:tcPr>
          <w:p w14:paraId="2F9DDAB7" w14:textId="77777777" w:rsidR="00752A4E" w:rsidRPr="00691CC8" w:rsidRDefault="00752A4E" w:rsidP="00DB17CF">
            <w:pPr>
              <w:rPr>
                <w:ins w:id="779" w:author="Girmay, Ezana" w:date="2024-05-21T19:22:00Z"/>
                <w:rFonts w:asciiTheme="minorHAnsi" w:hAnsiTheme="minorHAnsi" w:cstheme="minorHAnsi"/>
                <w:sz w:val="22"/>
                <w:szCs w:val="22"/>
                <w:rPrChange w:id="780" w:author="Girmay, Ezana" w:date="2024-05-21T19:30:00Z">
                  <w:rPr>
                    <w:ins w:id="781" w:author="Girmay, Ezana" w:date="2024-05-21T19:22:00Z"/>
                    <w:rFonts w:ascii="Arial" w:hAnsi="Arial" w:cs="Arial"/>
                    <w:sz w:val="22"/>
                    <w:szCs w:val="22"/>
                  </w:rPr>
                </w:rPrChange>
              </w:rPr>
            </w:pPr>
            <w:ins w:id="782" w:author="Girmay, Ezana" w:date="2024-05-21T19:22:00Z">
              <w:r w:rsidRPr="00691CC8">
                <w:rPr>
                  <w:rFonts w:asciiTheme="minorHAnsi" w:hAnsiTheme="minorHAnsi" w:cstheme="minorHAnsi"/>
                  <w:b/>
                  <w:sz w:val="22"/>
                  <w:szCs w:val="22"/>
                  <w:rPrChange w:id="783"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784" w:author="Girmay, Ezana" w:date="2024-05-21T19:30:00Z">
                    <w:rPr>
                      <w:rFonts w:ascii="Arial" w:hAnsi="Arial" w:cs="Arial"/>
                      <w:sz w:val="22"/>
                      <w:szCs w:val="22"/>
                    </w:rPr>
                  </w:rPrChange>
                </w:rPr>
                <w:t xml:space="preserve">: </w:t>
              </w:r>
            </w:ins>
          </w:p>
          <w:p w14:paraId="55DC667C" w14:textId="77777777" w:rsidR="00752A4E" w:rsidRPr="00691CC8" w:rsidRDefault="00752A4E" w:rsidP="00DB17CF">
            <w:pPr>
              <w:rPr>
                <w:ins w:id="785" w:author="Girmay, Ezana" w:date="2024-05-21T19:22:00Z"/>
                <w:rFonts w:asciiTheme="minorHAnsi" w:hAnsiTheme="minorHAnsi" w:cstheme="minorHAnsi"/>
                <w:sz w:val="22"/>
                <w:szCs w:val="22"/>
                <w:rPrChange w:id="786" w:author="Girmay, Ezana" w:date="2024-05-21T19:30:00Z">
                  <w:rPr>
                    <w:ins w:id="787" w:author="Girmay, Ezana" w:date="2024-05-21T19:22:00Z"/>
                    <w:rFonts w:ascii="Arial" w:hAnsi="Arial" w:cs="Arial"/>
                    <w:sz w:val="22"/>
                    <w:szCs w:val="22"/>
                  </w:rPr>
                </w:rPrChange>
              </w:rPr>
            </w:pPr>
          </w:p>
          <w:p w14:paraId="0354923F" w14:textId="77777777" w:rsidR="00752A4E" w:rsidRPr="00691CC8" w:rsidRDefault="00752A4E" w:rsidP="00752A4E">
            <w:pPr>
              <w:pStyle w:val="ListParagraph"/>
              <w:numPr>
                <w:ilvl w:val="0"/>
                <w:numId w:val="29"/>
              </w:numPr>
              <w:spacing w:before="0" w:after="0"/>
              <w:rPr>
                <w:ins w:id="788" w:author="Girmay, Ezana" w:date="2024-05-21T19:22:00Z"/>
                <w:rFonts w:asciiTheme="minorHAnsi" w:hAnsiTheme="minorHAnsi" w:cstheme="minorHAnsi"/>
                <w:sz w:val="22"/>
                <w:szCs w:val="22"/>
                <w:rPrChange w:id="789" w:author="Girmay, Ezana" w:date="2024-05-21T19:30:00Z">
                  <w:rPr>
                    <w:ins w:id="790" w:author="Girmay, Ezana" w:date="2024-05-21T19:22:00Z"/>
                    <w:rFonts w:cs="Arial"/>
                    <w:sz w:val="22"/>
                    <w:szCs w:val="22"/>
                  </w:rPr>
                </w:rPrChange>
              </w:rPr>
            </w:pPr>
            <w:ins w:id="791" w:author="Girmay, Ezana" w:date="2024-05-21T19:22:00Z">
              <w:r w:rsidRPr="00691CC8">
                <w:rPr>
                  <w:rFonts w:asciiTheme="minorHAnsi" w:hAnsiTheme="minorHAnsi" w:cstheme="minorHAnsi"/>
                  <w:sz w:val="22"/>
                  <w:szCs w:val="22"/>
                  <w:rPrChange w:id="792" w:author="Girmay, Ezana" w:date="2024-05-21T19:30:00Z">
                    <w:rPr>
                      <w:rFonts w:cs="Arial"/>
                      <w:sz w:val="22"/>
                      <w:szCs w:val="22"/>
                    </w:rPr>
                  </w:rPrChange>
                </w:rPr>
                <w:t>Select pass from options.</w:t>
              </w:r>
            </w:ins>
          </w:p>
          <w:p w14:paraId="5E7B1D47" w14:textId="77777777" w:rsidR="00752A4E" w:rsidRPr="00691CC8" w:rsidRDefault="00752A4E" w:rsidP="00752A4E">
            <w:pPr>
              <w:pStyle w:val="ListParagraph"/>
              <w:numPr>
                <w:ilvl w:val="0"/>
                <w:numId w:val="29"/>
              </w:numPr>
              <w:spacing w:before="0" w:after="0"/>
              <w:rPr>
                <w:ins w:id="793" w:author="Girmay, Ezana" w:date="2024-05-21T19:22:00Z"/>
                <w:rFonts w:asciiTheme="minorHAnsi" w:hAnsiTheme="minorHAnsi" w:cstheme="minorHAnsi"/>
                <w:sz w:val="22"/>
                <w:szCs w:val="22"/>
                <w:rPrChange w:id="794" w:author="Girmay, Ezana" w:date="2024-05-21T19:30:00Z">
                  <w:rPr>
                    <w:ins w:id="795" w:author="Girmay, Ezana" w:date="2024-05-21T19:22:00Z"/>
                    <w:rFonts w:cs="Arial"/>
                    <w:sz w:val="22"/>
                    <w:szCs w:val="22"/>
                  </w:rPr>
                </w:rPrChange>
              </w:rPr>
            </w:pPr>
            <w:ins w:id="796" w:author="Girmay, Ezana" w:date="2024-05-21T19:22:00Z">
              <w:r w:rsidRPr="00691CC8">
                <w:rPr>
                  <w:rFonts w:asciiTheme="minorHAnsi" w:hAnsiTheme="minorHAnsi" w:cstheme="minorHAnsi"/>
                  <w:sz w:val="22"/>
                  <w:szCs w:val="22"/>
                  <w:rPrChange w:id="797" w:author="Girmay, Ezana" w:date="2024-05-21T19:30:00Z">
                    <w:rPr>
                      <w:rFonts w:cs="Arial"/>
                      <w:sz w:val="22"/>
                      <w:szCs w:val="22"/>
                    </w:rPr>
                  </w:rPrChange>
                </w:rPr>
                <w:t>Select car’s license plate and credit card you want to use for purchase.</w:t>
              </w:r>
            </w:ins>
          </w:p>
          <w:p w14:paraId="341F14F2" w14:textId="77777777" w:rsidR="00752A4E" w:rsidRPr="00691CC8" w:rsidRDefault="00752A4E" w:rsidP="00752A4E">
            <w:pPr>
              <w:pStyle w:val="ListParagraph"/>
              <w:numPr>
                <w:ilvl w:val="0"/>
                <w:numId w:val="29"/>
              </w:numPr>
              <w:spacing w:before="0" w:after="0"/>
              <w:rPr>
                <w:ins w:id="798" w:author="Girmay, Ezana" w:date="2024-05-21T19:22:00Z"/>
                <w:rFonts w:asciiTheme="minorHAnsi" w:hAnsiTheme="minorHAnsi" w:cstheme="minorHAnsi"/>
                <w:sz w:val="22"/>
                <w:szCs w:val="22"/>
                <w:rPrChange w:id="799" w:author="Girmay, Ezana" w:date="2024-05-21T19:30:00Z">
                  <w:rPr>
                    <w:ins w:id="800" w:author="Girmay, Ezana" w:date="2024-05-21T19:22:00Z"/>
                    <w:rFonts w:cs="Arial"/>
                    <w:sz w:val="22"/>
                    <w:szCs w:val="22"/>
                  </w:rPr>
                </w:rPrChange>
              </w:rPr>
            </w:pPr>
            <w:ins w:id="801" w:author="Girmay, Ezana" w:date="2024-05-21T19:22:00Z">
              <w:r w:rsidRPr="00691CC8">
                <w:rPr>
                  <w:rFonts w:asciiTheme="minorHAnsi" w:hAnsiTheme="minorHAnsi" w:cstheme="minorHAnsi"/>
                  <w:sz w:val="22"/>
                  <w:szCs w:val="22"/>
                  <w:rPrChange w:id="802" w:author="Girmay, Ezana" w:date="2024-05-21T19:30:00Z">
                    <w:rPr>
                      <w:rFonts w:cs="Arial"/>
                      <w:sz w:val="22"/>
                      <w:szCs w:val="22"/>
                    </w:rPr>
                  </w:rPrChange>
                </w:rPr>
                <w:t>Click confirm purchase to charge credit card and purchase pass.</w:t>
              </w:r>
            </w:ins>
          </w:p>
          <w:p w14:paraId="277364D4" w14:textId="77777777" w:rsidR="00752A4E" w:rsidRPr="00691CC8" w:rsidRDefault="00752A4E" w:rsidP="00752A4E">
            <w:pPr>
              <w:pStyle w:val="ListParagraph"/>
              <w:numPr>
                <w:ilvl w:val="0"/>
                <w:numId w:val="29"/>
              </w:numPr>
              <w:spacing w:before="0" w:after="0"/>
              <w:rPr>
                <w:ins w:id="803" w:author="Girmay, Ezana" w:date="2024-05-21T19:22:00Z"/>
                <w:rFonts w:asciiTheme="minorHAnsi" w:hAnsiTheme="minorHAnsi" w:cstheme="minorHAnsi"/>
                <w:sz w:val="22"/>
                <w:szCs w:val="22"/>
                <w:rPrChange w:id="804" w:author="Girmay, Ezana" w:date="2024-05-21T19:30:00Z">
                  <w:rPr>
                    <w:ins w:id="805" w:author="Girmay, Ezana" w:date="2024-05-21T19:22:00Z"/>
                    <w:rFonts w:cs="Arial"/>
                    <w:sz w:val="22"/>
                    <w:szCs w:val="22"/>
                  </w:rPr>
                </w:rPrChange>
              </w:rPr>
            </w:pPr>
            <w:ins w:id="806" w:author="Girmay, Ezana" w:date="2024-05-21T19:22:00Z">
              <w:r w:rsidRPr="00691CC8">
                <w:rPr>
                  <w:rFonts w:asciiTheme="minorHAnsi" w:hAnsiTheme="minorHAnsi" w:cstheme="minorHAnsi"/>
                  <w:sz w:val="22"/>
                  <w:szCs w:val="22"/>
                  <w:rPrChange w:id="807" w:author="Girmay, Ezana" w:date="2024-05-21T19:30:00Z">
                    <w:rPr>
                      <w:rFonts w:cs="Arial"/>
                      <w:sz w:val="22"/>
                      <w:szCs w:val="22"/>
                    </w:rPr>
                  </w:rPrChange>
                </w:rPr>
                <w:t xml:space="preserve">Charge card for amount and notify customer that process went through, and they can start using the lot. </w:t>
              </w:r>
            </w:ins>
          </w:p>
          <w:p w14:paraId="10EFD57C" w14:textId="77777777" w:rsidR="00752A4E" w:rsidRPr="00691CC8" w:rsidRDefault="00752A4E" w:rsidP="00752A4E">
            <w:pPr>
              <w:pStyle w:val="ListParagraph"/>
              <w:numPr>
                <w:ilvl w:val="0"/>
                <w:numId w:val="29"/>
              </w:numPr>
              <w:spacing w:before="0" w:after="0"/>
              <w:rPr>
                <w:ins w:id="808" w:author="Girmay, Ezana" w:date="2024-05-21T19:22:00Z"/>
                <w:rFonts w:asciiTheme="minorHAnsi" w:hAnsiTheme="minorHAnsi" w:cstheme="minorHAnsi"/>
                <w:sz w:val="22"/>
                <w:szCs w:val="22"/>
                <w:rPrChange w:id="809" w:author="Girmay, Ezana" w:date="2024-05-21T19:30:00Z">
                  <w:rPr>
                    <w:ins w:id="810" w:author="Girmay, Ezana" w:date="2024-05-21T19:22:00Z"/>
                    <w:rFonts w:cs="Arial"/>
                    <w:sz w:val="22"/>
                    <w:szCs w:val="22"/>
                  </w:rPr>
                </w:rPrChange>
              </w:rPr>
            </w:pPr>
            <w:ins w:id="811" w:author="Girmay, Ezana" w:date="2024-05-21T19:22:00Z">
              <w:r w:rsidRPr="00691CC8">
                <w:rPr>
                  <w:rFonts w:asciiTheme="minorHAnsi" w:hAnsiTheme="minorHAnsi" w:cstheme="minorHAnsi"/>
                  <w:sz w:val="22"/>
                  <w:szCs w:val="22"/>
                  <w:rPrChange w:id="812" w:author="Girmay, Ezana" w:date="2024-05-21T19:30:00Z">
                    <w:rPr>
                      <w:rFonts w:cs="Arial"/>
                      <w:sz w:val="22"/>
                      <w:szCs w:val="22"/>
                    </w:rPr>
                  </w:rPrChange>
                </w:rPr>
                <w:t xml:space="preserve">Display how much time is left for the pass on main page. </w:t>
              </w:r>
            </w:ins>
          </w:p>
          <w:p w14:paraId="5BDDBFED" w14:textId="77777777" w:rsidR="00752A4E" w:rsidRPr="00691CC8" w:rsidRDefault="00752A4E" w:rsidP="00DB17CF">
            <w:pPr>
              <w:rPr>
                <w:ins w:id="813" w:author="Girmay, Ezana" w:date="2024-05-21T19:22:00Z"/>
                <w:rFonts w:asciiTheme="minorHAnsi" w:hAnsiTheme="minorHAnsi" w:cstheme="minorHAnsi"/>
                <w:sz w:val="22"/>
                <w:szCs w:val="22"/>
                <w:rPrChange w:id="814" w:author="Girmay, Ezana" w:date="2024-05-21T19:30:00Z">
                  <w:rPr>
                    <w:ins w:id="815" w:author="Girmay, Ezana" w:date="2024-05-21T19:22:00Z"/>
                    <w:rFonts w:ascii="Arial" w:hAnsi="Arial" w:cs="Arial"/>
                    <w:sz w:val="22"/>
                    <w:szCs w:val="22"/>
                  </w:rPr>
                </w:rPrChange>
              </w:rPr>
            </w:pPr>
          </w:p>
          <w:p w14:paraId="6518C4AE" w14:textId="77777777" w:rsidR="00752A4E" w:rsidRPr="00691CC8" w:rsidRDefault="00752A4E" w:rsidP="00DB17CF">
            <w:pPr>
              <w:rPr>
                <w:ins w:id="816" w:author="Girmay, Ezana" w:date="2024-05-21T19:22:00Z"/>
                <w:rFonts w:asciiTheme="minorHAnsi" w:hAnsiTheme="minorHAnsi" w:cstheme="minorHAnsi"/>
                <w:sz w:val="22"/>
                <w:szCs w:val="22"/>
                <w:rPrChange w:id="817" w:author="Girmay, Ezana" w:date="2024-05-21T19:30:00Z">
                  <w:rPr>
                    <w:ins w:id="818" w:author="Girmay, Ezana" w:date="2024-05-21T19:22:00Z"/>
                    <w:rFonts w:ascii="Arial" w:hAnsi="Arial" w:cs="Arial"/>
                    <w:sz w:val="22"/>
                    <w:szCs w:val="22"/>
                  </w:rPr>
                </w:rPrChange>
              </w:rPr>
            </w:pPr>
          </w:p>
        </w:tc>
      </w:tr>
      <w:tr w:rsidR="00752A4E" w:rsidRPr="00691CC8" w14:paraId="67BE3EEC" w14:textId="77777777" w:rsidTr="00DB17CF">
        <w:trPr>
          <w:trHeight w:val="498"/>
          <w:ins w:id="819" w:author="Girmay, Ezana" w:date="2024-05-21T19:22:00Z"/>
        </w:trPr>
        <w:tc>
          <w:tcPr>
            <w:tcW w:w="9576" w:type="dxa"/>
            <w:gridSpan w:val="4"/>
            <w:shd w:val="clear" w:color="auto" w:fill="auto"/>
          </w:tcPr>
          <w:p w14:paraId="2985E7D9" w14:textId="77777777" w:rsidR="00752A4E" w:rsidRPr="00691CC8" w:rsidRDefault="00752A4E" w:rsidP="00DB17CF">
            <w:pPr>
              <w:rPr>
                <w:ins w:id="820" w:author="Girmay, Ezana" w:date="2024-05-21T19:22:00Z"/>
                <w:rFonts w:asciiTheme="minorHAnsi" w:hAnsiTheme="minorHAnsi" w:cstheme="minorHAnsi"/>
                <w:sz w:val="22"/>
                <w:szCs w:val="22"/>
                <w:rPrChange w:id="821" w:author="Girmay, Ezana" w:date="2024-05-21T19:30:00Z">
                  <w:rPr>
                    <w:ins w:id="822" w:author="Girmay, Ezana" w:date="2024-05-21T19:22:00Z"/>
                    <w:rFonts w:ascii="Arial" w:hAnsi="Arial" w:cs="Arial"/>
                    <w:sz w:val="22"/>
                    <w:szCs w:val="22"/>
                  </w:rPr>
                </w:rPrChange>
              </w:rPr>
            </w:pPr>
            <w:ins w:id="823" w:author="Girmay, Ezana" w:date="2024-05-21T19:22:00Z">
              <w:r w:rsidRPr="00691CC8">
                <w:rPr>
                  <w:rFonts w:asciiTheme="minorHAnsi" w:hAnsiTheme="minorHAnsi" w:cstheme="minorHAnsi"/>
                  <w:b/>
                  <w:sz w:val="22"/>
                  <w:szCs w:val="22"/>
                  <w:rPrChange w:id="824"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825" w:author="Girmay, Ezana" w:date="2024-05-21T19:30:00Z">
                    <w:rPr>
                      <w:rFonts w:ascii="Arial" w:hAnsi="Arial" w:cs="Arial"/>
                      <w:sz w:val="22"/>
                      <w:szCs w:val="22"/>
                    </w:rPr>
                  </w:rPrChange>
                </w:rPr>
                <w:t xml:space="preserve">: </w:t>
              </w:r>
            </w:ins>
          </w:p>
          <w:p w14:paraId="111C2A6E" w14:textId="77777777" w:rsidR="00752A4E" w:rsidRPr="00691CC8" w:rsidRDefault="00752A4E" w:rsidP="00DB17CF">
            <w:pPr>
              <w:rPr>
                <w:ins w:id="826" w:author="Girmay, Ezana" w:date="2024-05-21T19:22:00Z"/>
                <w:rFonts w:asciiTheme="minorHAnsi" w:hAnsiTheme="minorHAnsi" w:cstheme="minorHAnsi"/>
                <w:sz w:val="22"/>
                <w:szCs w:val="22"/>
                <w:rPrChange w:id="827" w:author="Girmay, Ezana" w:date="2024-05-21T19:30:00Z">
                  <w:rPr>
                    <w:ins w:id="828" w:author="Girmay, Ezana" w:date="2024-05-21T19:22:00Z"/>
                    <w:rFonts w:ascii="Arial" w:hAnsi="Arial" w:cs="Arial"/>
                    <w:sz w:val="22"/>
                    <w:szCs w:val="22"/>
                  </w:rPr>
                </w:rPrChange>
              </w:rPr>
            </w:pPr>
          </w:p>
          <w:p w14:paraId="00948A18" w14:textId="77777777" w:rsidR="00752A4E" w:rsidRPr="00691CC8" w:rsidRDefault="00752A4E" w:rsidP="00DB17CF">
            <w:pPr>
              <w:rPr>
                <w:ins w:id="829" w:author="Girmay, Ezana" w:date="2024-05-21T19:22:00Z"/>
                <w:rFonts w:asciiTheme="minorHAnsi" w:hAnsiTheme="minorHAnsi" w:cstheme="minorHAnsi"/>
                <w:sz w:val="22"/>
                <w:szCs w:val="22"/>
                <w:rPrChange w:id="830" w:author="Girmay, Ezana" w:date="2024-05-21T19:30:00Z">
                  <w:rPr>
                    <w:ins w:id="831" w:author="Girmay, Ezana" w:date="2024-05-21T19:22:00Z"/>
                    <w:rFonts w:ascii="Arial" w:hAnsi="Arial" w:cs="Arial"/>
                    <w:sz w:val="22"/>
                    <w:szCs w:val="22"/>
                  </w:rPr>
                </w:rPrChange>
              </w:rPr>
            </w:pPr>
            <w:ins w:id="832" w:author="Girmay, Ezana" w:date="2024-05-21T19:22:00Z">
              <w:r w:rsidRPr="00691CC8">
                <w:rPr>
                  <w:rFonts w:asciiTheme="minorHAnsi" w:hAnsiTheme="minorHAnsi" w:cstheme="minorHAnsi"/>
                  <w:sz w:val="22"/>
                  <w:szCs w:val="22"/>
                  <w:rPrChange w:id="833" w:author="Girmay, Ezana" w:date="2024-05-21T19:30:00Z">
                    <w:rPr>
                      <w:rFonts w:ascii="Arial" w:hAnsi="Arial" w:cs="Arial"/>
                      <w:sz w:val="22"/>
                      <w:szCs w:val="22"/>
                    </w:rPr>
                  </w:rPrChange>
                </w:rPr>
                <w:t xml:space="preserve">S1: </w:t>
              </w:r>
            </w:ins>
          </w:p>
          <w:p w14:paraId="5D825CCF" w14:textId="09A0A424" w:rsidR="00752A4E" w:rsidRPr="00691CC8" w:rsidRDefault="00752A4E" w:rsidP="00752A4E">
            <w:pPr>
              <w:pStyle w:val="ListParagraph"/>
              <w:numPr>
                <w:ilvl w:val="0"/>
                <w:numId w:val="30"/>
              </w:numPr>
              <w:spacing w:before="0" w:after="0"/>
              <w:rPr>
                <w:ins w:id="834" w:author="Girmay, Ezana" w:date="2024-05-21T19:22:00Z"/>
                <w:rFonts w:asciiTheme="minorHAnsi" w:hAnsiTheme="minorHAnsi" w:cstheme="minorHAnsi"/>
                <w:sz w:val="22"/>
                <w:szCs w:val="22"/>
                <w:rPrChange w:id="835" w:author="Girmay, Ezana" w:date="2024-05-21T19:30:00Z">
                  <w:rPr>
                    <w:ins w:id="836" w:author="Girmay, Ezana" w:date="2024-05-21T19:22:00Z"/>
                    <w:rFonts w:cs="Arial"/>
                    <w:sz w:val="22"/>
                    <w:szCs w:val="22"/>
                  </w:rPr>
                </w:rPrChange>
              </w:rPr>
            </w:pPr>
            <w:ins w:id="837" w:author="Girmay, Ezana" w:date="2024-05-21T19:22:00Z">
              <w:r w:rsidRPr="00691CC8">
                <w:rPr>
                  <w:rFonts w:asciiTheme="minorHAnsi" w:hAnsiTheme="minorHAnsi" w:cstheme="minorHAnsi"/>
                  <w:sz w:val="22"/>
                  <w:szCs w:val="22"/>
                  <w:rPrChange w:id="838" w:author="Girmay, Ezana" w:date="2024-05-21T19:30:00Z">
                    <w:rPr>
                      <w:rFonts w:cs="Arial"/>
                      <w:sz w:val="22"/>
                      <w:szCs w:val="22"/>
                    </w:rPr>
                  </w:rPrChange>
                </w:rPr>
                <w:t xml:space="preserve">Choose between day pass or select how many hours you </w:t>
              </w:r>
            </w:ins>
            <w:ins w:id="839" w:author="Girmay, Ezana" w:date="2024-05-21T20:05:00Z">
              <w:r w:rsidR="0080773F">
                <w:rPr>
                  <w:rFonts w:asciiTheme="minorHAnsi" w:hAnsiTheme="minorHAnsi" w:cstheme="minorHAnsi"/>
                  <w:sz w:val="22"/>
                  <w:szCs w:val="22"/>
                </w:rPr>
                <w:t>want</w:t>
              </w:r>
            </w:ins>
            <w:ins w:id="840" w:author="Girmay, Ezana" w:date="2024-05-21T19:22:00Z">
              <w:r w:rsidRPr="00691CC8">
                <w:rPr>
                  <w:rFonts w:asciiTheme="minorHAnsi" w:hAnsiTheme="minorHAnsi" w:cstheme="minorHAnsi"/>
                  <w:sz w:val="22"/>
                  <w:szCs w:val="22"/>
                  <w:rPrChange w:id="841" w:author="Girmay, Ezana" w:date="2024-05-21T19:30:00Z">
                    <w:rPr>
                      <w:rFonts w:cs="Arial"/>
                      <w:sz w:val="22"/>
                      <w:szCs w:val="22"/>
                    </w:rPr>
                  </w:rPrChange>
                </w:rPr>
                <w:t xml:space="preserve"> to use the lot for.</w:t>
              </w:r>
            </w:ins>
          </w:p>
          <w:p w14:paraId="6D2F63D7" w14:textId="77777777" w:rsidR="00752A4E" w:rsidRPr="00691CC8" w:rsidRDefault="00752A4E" w:rsidP="00752A4E">
            <w:pPr>
              <w:pStyle w:val="ListParagraph"/>
              <w:numPr>
                <w:ilvl w:val="0"/>
                <w:numId w:val="30"/>
              </w:numPr>
              <w:spacing w:before="0" w:after="0"/>
              <w:rPr>
                <w:ins w:id="842" w:author="Girmay, Ezana" w:date="2024-05-21T19:22:00Z"/>
                <w:rFonts w:asciiTheme="minorHAnsi" w:hAnsiTheme="minorHAnsi" w:cstheme="minorHAnsi"/>
                <w:sz w:val="22"/>
                <w:szCs w:val="22"/>
                <w:rPrChange w:id="843" w:author="Girmay, Ezana" w:date="2024-05-21T19:30:00Z">
                  <w:rPr>
                    <w:ins w:id="844" w:author="Girmay, Ezana" w:date="2024-05-21T19:22:00Z"/>
                    <w:rFonts w:cs="Arial"/>
                    <w:sz w:val="22"/>
                    <w:szCs w:val="22"/>
                  </w:rPr>
                </w:rPrChange>
              </w:rPr>
            </w:pPr>
            <w:ins w:id="845" w:author="Girmay, Ezana" w:date="2024-05-21T19:22:00Z">
              <w:r w:rsidRPr="00691CC8">
                <w:rPr>
                  <w:rFonts w:asciiTheme="minorHAnsi" w:hAnsiTheme="minorHAnsi" w:cstheme="minorHAnsi"/>
                  <w:sz w:val="22"/>
                  <w:szCs w:val="22"/>
                  <w:rPrChange w:id="846" w:author="Girmay, Ezana" w:date="2024-05-21T19:30:00Z">
                    <w:rPr>
                      <w:rFonts w:cs="Arial"/>
                      <w:sz w:val="22"/>
                      <w:szCs w:val="22"/>
                    </w:rPr>
                  </w:rPrChange>
                </w:rPr>
                <w:t xml:space="preserve">Change start time if user doesn’t want the pass to start immediately.  </w:t>
              </w:r>
            </w:ins>
          </w:p>
          <w:p w14:paraId="3F958FE6" w14:textId="77777777" w:rsidR="00752A4E" w:rsidRPr="00691CC8" w:rsidRDefault="00752A4E" w:rsidP="00DB17CF">
            <w:pPr>
              <w:rPr>
                <w:ins w:id="847" w:author="Girmay, Ezana" w:date="2024-05-21T19:22:00Z"/>
                <w:rFonts w:asciiTheme="minorHAnsi" w:hAnsiTheme="minorHAnsi" w:cstheme="minorHAnsi"/>
                <w:sz w:val="22"/>
                <w:szCs w:val="22"/>
                <w:rPrChange w:id="848" w:author="Girmay, Ezana" w:date="2024-05-21T19:30:00Z">
                  <w:rPr>
                    <w:ins w:id="849" w:author="Girmay, Ezana" w:date="2024-05-21T19:22:00Z"/>
                    <w:rFonts w:ascii="Arial" w:hAnsi="Arial" w:cs="Arial"/>
                    <w:sz w:val="22"/>
                    <w:szCs w:val="22"/>
                  </w:rPr>
                </w:rPrChange>
              </w:rPr>
            </w:pPr>
          </w:p>
        </w:tc>
      </w:tr>
      <w:tr w:rsidR="00752A4E" w:rsidRPr="00691CC8" w14:paraId="5087FAD5" w14:textId="77777777" w:rsidTr="00DB17CF">
        <w:trPr>
          <w:ins w:id="850" w:author="Girmay, Ezana" w:date="2024-05-21T19:22:00Z"/>
        </w:trPr>
        <w:tc>
          <w:tcPr>
            <w:tcW w:w="9576" w:type="dxa"/>
            <w:gridSpan w:val="4"/>
            <w:shd w:val="clear" w:color="auto" w:fill="auto"/>
          </w:tcPr>
          <w:p w14:paraId="0880D1CF" w14:textId="77777777" w:rsidR="00752A4E" w:rsidRPr="00691CC8" w:rsidRDefault="00752A4E" w:rsidP="00DB17CF">
            <w:pPr>
              <w:rPr>
                <w:ins w:id="851" w:author="Girmay, Ezana" w:date="2024-05-21T19:22:00Z"/>
                <w:rFonts w:asciiTheme="minorHAnsi" w:hAnsiTheme="minorHAnsi" w:cstheme="minorHAnsi"/>
                <w:sz w:val="22"/>
                <w:szCs w:val="22"/>
                <w:rPrChange w:id="852" w:author="Girmay, Ezana" w:date="2024-05-21T19:30:00Z">
                  <w:rPr>
                    <w:ins w:id="853" w:author="Girmay, Ezana" w:date="2024-05-21T19:22:00Z"/>
                    <w:rFonts w:ascii="Arial" w:hAnsi="Arial" w:cs="Arial"/>
                    <w:sz w:val="22"/>
                    <w:szCs w:val="22"/>
                  </w:rPr>
                </w:rPrChange>
              </w:rPr>
            </w:pPr>
            <w:ins w:id="854" w:author="Girmay, Ezana" w:date="2024-05-21T19:22:00Z">
              <w:r w:rsidRPr="00691CC8">
                <w:rPr>
                  <w:rFonts w:asciiTheme="minorHAnsi" w:hAnsiTheme="minorHAnsi" w:cstheme="minorHAnsi"/>
                  <w:b/>
                  <w:sz w:val="22"/>
                  <w:szCs w:val="22"/>
                  <w:rPrChange w:id="855"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856" w:author="Girmay, Ezana" w:date="2024-05-21T19:30:00Z">
                    <w:rPr>
                      <w:rFonts w:ascii="Arial" w:hAnsi="Arial" w:cs="Arial"/>
                      <w:sz w:val="22"/>
                      <w:szCs w:val="22"/>
                    </w:rPr>
                  </w:rPrChange>
                </w:rPr>
                <w:t xml:space="preserve">: </w:t>
              </w:r>
            </w:ins>
          </w:p>
          <w:p w14:paraId="50FD9F28" w14:textId="77777777" w:rsidR="00752A4E" w:rsidRPr="00691CC8" w:rsidRDefault="00752A4E" w:rsidP="00DB17CF">
            <w:pPr>
              <w:rPr>
                <w:ins w:id="857" w:author="Girmay, Ezana" w:date="2024-05-21T19:22:00Z"/>
                <w:rFonts w:asciiTheme="minorHAnsi" w:hAnsiTheme="minorHAnsi" w:cstheme="minorHAnsi"/>
                <w:sz w:val="22"/>
                <w:szCs w:val="22"/>
                <w:rPrChange w:id="858" w:author="Girmay, Ezana" w:date="2024-05-21T19:30:00Z">
                  <w:rPr>
                    <w:ins w:id="859" w:author="Girmay, Ezana" w:date="2024-05-21T19:22:00Z"/>
                    <w:rFonts w:ascii="Arial" w:hAnsi="Arial" w:cs="Arial"/>
                    <w:sz w:val="22"/>
                    <w:szCs w:val="22"/>
                  </w:rPr>
                </w:rPrChange>
              </w:rPr>
            </w:pPr>
          </w:p>
          <w:p w14:paraId="2CCF9AC6" w14:textId="75A81AE0" w:rsidR="00752A4E" w:rsidRPr="00691CC8" w:rsidRDefault="00752A4E" w:rsidP="00752A4E">
            <w:pPr>
              <w:pStyle w:val="ListParagraph"/>
              <w:numPr>
                <w:ilvl w:val="1"/>
                <w:numId w:val="30"/>
              </w:numPr>
              <w:spacing w:before="0" w:after="0"/>
              <w:rPr>
                <w:ins w:id="860" w:author="Girmay, Ezana" w:date="2024-05-21T19:22:00Z"/>
                <w:rFonts w:asciiTheme="minorHAnsi" w:hAnsiTheme="minorHAnsi" w:cstheme="minorHAnsi"/>
                <w:sz w:val="22"/>
                <w:szCs w:val="22"/>
                <w:rPrChange w:id="861" w:author="Girmay, Ezana" w:date="2024-05-21T19:30:00Z">
                  <w:rPr>
                    <w:ins w:id="862" w:author="Girmay, Ezana" w:date="2024-05-21T19:22:00Z"/>
                    <w:rFonts w:cs="Arial"/>
                    <w:sz w:val="22"/>
                    <w:szCs w:val="22"/>
                  </w:rPr>
                </w:rPrChange>
              </w:rPr>
            </w:pPr>
            <w:ins w:id="863" w:author="Girmay, Ezana" w:date="2024-05-21T19:22:00Z">
              <w:r w:rsidRPr="00691CC8">
                <w:rPr>
                  <w:rFonts w:asciiTheme="minorHAnsi" w:hAnsiTheme="minorHAnsi" w:cstheme="minorHAnsi"/>
                  <w:sz w:val="22"/>
                  <w:szCs w:val="22"/>
                  <w:rPrChange w:id="864" w:author="Girmay, Ezana" w:date="2024-05-21T19:30:00Z">
                    <w:rPr>
                      <w:rFonts w:cs="Arial"/>
                      <w:sz w:val="22"/>
                      <w:szCs w:val="22"/>
                    </w:rPr>
                  </w:rPrChange>
                </w:rPr>
                <w:t>If no information is saved for the customer or the card is expired</w:t>
              </w:r>
            </w:ins>
            <w:ins w:id="865" w:author="Girmay, Ezana" w:date="2024-05-21T20:06:00Z">
              <w:r w:rsidR="0080773F">
                <w:rPr>
                  <w:rFonts w:asciiTheme="minorHAnsi" w:hAnsiTheme="minorHAnsi" w:cstheme="minorHAnsi"/>
                  <w:sz w:val="22"/>
                  <w:szCs w:val="22"/>
                </w:rPr>
                <w:t>,</w:t>
              </w:r>
            </w:ins>
            <w:ins w:id="866" w:author="Girmay, Ezana" w:date="2024-05-21T19:22:00Z">
              <w:r w:rsidRPr="00691CC8">
                <w:rPr>
                  <w:rFonts w:asciiTheme="minorHAnsi" w:hAnsiTheme="minorHAnsi" w:cstheme="minorHAnsi"/>
                  <w:sz w:val="22"/>
                  <w:szCs w:val="22"/>
                  <w:rPrChange w:id="867" w:author="Girmay, Ezana" w:date="2024-05-21T19:30:00Z">
                    <w:rPr>
                      <w:rFonts w:cs="Arial"/>
                      <w:sz w:val="22"/>
                      <w:szCs w:val="22"/>
                    </w:rPr>
                  </w:rPrChange>
                </w:rPr>
                <w:t xml:space="preserve"> prompt</w:t>
              </w:r>
            </w:ins>
            <w:ins w:id="868" w:author="Girmay, Ezana" w:date="2024-05-21T20:06:00Z">
              <w:r w:rsidR="0080773F">
                <w:rPr>
                  <w:rFonts w:asciiTheme="minorHAnsi" w:hAnsiTheme="minorHAnsi" w:cstheme="minorHAnsi"/>
                  <w:sz w:val="22"/>
                  <w:szCs w:val="22"/>
                </w:rPr>
                <w:t xml:space="preserve"> the</w:t>
              </w:r>
            </w:ins>
            <w:ins w:id="869" w:author="Girmay, Ezana" w:date="2024-05-21T19:22:00Z">
              <w:r w:rsidRPr="00691CC8">
                <w:rPr>
                  <w:rFonts w:asciiTheme="minorHAnsi" w:hAnsiTheme="minorHAnsi" w:cstheme="minorHAnsi"/>
                  <w:sz w:val="22"/>
                  <w:szCs w:val="22"/>
                  <w:rPrChange w:id="870" w:author="Girmay, Ezana" w:date="2024-05-21T19:30:00Z">
                    <w:rPr>
                      <w:rFonts w:cs="Arial"/>
                      <w:sz w:val="22"/>
                      <w:szCs w:val="22"/>
                    </w:rPr>
                  </w:rPrChange>
                </w:rPr>
                <w:t xml:space="preserve"> user for information. </w:t>
              </w:r>
            </w:ins>
          </w:p>
          <w:p w14:paraId="33715E38" w14:textId="736852EA" w:rsidR="00752A4E" w:rsidRPr="00691CC8" w:rsidRDefault="00752A4E" w:rsidP="00752A4E">
            <w:pPr>
              <w:pStyle w:val="ListParagraph"/>
              <w:numPr>
                <w:ilvl w:val="1"/>
                <w:numId w:val="29"/>
              </w:numPr>
              <w:spacing w:before="0" w:after="0"/>
              <w:rPr>
                <w:ins w:id="871" w:author="Girmay, Ezana" w:date="2024-05-21T19:22:00Z"/>
                <w:rFonts w:asciiTheme="minorHAnsi" w:hAnsiTheme="minorHAnsi" w:cstheme="minorHAnsi"/>
                <w:sz w:val="22"/>
                <w:szCs w:val="22"/>
                <w:rPrChange w:id="872" w:author="Girmay, Ezana" w:date="2024-05-21T19:30:00Z">
                  <w:rPr>
                    <w:ins w:id="873" w:author="Girmay, Ezana" w:date="2024-05-21T19:22:00Z"/>
                    <w:rFonts w:cs="Arial"/>
                    <w:sz w:val="22"/>
                    <w:szCs w:val="22"/>
                  </w:rPr>
                </w:rPrChange>
              </w:rPr>
            </w:pPr>
            <w:ins w:id="874" w:author="Girmay, Ezana" w:date="2024-05-21T19:22:00Z">
              <w:r w:rsidRPr="00691CC8">
                <w:rPr>
                  <w:rFonts w:asciiTheme="minorHAnsi" w:hAnsiTheme="minorHAnsi" w:cstheme="minorHAnsi"/>
                  <w:sz w:val="22"/>
                  <w:szCs w:val="22"/>
                  <w:rPrChange w:id="875" w:author="Girmay, Ezana" w:date="2024-05-21T19:30:00Z">
                    <w:rPr>
                      <w:rFonts w:cs="Arial"/>
                      <w:sz w:val="22"/>
                      <w:szCs w:val="22"/>
                    </w:rPr>
                  </w:rPrChange>
                </w:rPr>
                <w:t xml:space="preserve">If credit card fails to process prompt </w:t>
              </w:r>
            </w:ins>
            <w:ins w:id="876" w:author="Girmay, Ezana" w:date="2024-05-21T20:07:00Z">
              <w:r w:rsidR="0080773F">
                <w:rPr>
                  <w:rFonts w:asciiTheme="minorHAnsi" w:hAnsiTheme="minorHAnsi" w:cstheme="minorHAnsi"/>
                  <w:sz w:val="22"/>
                  <w:szCs w:val="22"/>
                </w:rPr>
                <w:t xml:space="preserve">the </w:t>
              </w:r>
            </w:ins>
            <w:ins w:id="877" w:author="Girmay, Ezana" w:date="2024-05-21T19:22:00Z">
              <w:r w:rsidRPr="00691CC8">
                <w:rPr>
                  <w:rFonts w:asciiTheme="minorHAnsi" w:hAnsiTheme="minorHAnsi" w:cstheme="minorHAnsi"/>
                  <w:sz w:val="22"/>
                  <w:szCs w:val="22"/>
                  <w:rPrChange w:id="878" w:author="Girmay, Ezana" w:date="2024-05-21T19:30:00Z">
                    <w:rPr>
                      <w:rFonts w:cs="Arial"/>
                      <w:sz w:val="22"/>
                      <w:szCs w:val="22"/>
                    </w:rPr>
                  </w:rPrChange>
                </w:rPr>
                <w:t>use</w:t>
              </w:r>
            </w:ins>
            <w:ins w:id="879" w:author="Girmay, Ezana" w:date="2024-05-21T20:07:00Z">
              <w:r w:rsidR="0080773F">
                <w:rPr>
                  <w:rFonts w:asciiTheme="minorHAnsi" w:hAnsiTheme="minorHAnsi" w:cstheme="minorHAnsi"/>
                  <w:sz w:val="22"/>
                  <w:szCs w:val="22"/>
                </w:rPr>
                <w:t>r</w:t>
              </w:r>
            </w:ins>
            <w:ins w:id="880" w:author="Girmay, Ezana" w:date="2024-05-21T19:22:00Z">
              <w:r w:rsidRPr="00691CC8">
                <w:rPr>
                  <w:rFonts w:asciiTheme="minorHAnsi" w:hAnsiTheme="minorHAnsi" w:cstheme="minorHAnsi"/>
                  <w:sz w:val="22"/>
                  <w:szCs w:val="22"/>
                  <w:rPrChange w:id="881" w:author="Girmay, Ezana" w:date="2024-05-21T19:30:00Z">
                    <w:rPr>
                      <w:rFonts w:cs="Arial"/>
                      <w:sz w:val="22"/>
                      <w:szCs w:val="22"/>
                    </w:rPr>
                  </w:rPrChange>
                </w:rPr>
                <w:t xml:space="preserve"> for a new one. </w:t>
              </w:r>
            </w:ins>
          </w:p>
          <w:p w14:paraId="1F385E57" w14:textId="77777777" w:rsidR="00752A4E" w:rsidRPr="00691CC8" w:rsidRDefault="00752A4E" w:rsidP="00DB17CF">
            <w:pPr>
              <w:rPr>
                <w:ins w:id="882" w:author="Girmay, Ezana" w:date="2024-05-21T19:22:00Z"/>
                <w:rFonts w:asciiTheme="minorHAnsi" w:hAnsiTheme="minorHAnsi" w:cstheme="minorHAnsi"/>
                <w:sz w:val="22"/>
                <w:szCs w:val="22"/>
                <w:rPrChange w:id="883" w:author="Girmay, Ezana" w:date="2024-05-21T19:30:00Z">
                  <w:rPr>
                    <w:ins w:id="884" w:author="Girmay, Ezana" w:date="2024-05-21T19:22:00Z"/>
                    <w:rFonts w:ascii="Arial" w:hAnsi="Arial" w:cs="Arial"/>
                    <w:sz w:val="22"/>
                    <w:szCs w:val="22"/>
                  </w:rPr>
                </w:rPrChange>
              </w:rPr>
            </w:pPr>
          </w:p>
        </w:tc>
      </w:tr>
      <w:tr w:rsidR="00752A4E" w:rsidRPr="00691CC8" w14:paraId="25ECD5D1" w14:textId="77777777" w:rsidTr="00DB17CF">
        <w:trPr>
          <w:ins w:id="885" w:author="Girmay, Ezana" w:date="2024-05-21T19:22:00Z"/>
        </w:trPr>
        <w:tc>
          <w:tcPr>
            <w:tcW w:w="9576" w:type="dxa"/>
            <w:gridSpan w:val="4"/>
            <w:shd w:val="clear" w:color="auto" w:fill="auto"/>
          </w:tcPr>
          <w:p w14:paraId="0BAEA54F" w14:textId="77777777" w:rsidR="00752A4E" w:rsidRPr="00691CC8" w:rsidRDefault="00752A4E" w:rsidP="00DB17CF">
            <w:pPr>
              <w:rPr>
                <w:ins w:id="886" w:author="Girmay, Ezana" w:date="2024-05-21T19:22:00Z"/>
                <w:rFonts w:asciiTheme="minorHAnsi" w:hAnsiTheme="minorHAnsi" w:cstheme="minorHAnsi"/>
                <w:b/>
                <w:sz w:val="22"/>
                <w:szCs w:val="22"/>
                <w:rPrChange w:id="887" w:author="Girmay, Ezana" w:date="2024-05-21T19:30:00Z">
                  <w:rPr>
                    <w:ins w:id="888" w:author="Girmay, Ezana" w:date="2024-05-21T19:22:00Z"/>
                    <w:rFonts w:ascii="Arial" w:hAnsi="Arial" w:cs="Arial"/>
                    <w:b/>
                    <w:sz w:val="22"/>
                    <w:szCs w:val="22"/>
                  </w:rPr>
                </w:rPrChange>
              </w:rPr>
            </w:pPr>
            <w:ins w:id="889" w:author="Girmay, Ezana" w:date="2024-05-21T19:22:00Z">
              <w:r w:rsidRPr="00691CC8">
                <w:rPr>
                  <w:rFonts w:asciiTheme="minorHAnsi" w:hAnsiTheme="minorHAnsi" w:cstheme="minorHAnsi"/>
                  <w:b/>
                  <w:sz w:val="22"/>
                  <w:szCs w:val="22"/>
                  <w:rPrChange w:id="890" w:author="Girmay, Ezana" w:date="2024-05-21T19:30:00Z">
                    <w:rPr>
                      <w:rFonts w:ascii="Arial" w:hAnsi="Arial" w:cs="Arial"/>
                      <w:b/>
                      <w:sz w:val="22"/>
                      <w:szCs w:val="22"/>
                    </w:rPr>
                  </w:rPrChange>
                </w:rPr>
                <w:t xml:space="preserve">Special Requirements: </w:t>
              </w:r>
            </w:ins>
          </w:p>
          <w:p w14:paraId="460878B4" w14:textId="77777777" w:rsidR="00752A4E" w:rsidRPr="00691CC8" w:rsidRDefault="00752A4E" w:rsidP="00DB17CF">
            <w:pPr>
              <w:rPr>
                <w:ins w:id="891" w:author="Girmay, Ezana" w:date="2024-05-21T19:22:00Z"/>
                <w:rFonts w:asciiTheme="minorHAnsi" w:hAnsiTheme="minorHAnsi" w:cstheme="minorHAnsi"/>
                <w:b/>
                <w:sz w:val="22"/>
                <w:szCs w:val="22"/>
                <w:rPrChange w:id="892" w:author="Girmay, Ezana" w:date="2024-05-21T19:30:00Z">
                  <w:rPr>
                    <w:ins w:id="893" w:author="Girmay, Ezana" w:date="2024-05-21T19:22:00Z"/>
                    <w:rFonts w:ascii="Arial" w:hAnsi="Arial" w:cs="Arial"/>
                    <w:b/>
                    <w:sz w:val="22"/>
                    <w:szCs w:val="22"/>
                  </w:rPr>
                </w:rPrChange>
              </w:rPr>
            </w:pPr>
          </w:p>
          <w:p w14:paraId="4E0B6349" w14:textId="77777777" w:rsidR="00752A4E" w:rsidRPr="00691CC8" w:rsidRDefault="00752A4E" w:rsidP="00DB17CF">
            <w:pPr>
              <w:rPr>
                <w:ins w:id="894" w:author="Girmay, Ezana" w:date="2024-05-21T19:22:00Z"/>
                <w:rFonts w:asciiTheme="minorHAnsi" w:hAnsiTheme="minorHAnsi" w:cstheme="minorHAnsi"/>
                <w:b/>
                <w:sz w:val="22"/>
                <w:szCs w:val="22"/>
                <w:rPrChange w:id="895" w:author="Girmay, Ezana" w:date="2024-05-21T19:30:00Z">
                  <w:rPr>
                    <w:ins w:id="896" w:author="Girmay, Ezana" w:date="2024-05-21T19:22:00Z"/>
                    <w:rFonts w:ascii="Arial" w:hAnsi="Arial" w:cs="Arial"/>
                    <w:b/>
                    <w:sz w:val="22"/>
                    <w:szCs w:val="22"/>
                  </w:rPr>
                </w:rPrChange>
              </w:rPr>
            </w:pPr>
          </w:p>
        </w:tc>
      </w:tr>
      <w:tr w:rsidR="00752A4E" w:rsidRPr="00691CC8" w14:paraId="636FDA8B" w14:textId="77777777" w:rsidTr="00DB17CF">
        <w:trPr>
          <w:ins w:id="897" w:author="Girmay, Ezana" w:date="2024-05-21T19:22:00Z"/>
        </w:trPr>
        <w:tc>
          <w:tcPr>
            <w:tcW w:w="9576" w:type="dxa"/>
            <w:gridSpan w:val="4"/>
            <w:shd w:val="clear" w:color="auto" w:fill="auto"/>
          </w:tcPr>
          <w:p w14:paraId="09D374CB" w14:textId="77777777" w:rsidR="00752A4E" w:rsidRPr="00691CC8" w:rsidRDefault="00752A4E" w:rsidP="00DB17CF">
            <w:pPr>
              <w:rPr>
                <w:ins w:id="898" w:author="Girmay, Ezana" w:date="2024-05-21T19:22:00Z"/>
                <w:rFonts w:asciiTheme="minorHAnsi" w:hAnsiTheme="minorHAnsi" w:cstheme="minorHAnsi"/>
                <w:b/>
                <w:sz w:val="22"/>
                <w:szCs w:val="22"/>
                <w:rPrChange w:id="899" w:author="Girmay, Ezana" w:date="2024-05-21T19:30:00Z">
                  <w:rPr>
                    <w:ins w:id="900" w:author="Girmay, Ezana" w:date="2024-05-21T19:22:00Z"/>
                    <w:rFonts w:ascii="Arial" w:hAnsi="Arial" w:cs="Arial"/>
                    <w:b/>
                    <w:sz w:val="22"/>
                    <w:szCs w:val="22"/>
                  </w:rPr>
                </w:rPrChange>
              </w:rPr>
            </w:pPr>
            <w:ins w:id="901" w:author="Girmay, Ezana" w:date="2024-05-21T19:22:00Z">
              <w:r w:rsidRPr="00691CC8">
                <w:rPr>
                  <w:rFonts w:asciiTheme="minorHAnsi" w:hAnsiTheme="minorHAnsi" w:cstheme="minorHAnsi"/>
                  <w:b/>
                  <w:sz w:val="22"/>
                  <w:szCs w:val="22"/>
                  <w:rPrChange w:id="902" w:author="Girmay, Ezana" w:date="2024-05-21T19:30:00Z">
                    <w:rPr>
                      <w:rFonts w:ascii="Arial" w:hAnsi="Arial" w:cs="Arial"/>
                      <w:b/>
                      <w:sz w:val="22"/>
                      <w:szCs w:val="22"/>
                    </w:rPr>
                  </w:rPrChange>
                </w:rPr>
                <w:t xml:space="preserve">To do/Issues: </w:t>
              </w:r>
            </w:ins>
          </w:p>
          <w:p w14:paraId="10343643" w14:textId="77777777" w:rsidR="00752A4E" w:rsidRPr="00691CC8" w:rsidRDefault="00752A4E" w:rsidP="00DB17CF">
            <w:pPr>
              <w:rPr>
                <w:ins w:id="903" w:author="Girmay, Ezana" w:date="2024-05-21T19:22:00Z"/>
                <w:rFonts w:asciiTheme="minorHAnsi" w:hAnsiTheme="minorHAnsi" w:cstheme="minorHAnsi"/>
                <w:b/>
                <w:sz w:val="22"/>
                <w:szCs w:val="22"/>
                <w:rPrChange w:id="904" w:author="Girmay, Ezana" w:date="2024-05-21T19:30:00Z">
                  <w:rPr>
                    <w:ins w:id="905" w:author="Girmay, Ezana" w:date="2024-05-21T19:22:00Z"/>
                    <w:rFonts w:cs="Arial"/>
                    <w:b/>
                    <w:sz w:val="22"/>
                    <w:szCs w:val="22"/>
                  </w:rPr>
                </w:rPrChange>
              </w:rPr>
            </w:pPr>
          </w:p>
          <w:p w14:paraId="3E1269C1" w14:textId="77777777" w:rsidR="00752A4E" w:rsidRPr="00691CC8" w:rsidRDefault="00752A4E" w:rsidP="00DB17CF">
            <w:pPr>
              <w:rPr>
                <w:ins w:id="906" w:author="Girmay, Ezana" w:date="2024-05-21T19:22:00Z"/>
                <w:rFonts w:asciiTheme="minorHAnsi" w:hAnsiTheme="minorHAnsi" w:cstheme="minorHAnsi"/>
                <w:b/>
                <w:sz w:val="22"/>
                <w:szCs w:val="22"/>
                <w:rPrChange w:id="907" w:author="Girmay, Ezana" w:date="2024-05-21T19:30:00Z">
                  <w:rPr>
                    <w:ins w:id="908" w:author="Girmay, Ezana" w:date="2024-05-21T19:22:00Z"/>
                    <w:rFonts w:ascii="Arial" w:hAnsi="Arial" w:cs="Arial"/>
                    <w:b/>
                    <w:sz w:val="22"/>
                    <w:szCs w:val="22"/>
                  </w:rPr>
                </w:rPrChange>
              </w:rPr>
            </w:pPr>
          </w:p>
        </w:tc>
      </w:tr>
    </w:tbl>
    <w:p w14:paraId="712BB7B0" w14:textId="77777777" w:rsidR="00752A4E" w:rsidRPr="00691CC8" w:rsidRDefault="00752A4E">
      <w:pPr>
        <w:rPr>
          <w:ins w:id="909" w:author="Girmay, Ezana" w:date="2024-05-21T19:22:00Z"/>
          <w:rFonts w:asciiTheme="minorHAnsi" w:hAnsiTheme="minorHAnsi" w:cstheme="minorHAnsi"/>
          <w:b/>
          <w:bCs/>
          <w:color w:val="000000" w:themeColor="text1"/>
          <w:u w:val="single"/>
        </w:rPr>
      </w:pPr>
      <w:ins w:id="910" w:author="Girmay, Ezana" w:date="2024-05-21T19:22:00Z">
        <w:r w:rsidRPr="00691CC8">
          <w:rPr>
            <w:rFonts w:asciiTheme="minorHAnsi" w:hAnsiTheme="minorHAnsi" w:cstheme="minorHAnsi"/>
            <w:b/>
            <w:bCs/>
            <w:color w:val="000000" w:themeColor="text1"/>
            <w:u w:val="single"/>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752A4E" w:rsidRPr="00691CC8" w14:paraId="78368A25" w14:textId="77777777" w:rsidTr="00DB17CF">
        <w:trPr>
          <w:ins w:id="911" w:author="Girmay, Ezana" w:date="2024-05-21T19:23:00Z"/>
        </w:trPr>
        <w:tc>
          <w:tcPr>
            <w:tcW w:w="5958" w:type="dxa"/>
            <w:gridSpan w:val="2"/>
            <w:shd w:val="clear" w:color="auto" w:fill="auto"/>
          </w:tcPr>
          <w:p w14:paraId="6A63513C" w14:textId="77777777" w:rsidR="00752A4E" w:rsidRPr="00691CC8" w:rsidRDefault="00752A4E" w:rsidP="00DB17CF">
            <w:pPr>
              <w:rPr>
                <w:ins w:id="912" w:author="Girmay, Ezana" w:date="2024-05-21T19:23:00Z"/>
                <w:rFonts w:asciiTheme="minorHAnsi" w:hAnsiTheme="minorHAnsi" w:cstheme="minorHAnsi"/>
                <w:sz w:val="22"/>
                <w:szCs w:val="22"/>
                <w:rPrChange w:id="913" w:author="Girmay, Ezana" w:date="2024-05-21T19:30:00Z">
                  <w:rPr>
                    <w:ins w:id="914" w:author="Girmay, Ezana" w:date="2024-05-21T19:23:00Z"/>
                    <w:rFonts w:ascii="Arial" w:hAnsi="Arial" w:cs="Arial"/>
                    <w:sz w:val="22"/>
                    <w:szCs w:val="22"/>
                  </w:rPr>
                </w:rPrChange>
              </w:rPr>
            </w:pPr>
            <w:ins w:id="915" w:author="Girmay, Ezana" w:date="2024-05-21T19:23:00Z">
              <w:r w:rsidRPr="00691CC8">
                <w:rPr>
                  <w:rFonts w:asciiTheme="minorHAnsi" w:hAnsiTheme="minorHAnsi" w:cstheme="minorHAnsi"/>
                  <w:b/>
                  <w:sz w:val="22"/>
                  <w:szCs w:val="22"/>
                  <w:rPrChange w:id="916"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917" w:author="Girmay, Ezana" w:date="2024-05-21T19:30:00Z">
                    <w:rPr>
                      <w:rFonts w:ascii="Arial" w:hAnsi="Arial" w:cs="Arial"/>
                      <w:sz w:val="22"/>
                      <w:szCs w:val="22"/>
                    </w:rPr>
                  </w:rPrChange>
                </w:rPr>
                <w:t xml:space="preserve">: Send pass expired notification </w:t>
              </w:r>
            </w:ins>
          </w:p>
        </w:tc>
        <w:tc>
          <w:tcPr>
            <w:tcW w:w="900" w:type="dxa"/>
            <w:shd w:val="clear" w:color="auto" w:fill="auto"/>
          </w:tcPr>
          <w:p w14:paraId="7F306560" w14:textId="77777777" w:rsidR="00752A4E" w:rsidRPr="00691CC8" w:rsidRDefault="00752A4E" w:rsidP="00DB17CF">
            <w:pPr>
              <w:rPr>
                <w:ins w:id="918" w:author="Girmay, Ezana" w:date="2024-05-21T19:23:00Z"/>
                <w:rFonts w:asciiTheme="minorHAnsi" w:hAnsiTheme="minorHAnsi" w:cstheme="minorHAnsi"/>
                <w:sz w:val="22"/>
                <w:szCs w:val="22"/>
                <w:rPrChange w:id="919" w:author="Girmay, Ezana" w:date="2024-05-21T19:30:00Z">
                  <w:rPr>
                    <w:ins w:id="920" w:author="Girmay, Ezana" w:date="2024-05-21T19:23:00Z"/>
                    <w:rFonts w:ascii="Arial" w:hAnsi="Arial" w:cs="Arial"/>
                    <w:sz w:val="22"/>
                    <w:szCs w:val="22"/>
                  </w:rPr>
                </w:rPrChange>
              </w:rPr>
            </w:pPr>
            <w:ins w:id="921" w:author="Girmay, Ezana" w:date="2024-05-21T19:23:00Z">
              <w:r w:rsidRPr="00691CC8">
                <w:rPr>
                  <w:rFonts w:asciiTheme="minorHAnsi" w:hAnsiTheme="minorHAnsi" w:cstheme="minorHAnsi"/>
                  <w:b/>
                  <w:sz w:val="22"/>
                  <w:szCs w:val="22"/>
                  <w:rPrChange w:id="922"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923" w:author="Girmay, Ezana" w:date="2024-05-21T19:30:00Z">
                    <w:rPr>
                      <w:rFonts w:ascii="Arial" w:hAnsi="Arial" w:cs="Arial"/>
                      <w:sz w:val="22"/>
                      <w:szCs w:val="22"/>
                    </w:rPr>
                  </w:rPrChange>
                </w:rPr>
                <w:t>:  3</w:t>
              </w:r>
            </w:ins>
          </w:p>
        </w:tc>
        <w:tc>
          <w:tcPr>
            <w:tcW w:w="2718" w:type="dxa"/>
            <w:shd w:val="clear" w:color="auto" w:fill="auto"/>
          </w:tcPr>
          <w:p w14:paraId="7EAE1A5E" w14:textId="77777777" w:rsidR="00752A4E" w:rsidRPr="00691CC8" w:rsidRDefault="00752A4E" w:rsidP="00DB17CF">
            <w:pPr>
              <w:rPr>
                <w:ins w:id="924" w:author="Girmay, Ezana" w:date="2024-05-21T19:23:00Z"/>
                <w:rFonts w:asciiTheme="minorHAnsi" w:hAnsiTheme="minorHAnsi" w:cstheme="minorHAnsi"/>
                <w:sz w:val="22"/>
                <w:szCs w:val="22"/>
                <w:rPrChange w:id="925" w:author="Girmay, Ezana" w:date="2024-05-21T19:30:00Z">
                  <w:rPr>
                    <w:ins w:id="926" w:author="Girmay, Ezana" w:date="2024-05-21T19:23:00Z"/>
                    <w:rFonts w:ascii="Arial" w:hAnsi="Arial" w:cs="Arial"/>
                    <w:sz w:val="22"/>
                    <w:szCs w:val="22"/>
                  </w:rPr>
                </w:rPrChange>
              </w:rPr>
            </w:pPr>
            <w:ins w:id="927" w:author="Girmay, Ezana" w:date="2024-05-21T19:23:00Z">
              <w:r w:rsidRPr="00691CC8">
                <w:rPr>
                  <w:rFonts w:asciiTheme="minorHAnsi" w:hAnsiTheme="minorHAnsi" w:cstheme="minorHAnsi"/>
                  <w:b/>
                  <w:sz w:val="22"/>
                  <w:szCs w:val="22"/>
                  <w:rPrChange w:id="928"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929" w:author="Girmay, Ezana" w:date="2024-05-21T19:30:00Z">
                    <w:rPr>
                      <w:rFonts w:ascii="Arial" w:hAnsi="Arial" w:cs="Arial"/>
                      <w:sz w:val="22"/>
                      <w:szCs w:val="22"/>
                    </w:rPr>
                  </w:rPrChange>
                </w:rPr>
                <w:t>: Could have</w:t>
              </w:r>
            </w:ins>
          </w:p>
        </w:tc>
      </w:tr>
      <w:tr w:rsidR="00752A4E" w:rsidRPr="00691CC8" w14:paraId="216303FD" w14:textId="77777777" w:rsidTr="00DB17CF">
        <w:trPr>
          <w:ins w:id="930" w:author="Girmay, Ezana" w:date="2024-05-21T19:23:00Z"/>
        </w:trPr>
        <w:tc>
          <w:tcPr>
            <w:tcW w:w="4788" w:type="dxa"/>
            <w:shd w:val="clear" w:color="auto" w:fill="auto"/>
          </w:tcPr>
          <w:p w14:paraId="5F5EB356" w14:textId="77777777" w:rsidR="00752A4E" w:rsidRPr="00691CC8" w:rsidRDefault="00752A4E" w:rsidP="00DB17CF">
            <w:pPr>
              <w:rPr>
                <w:ins w:id="931" w:author="Girmay, Ezana" w:date="2024-05-21T19:23:00Z"/>
                <w:rFonts w:asciiTheme="minorHAnsi" w:hAnsiTheme="minorHAnsi" w:cstheme="minorHAnsi"/>
                <w:sz w:val="22"/>
                <w:szCs w:val="22"/>
                <w:rPrChange w:id="932" w:author="Girmay, Ezana" w:date="2024-05-21T19:30:00Z">
                  <w:rPr>
                    <w:ins w:id="933" w:author="Girmay, Ezana" w:date="2024-05-21T19:23:00Z"/>
                    <w:rFonts w:ascii="Arial" w:hAnsi="Arial" w:cs="Arial"/>
                    <w:sz w:val="22"/>
                    <w:szCs w:val="22"/>
                  </w:rPr>
                </w:rPrChange>
              </w:rPr>
            </w:pPr>
            <w:ins w:id="934" w:author="Girmay, Ezana" w:date="2024-05-21T19:23:00Z">
              <w:r w:rsidRPr="00691CC8">
                <w:rPr>
                  <w:rFonts w:asciiTheme="minorHAnsi" w:hAnsiTheme="minorHAnsi" w:cstheme="minorHAnsi"/>
                  <w:b/>
                  <w:sz w:val="22"/>
                  <w:szCs w:val="22"/>
                  <w:rPrChange w:id="935"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936" w:author="Girmay, Ezana" w:date="2024-05-21T19:30:00Z">
                    <w:rPr>
                      <w:rFonts w:ascii="Arial" w:hAnsi="Arial" w:cs="Arial"/>
                      <w:sz w:val="22"/>
                      <w:szCs w:val="22"/>
                    </w:rPr>
                  </w:rPrChange>
                </w:rPr>
                <w:t xml:space="preserve">: </w:t>
              </w:r>
            </w:ins>
          </w:p>
        </w:tc>
        <w:tc>
          <w:tcPr>
            <w:tcW w:w="4788" w:type="dxa"/>
            <w:gridSpan w:val="3"/>
            <w:shd w:val="clear" w:color="auto" w:fill="auto"/>
          </w:tcPr>
          <w:p w14:paraId="4F12DADC" w14:textId="77777777" w:rsidR="00752A4E" w:rsidRPr="00691CC8" w:rsidRDefault="00752A4E" w:rsidP="00DB17CF">
            <w:pPr>
              <w:rPr>
                <w:ins w:id="937" w:author="Girmay, Ezana" w:date="2024-05-21T19:23:00Z"/>
                <w:rFonts w:asciiTheme="minorHAnsi" w:hAnsiTheme="minorHAnsi" w:cstheme="minorHAnsi"/>
                <w:sz w:val="22"/>
                <w:szCs w:val="22"/>
                <w:rPrChange w:id="938" w:author="Girmay, Ezana" w:date="2024-05-21T19:30:00Z">
                  <w:rPr>
                    <w:ins w:id="939" w:author="Girmay, Ezana" w:date="2024-05-21T19:23:00Z"/>
                    <w:rFonts w:ascii="Arial" w:hAnsi="Arial" w:cs="Arial"/>
                    <w:sz w:val="22"/>
                    <w:szCs w:val="22"/>
                  </w:rPr>
                </w:rPrChange>
              </w:rPr>
            </w:pPr>
            <w:ins w:id="940" w:author="Girmay, Ezana" w:date="2024-05-21T19:23:00Z">
              <w:r w:rsidRPr="00691CC8">
                <w:rPr>
                  <w:rFonts w:asciiTheme="minorHAnsi" w:hAnsiTheme="minorHAnsi" w:cstheme="minorHAnsi"/>
                  <w:b/>
                  <w:sz w:val="22"/>
                  <w:szCs w:val="22"/>
                  <w:rPrChange w:id="941"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942" w:author="Girmay, Ezana" w:date="2024-05-21T19:30:00Z">
                    <w:rPr>
                      <w:rFonts w:ascii="Arial" w:hAnsi="Arial" w:cs="Arial"/>
                      <w:sz w:val="22"/>
                      <w:szCs w:val="22"/>
                    </w:rPr>
                  </w:rPrChange>
                </w:rPr>
                <w:t>: Overview, Essential</w:t>
              </w:r>
            </w:ins>
          </w:p>
        </w:tc>
      </w:tr>
      <w:tr w:rsidR="00752A4E" w:rsidRPr="00691CC8" w14:paraId="6E705C00" w14:textId="77777777" w:rsidTr="00DB17CF">
        <w:trPr>
          <w:ins w:id="943" w:author="Girmay, Ezana" w:date="2024-05-21T19:23:00Z"/>
        </w:trPr>
        <w:tc>
          <w:tcPr>
            <w:tcW w:w="9576" w:type="dxa"/>
            <w:gridSpan w:val="4"/>
            <w:shd w:val="clear" w:color="auto" w:fill="auto"/>
          </w:tcPr>
          <w:p w14:paraId="6E9CC11F" w14:textId="77777777" w:rsidR="00752A4E" w:rsidRPr="00691CC8" w:rsidRDefault="00752A4E" w:rsidP="00DB17CF">
            <w:pPr>
              <w:rPr>
                <w:ins w:id="944" w:author="Girmay, Ezana" w:date="2024-05-21T19:23:00Z"/>
                <w:rFonts w:asciiTheme="minorHAnsi" w:hAnsiTheme="minorHAnsi" w:cstheme="minorHAnsi"/>
                <w:b/>
                <w:sz w:val="22"/>
                <w:szCs w:val="22"/>
                <w:rPrChange w:id="945" w:author="Girmay, Ezana" w:date="2024-05-21T19:30:00Z">
                  <w:rPr>
                    <w:ins w:id="946" w:author="Girmay, Ezana" w:date="2024-05-21T19:23:00Z"/>
                    <w:rFonts w:ascii="Arial" w:hAnsi="Arial" w:cs="Arial"/>
                    <w:b/>
                    <w:sz w:val="22"/>
                    <w:szCs w:val="22"/>
                  </w:rPr>
                </w:rPrChange>
              </w:rPr>
            </w:pPr>
            <w:ins w:id="947" w:author="Girmay, Ezana" w:date="2024-05-21T19:23:00Z">
              <w:r w:rsidRPr="00691CC8">
                <w:rPr>
                  <w:rFonts w:asciiTheme="minorHAnsi" w:hAnsiTheme="minorHAnsi" w:cstheme="minorHAnsi"/>
                  <w:b/>
                  <w:sz w:val="22"/>
                  <w:szCs w:val="22"/>
                  <w:rPrChange w:id="948" w:author="Girmay, Ezana" w:date="2024-05-21T19:30:00Z">
                    <w:rPr>
                      <w:rFonts w:ascii="Arial" w:hAnsi="Arial" w:cs="Arial"/>
                      <w:b/>
                      <w:sz w:val="22"/>
                      <w:szCs w:val="22"/>
                    </w:rPr>
                  </w:rPrChange>
                </w:rPr>
                <w:t>Supporting Actors:</w:t>
              </w:r>
            </w:ins>
          </w:p>
          <w:p w14:paraId="0EA9B5A8" w14:textId="77777777" w:rsidR="00752A4E" w:rsidRPr="00691CC8" w:rsidRDefault="00752A4E" w:rsidP="00DB17CF">
            <w:pPr>
              <w:rPr>
                <w:ins w:id="949" w:author="Girmay, Ezana" w:date="2024-05-21T19:23:00Z"/>
                <w:rFonts w:asciiTheme="minorHAnsi" w:hAnsiTheme="minorHAnsi" w:cstheme="minorHAnsi"/>
                <w:b/>
                <w:sz w:val="22"/>
                <w:szCs w:val="22"/>
                <w:rPrChange w:id="950" w:author="Girmay, Ezana" w:date="2024-05-21T19:30:00Z">
                  <w:rPr>
                    <w:ins w:id="951" w:author="Girmay, Ezana" w:date="2024-05-21T19:23:00Z"/>
                    <w:rFonts w:ascii="Arial" w:hAnsi="Arial" w:cs="Arial"/>
                    <w:b/>
                    <w:sz w:val="22"/>
                    <w:szCs w:val="22"/>
                  </w:rPr>
                </w:rPrChange>
              </w:rPr>
            </w:pPr>
          </w:p>
          <w:p w14:paraId="1FAA9705" w14:textId="77777777" w:rsidR="00752A4E" w:rsidRPr="00691CC8" w:rsidRDefault="00752A4E" w:rsidP="00DB17CF">
            <w:pPr>
              <w:rPr>
                <w:ins w:id="952" w:author="Girmay, Ezana" w:date="2024-05-21T19:23:00Z"/>
                <w:rFonts w:asciiTheme="minorHAnsi" w:hAnsiTheme="minorHAnsi" w:cstheme="minorHAnsi"/>
                <w:b/>
                <w:sz w:val="22"/>
                <w:szCs w:val="22"/>
                <w:rPrChange w:id="953" w:author="Girmay, Ezana" w:date="2024-05-21T19:30:00Z">
                  <w:rPr>
                    <w:ins w:id="954" w:author="Girmay, Ezana" w:date="2024-05-21T19:23:00Z"/>
                    <w:rFonts w:ascii="Arial" w:hAnsi="Arial" w:cs="Arial"/>
                    <w:b/>
                    <w:sz w:val="22"/>
                    <w:szCs w:val="22"/>
                  </w:rPr>
                </w:rPrChange>
              </w:rPr>
            </w:pPr>
          </w:p>
        </w:tc>
      </w:tr>
      <w:tr w:rsidR="00752A4E" w:rsidRPr="00691CC8" w14:paraId="1BA4C559" w14:textId="77777777" w:rsidTr="00DB17CF">
        <w:trPr>
          <w:ins w:id="955" w:author="Girmay, Ezana" w:date="2024-05-21T19:23:00Z"/>
        </w:trPr>
        <w:tc>
          <w:tcPr>
            <w:tcW w:w="9576" w:type="dxa"/>
            <w:gridSpan w:val="4"/>
            <w:shd w:val="clear" w:color="auto" w:fill="auto"/>
          </w:tcPr>
          <w:p w14:paraId="67866D40" w14:textId="77777777" w:rsidR="00752A4E" w:rsidRPr="00691CC8" w:rsidRDefault="00752A4E" w:rsidP="00DB17CF">
            <w:pPr>
              <w:rPr>
                <w:ins w:id="956" w:author="Girmay, Ezana" w:date="2024-05-21T19:23:00Z"/>
                <w:rFonts w:asciiTheme="minorHAnsi" w:hAnsiTheme="minorHAnsi" w:cstheme="minorHAnsi"/>
                <w:sz w:val="22"/>
                <w:szCs w:val="22"/>
                <w:rPrChange w:id="957" w:author="Girmay, Ezana" w:date="2024-05-21T19:30:00Z">
                  <w:rPr>
                    <w:ins w:id="958" w:author="Girmay, Ezana" w:date="2024-05-21T19:23:00Z"/>
                    <w:rFonts w:ascii="Arial" w:hAnsi="Arial" w:cs="Arial"/>
                    <w:sz w:val="22"/>
                    <w:szCs w:val="22"/>
                  </w:rPr>
                </w:rPrChange>
              </w:rPr>
            </w:pPr>
            <w:ins w:id="959" w:author="Girmay, Ezana" w:date="2024-05-21T19:23:00Z">
              <w:r w:rsidRPr="00691CC8">
                <w:rPr>
                  <w:rFonts w:asciiTheme="minorHAnsi" w:hAnsiTheme="minorHAnsi" w:cstheme="minorHAnsi"/>
                  <w:b/>
                  <w:sz w:val="22"/>
                  <w:szCs w:val="22"/>
                  <w:rPrChange w:id="960"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961" w:author="Girmay, Ezana" w:date="2024-05-21T19:30:00Z">
                    <w:rPr>
                      <w:rFonts w:ascii="Arial" w:hAnsi="Arial" w:cs="Arial"/>
                      <w:sz w:val="22"/>
                      <w:szCs w:val="22"/>
                    </w:rPr>
                  </w:rPrChange>
                </w:rPr>
                <w:t xml:space="preserve">: </w:t>
              </w:r>
            </w:ins>
          </w:p>
          <w:p w14:paraId="2B1A16D4" w14:textId="77777777" w:rsidR="00752A4E" w:rsidRPr="00691CC8" w:rsidRDefault="00752A4E" w:rsidP="00DB17CF">
            <w:pPr>
              <w:rPr>
                <w:ins w:id="962" w:author="Girmay, Ezana" w:date="2024-05-21T19:23:00Z"/>
                <w:rFonts w:asciiTheme="minorHAnsi" w:hAnsiTheme="minorHAnsi" w:cstheme="minorHAnsi"/>
                <w:sz w:val="22"/>
                <w:szCs w:val="22"/>
                <w:rPrChange w:id="963" w:author="Girmay, Ezana" w:date="2024-05-21T19:30:00Z">
                  <w:rPr>
                    <w:ins w:id="964" w:author="Girmay, Ezana" w:date="2024-05-21T19:23:00Z"/>
                    <w:rFonts w:ascii="Arial" w:hAnsi="Arial" w:cs="Arial"/>
                    <w:sz w:val="22"/>
                    <w:szCs w:val="22"/>
                  </w:rPr>
                </w:rPrChange>
              </w:rPr>
            </w:pPr>
            <w:ins w:id="965" w:author="Girmay, Ezana" w:date="2024-05-21T19:23:00Z">
              <w:r w:rsidRPr="00691CC8">
                <w:rPr>
                  <w:rFonts w:asciiTheme="minorHAnsi" w:hAnsiTheme="minorHAnsi" w:cstheme="minorHAnsi"/>
                  <w:sz w:val="22"/>
                  <w:szCs w:val="22"/>
                  <w:rPrChange w:id="966" w:author="Girmay, Ezana" w:date="2024-05-21T19:30:00Z">
                    <w:rPr>
                      <w:rFonts w:ascii="Arial" w:hAnsi="Arial" w:cs="Arial"/>
                      <w:sz w:val="22"/>
                      <w:szCs w:val="22"/>
                    </w:rPr>
                  </w:rPrChange>
                </w:rPr>
                <w:t xml:space="preserve">Customer- Reminds them that their pass is expiring and to either move their car or add more time to their pass before they get ticketed.  </w:t>
              </w:r>
            </w:ins>
          </w:p>
          <w:p w14:paraId="22EA900B" w14:textId="77777777" w:rsidR="00752A4E" w:rsidRPr="00691CC8" w:rsidRDefault="00752A4E" w:rsidP="00DB17CF">
            <w:pPr>
              <w:rPr>
                <w:ins w:id="967" w:author="Girmay, Ezana" w:date="2024-05-21T19:23:00Z"/>
                <w:rFonts w:asciiTheme="minorHAnsi" w:hAnsiTheme="minorHAnsi" w:cstheme="minorHAnsi"/>
                <w:sz w:val="22"/>
                <w:szCs w:val="22"/>
                <w:rPrChange w:id="968" w:author="Girmay, Ezana" w:date="2024-05-21T19:30:00Z">
                  <w:rPr>
                    <w:ins w:id="969" w:author="Girmay, Ezana" w:date="2024-05-21T19:23:00Z"/>
                    <w:rFonts w:ascii="Arial" w:hAnsi="Arial" w:cs="Arial"/>
                    <w:sz w:val="22"/>
                    <w:szCs w:val="22"/>
                  </w:rPr>
                </w:rPrChange>
              </w:rPr>
            </w:pPr>
          </w:p>
        </w:tc>
      </w:tr>
      <w:tr w:rsidR="00752A4E" w:rsidRPr="00691CC8" w14:paraId="7F18EF37" w14:textId="77777777" w:rsidTr="00DB17CF">
        <w:trPr>
          <w:ins w:id="970" w:author="Girmay, Ezana" w:date="2024-05-21T19:23:00Z"/>
        </w:trPr>
        <w:tc>
          <w:tcPr>
            <w:tcW w:w="9576" w:type="dxa"/>
            <w:gridSpan w:val="4"/>
            <w:shd w:val="clear" w:color="auto" w:fill="auto"/>
          </w:tcPr>
          <w:p w14:paraId="1B33A886" w14:textId="77777777" w:rsidR="00752A4E" w:rsidRPr="00691CC8" w:rsidRDefault="00752A4E" w:rsidP="00DB17CF">
            <w:pPr>
              <w:rPr>
                <w:ins w:id="971" w:author="Girmay, Ezana" w:date="2024-05-21T19:23:00Z"/>
                <w:rFonts w:asciiTheme="minorHAnsi" w:hAnsiTheme="minorHAnsi" w:cstheme="minorHAnsi"/>
                <w:sz w:val="22"/>
                <w:szCs w:val="22"/>
                <w:rPrChange w:id="972" w:author="Girmay, Ezana" w:date="2024-05-21T19:30:00Z">
                  <w:rPr>
                    <w:ins w:id="973" w:author="Girmay, Ezana" w:date="2024-05-21T19:23:00Z"/>
                    <w:rFonts w:ascii="Arial" w:hAnsi="Arial" w:cs="Arial"/>
                    <w:sz w:val="22"/>
                    <w:szCs w:val="22"/>
                  </w:rPr>
                </w:rPrChange>
              </w:rPr>
            </w:pPr>
            <w:ins w:id="974" w:author="Girmay, Ezana" w:date="2024-05-21T19:23:00Z">
              <w:r w:rsidRPr="00691CC8">
                <w:rPr>
                  <w:rFonts w:asciiTheme="minorHAnsi" w:hAnsiTheme="minorHAnsi" w:cstheme="minorHAnsi"/>
                  <w:b/>
                  <w:sz w:val="22"/>
                  <w:szCs w:val="22"/>
                  <w:rPrChange w:id="975"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976" w:author="Girmay, Ezana" w:date="2024-05-21T19:30:00Z">
                    <w:rPr>
                      <w:rFonts w:ascii="Arial" w:hAnsi="Arial" w:cs="Arial"/>
                      <w:sz w:val="22"/>
                      <w:szCs w:val="22"/>
                    </w:rPr>
                  </w:rPrChange>
                </w:rPr>
                <w:t xml:space="preserve">: </w:t>
              </w:r>
            </w:ins>
          </w:p>
          <w:p w14:paraId="27D4D135" w14:textId="1CB16F14" w:rsidR="00752A4E" w:rsidRPr="00691CC8" w:rsidRDefault="00752A4E" w:rsidP="00DB17CF">
            <w:pPr>
              <w:rPr>
                <w:ins w:id="977" w:author="Girmay, Ezana" w:date="2024-05-21T19:23:00Z"/>
                <w:rFonts w:asciiTheme="minorHAnsi" w:hAnsiTheme="minorHAnsi" w:cstheme="minorHAnsi"/>
                <w:sz w:val="22"/>
                <w:szCs w:val="22"/>
                <w:rPrChange w:id="978" w:author="Girmay, Ezana" w:date="2024-05-21T19:30:00Z">
                  <w:rPr>
                    <w:ins w:id="979" w:author="Girmay, Ezana" w:date="2024-05-21T19:23:00Z"/>
                    <w:rFonts w:ascii="Arial" w:hAnsi="Arial" w:cs="Arial"/>
                    <w:sz w:val="22"/>
                    <w:szCs w:val="22"/>
                  </w:rPr>
                </w:rPrChange>
              </w:rPr>
            </w:pPr>
            <w:ins w:id="980" w:author="Girmay, Ezana" w:date="2024-05-21T19:23:00Z">
              <w:r w:rsidRPr="00691CC8">
                <w:rPr>
                  <w:rFonts w:asciiTheme="minorHAnsi" w:hAnsiTheme="minorHAnsi" w:cstheme="minorHAnsi"/>
                  <w:sz w:val="22"/>
                  <w:szCs w:val="22"/>
                  <w:rPrChange w:id="981" w:author="Girmay, Ezana" w:date="2024-05-21T19:30:00Z">
                    <w:rPr>
                      <w:rFonts w:ascii="Arial" w:hAnsi="Arial" w:cs="Arial"/>
                      <w:sz w:val="22"/>
                      <w:szCs w:val="22"/>
                    </w:rPr>
                  </w:rPrChange>
                </w:rPr>
                <w:t xml:space="preserve">Sends a notification to </w:t>
              </w:r>
            </w:ins>
            <w:ins w:id="982" w:author="Girmay, Ezana" w:date="2024-05-21T20:09:00Z">
              <w:r w:rsidR="00EA0F2F">
                <w:rPr>
                  <w:rFonts w:asciiTheme="minorHAnsi" w:hAnsiTheme="minorHAnsi" w:cstheme="minorHAnsi"/>
                  <w:sz w:val="22"/>
                  <w:szCs w:val="22"/>
                </w:rPr>
                <w:t xml:space="preserve">the </w:t>
              </w:r>
            </w:ins>
            <w:ins w:id="983" w:author="Girmay, Ezana" w:date="2024-05-21T19:23:00Z">
              <w:r w:rsidRPr="00691CC8">
                <w:rPr>
                  <w:rFonts w:asciiTheme="minorHAnsi" w:hAnsiTheme="minorHAnsi" w:cstheme="minorHAnsi"/>
                  <w:sz w:val="22"/>
                  <w:szCs w:val="22"/>
                  <w:rPrChange w:id="984" w:author="Girmay, Ezana" w:date="2024-05-21T19:30:00Z">
                    <w:rPr>
                      <w:rFonts w:ascii="Arial" w:hAnsi="Arial" w:cs="Arial"/>
                      <w:sz w:val="22"/>
                      <w:szCs w:val="22"/>
                    </w:rPr>
                  </w:rPrChange>
                </w:rPr>
                <w:t xml:space="preserve">user to inform them their pass has expired and to add more time if they need it. </w:t>
              </w:r>
            </w:ins>
          </w:p>
          <w:p w14:paraId="2A6A9E65" w14:textId="77777777" w:rsidR="00752A4E" w:rsidRPr="00691CC8" w:rsidRDefault="00752A4E" w:rsidP="00DB17CF">
            <w:pPr>
              <w:rPr>
                <w:ins w:id="985" w:author="Girmay, Ezana" w:date="2024-05-21T19:23:00Z"/>
                <w:rFonts w:asciiTheme="minorHAnsi" w:hAnsiTheme="minorHAnsi" w:cstheme="minorHAnsi"/>
                <w:sz w:val="22"/>
                <w:szCs w:val="22"/>
                <w:rPrChange w:id="986" w:author="Girmay, Ezana" w:date="2024-05-21T19:30:00Z">
                  <w:rPr>
                    <w:ins w:id="987" w:author="Girmay, Ezana" w:date="2024-05-21T19:23:00Z"/>
                    <w:rFonts w:ascii="Arial" w:hAnsi="Arial" w:cs="Arial"/>
                    <w:sz w:val="22"/>
                    <w:szCs w:val="22"/>
                  </w:rPr>
                </w:rPrChange>
              </w:rPr>
            </w:pPr>
          </w:p>
          <w:p w14:paraId="574B4EC0" w14:textId="77777777" w:rsidR="00752A4E" w:rsidRPr="00691CC8" w:rsidRDefault="00752A4E" w:rsidP="00DB17CF">
            <w:pPr>
              <w:rPr>
                <w:ins w:id="988" w:author="Girmay, Ezana" w:date="2024-05-21T19:23:00Z"/>
                <w:rFonts w:asciiTheme="minorHAnsi" w:hAnsiTheme="minorHAnsi" w:cstheme="minorHAnsi"/>
                <w:sz w:val="22"/>
                <w:szCs w:val="22"/>
                <w:rPrChange w:id="989" w:author="Girmay, Ezana" w:date="2024-05-21T19:30:00Z">
                  <w:rPr>
                    <w:ins w:id="990" w:author="Girmay, Ezana" w:date="2024-05-21T19:23:00Z"/>
                    <w:rFonts w:ascii="Arial" w:hAnsi="Arial" w:cs="Arial"/>
                    <w:sz w:val="22"/>
                    <w:szCs w:val="22"/>
                  </w:rPr>
                </w:rPrChange>
              </w:rPr>
            </w:pPr>
          </w:p>
        </w:tc>
      </w:tr>
      <w:tr w:rsidR="00752A4E" w:rsidRPr="00691CC8" w14:paraId="4FC6575F" w14:textId="77777777" w:rsidTr="00DB17CF">
        <w:trPr>
          <w:ins w:id="991" w:author="Girmay, Ezana" w:date="2024-05-21T19:23:00Z"/>
        </w:trPr>
        <w:tc>
          <w:tcPr>
            <w:tcW w:w="9576" w:type="dxa"/>
            <w:gridSpan w:val="4"/>
            <w:shd w:val="clear" w:color="auto" w:fill="auto"/>
          </w:tcPr>
          <w:p w14:paraId="7A9E1E84" w14:textId="77777777" w:rsidR="00752A4E" w:rsidRPr="00691CC8" w:rsidRDefault="00752A4E" w:rsidP="00DB17CF">
            <w:pPr>
              <w:rPr>
                <w:ins w:id="992" w:author="Girmay, Ezana" w:date="2024-05-21T19:23:00Z"/>
                <w:rFonts w:asciiTheme="minorHAnsi" w:hAnsiTheme="minorHAnsi" w:cstheme="minorHAnsi"/>
                <w:sz w:val="22"/>
                <w:szCs w:val="22"/>
                <w:rPrChange w:id="993" w:author="Girmay, Ezana" w:date="2024-05-21T19:30:00Z">
                  <w:rPr>
                    <w:ins w:id="994" w:author="Girmay, Ezana" w:date="2024-05-21T19:23:00Z"/>
                    <w:rFonts w:ascii="Arial" w:hAnsi="Arial" w:cs="Arial"/>
                    <w:sz w:val="22"/>
                    <w:szCs w:val="22"/>
                  </w:rPr>
                </w:rPrChange>
              </w:rPr>
            </w:pPr>
            <w:ins w:id="995" w:author="Girmay, Ezana" w:date="2024-05-21T19:23:00Z">
              <w:r w:rsidRPr="00691CC8">
                <w:rPr>
                  <w:rFonts w:asciiTheme="minorHAnsi" w:hAnsiTheme="minorHAnsi" w:cstheme="minorHAnsi"/>
                  <w:b/>
                  <w:sz w:val="22"/>
                  <w:szCs w:val="22"/>
                  <w:rPrChange w:id="996"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997" w:author="Girmay, Ezana" w:date="2024-05-21T19:30:00Z">
                    <w:rPr>
                      <w:rFonts w:ascii="Arial" w:hAnsi="Arial" w:cs="Arial"/>
                      <w:sz w:val="22"/>
                      <w:szCs w:val="22"/>
                    </w:rPr>
                  </w:rPrChange>
                </w:rPr>
                <w:t xml:space="preserve">: Buying a pass through the application. </w:t>
              </w:r>
            </w:ins>
          </w:p>
          <w:p w14:paraId="1F05B2CE" w14:textId="77777777" w:rsidR="00752A4E" w:rsidRPr="00691CC8" w:rsidRDefault="00752A4E" w:rsidP="00DB17CF">
            <w:pPr>
              <w:rPr>
                <w:ins w:id="998" w:author="Girmay, Ezana" w:date="2024-05-21T19:23:00Z"/>
                <w:rFonts w:asciiTheme="minorHAnsi" w:hAnsiTheme="minorHAnsi" w:cstheme="minorHAnsi"/>
                <w:sz w:val="22"/>
                <w:szCs w:val="22"/>
                <w:rPrChange w:id="999" w:author="Girmay, Ezana" w:date="2024-05-21T19:30:00Z">
                  <w:rPr>
                    <w:ins w:id="1000" w:author="Girmay, Ezana" w:date="2024-05-21T19:23:00Z"/>
                    <w:rFonts w:ascii="Arial" w:hAnsi="Arial" w:cs="Arial"/>
                    <w:sz w:val="22"/>
                    <w:szCs w:val="22"/>
                  </w:rPr>
                </w:rPrChange>
              </w:rPr>
            </w:pPr>
          </w:p>
          <w:p w14:paraId="38A93E43" w14:textId="77777777" w:rsidR="00752A4E" w:rsidRPr="00691CC8" w:rsidRDefault="00752A4E" w:rsidP="00DB17CF">
            <w:pPr>
              <w:tabs>
                <w:tab w:val="left" w:pos="1980"/>
                <w:tab w:val="left" w:pos="3240"/>
              </w:tabs>
              <w:rPr>
                <w:ins w:id="1001" w:author="Girmay, Ezana" w:date="2024-05-21T19:23:00Z"/>
                <w:rFonts w:asciiTheme="minorHAnsi" w:hAnsiTheme="minorHAnsi" w:cstheme="minorHAnsi"/>
                <w:sz w:val="22"/>
                <w:szCs w:val="22"/>
                <w:rPrChange w:id="1002" w:author="Girmay, Ezana" w:date="2024-05-21T19:30:00Z">
                  <w:rPr>
                    <w:ins w:id="1003" w:author="Girmay, Ezana" w:date="2024-05-21T19:23:00Z"/>
                    <w:rFonts w:ascii="Arial" w:hAnsi="Arial" w:cs="Arial"/>
                    <w:sz w:val="22"/>
                    <w:szCs w:val="22"/>
                  </w:rPr>
                </w:rPrChange>
              </w:rPr>
            </w:pPr>
            <w:ins w:id="1004" w:author="Girmay, Ezana" w:date="2024-05-21T19:23:00Z">
              <w:r w:rsidRPr="00691CC8">
                <w:rPr>
                  <w:rFonts w:asciiTheme="minorHAnsi" w:hAnsiTheme="minorHAnsi" w:cstheme="minorHAnsi"/>
                  <w:b/>
                  <w:sz w:val="22"/>
                  <w:szCs w:val="22"/>
                  <w:rPrChange w:id="1005"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1006"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1007" w:author="Girmay, Ezana" w:date="2024-05-21T19:30:00Z">
                    <w:rPr>
                      <w:rFonts w:ascii="Arial" w:hAnsi="Arial" w:cs="Arial"/>
                      <w:sz w:val="22"/>
                      <w:szCs w:val="22"/>
                    </w:rPr>
                  </w:rPrChange>
                </w:rPr>
                <w:tab/>
                <w:t>___ External</w:t>
              </w:r>
              <w:r w:rsidRPr="00691CC8">
                <w:rPr>
                  <w:rFonts w:asciiTheme="minorHAnsi" w:hAnsiTheme="minorHAnsi" w:cstheme="minorHAnsi"/>
                  <w:sz w:val="22"/>
                  <w:szCs w:val="22"/>
                  <w:rPrChange w:id="1008" w:author="Girmay, Ezana" w:date="2024-05-21T19:30:00Z">
                    <w:rPr>
                      <w:rFonts w:ascii="Arial" w:hAnsi="Arial" w:cs="Arial"/>
                      <w:sz w:val="22"/>
                      <w:szCs w:val="22"/>
                    </w:rPr>
                  </w:rPrChange>
                </w:rPr>
                <w:tab/>
                <w:t xml:space="preserve">   _</w:t>
              </w:r>
              <w:r w:rsidRPr="00691CC8">
                <w:rPr>
                  <w:rFonts w:asciiTheme="minorHAnsi" w:hAnsiTheme="minorHAnsi" w:cstheme="minorHAnsi"/>
                  <w:sz w:val="22"/>
                  <w:szCs w:val="22"/>
                  <w:u w:val="single"/>
                  <w:rPrChange w:id="1009"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1010" w:author="Girmay, Ezana" w:date="2024-05-21T19:30:00Z">
                    <w:rPr>
                      <w:rFonts w:ascii="Arial" w:hAnsi="Arial" w:cs="Arial"/>
                      <w:sz w:val="22"/>
                      <w:szCs w:val="22"/>
                    </w:rPr>
                  </w:rPrChange>
                </w:rPr>
                <w:t>_ Temporal</w:t>
              </w:r>
            </w:ins>
          </w:p>
        </w:tc>
      </w:tr>
      <w:tr w:rsidR="00752A4E" w:rsidRPr="00691CC8" w14:paraId="3F4CC9DC" w14:textId="77777777" w:rsidTr="00DB17CF">
        <w:trPr>
          <w:ins w:id="1011" w:author="Girmay, Ezana" w:date="2024-05-21T19:23:00Z"/>
        </w:trPr>
        <w:tc>
          <w:tcPr>
            <w:tcW w:w="9576" w:type="dxa"/>
            <w:gridSpan w:val="4"/>
            <w:shd w:val="clear" w:color="auto" w:fill="auto"/>
          </w:tcPr>
          <w:p w14:paraId="0712B8D9" w14:textId="77777777" w:rsidR="00752A4E" w:rsidRPr="00691CC8" w:rsidRDefault="00752A4E" w:rsidP="00DB17CF">
            <w:pPr>
              <w:rPr>
                <w:ins w:id="1012" w:author="Girmay, Ezana" w:date="2024-05-21T19:23:00Z"/>
                <w:rFonts w:asciiTheme="minorHAnsi" w:hAnsiTheme="minorHAnsi" w:cstheme="minorHAnsi"/>
                <w:sz w:val="22"/>
                <w:szCs w:val="22"/>
                <w:rPrChange w:id="1013" w:author="Girmay, Ezana" w:date="2024-05-21T19:30:00Z">
                  <w:rPr>
                    <w:ins w:id="1014" w:author="Girmay, Ezana" w:date="2024-05-21T19:23:00Z"/>
                    <w:rFonts w:ascii="Arial" w:hAnsi="Arial" w:cs="Arial"/>
                    <w:sz w:val="22"/>
                    <w:szCs w:val="22"/>
                  </w:rPr>
                </w:rPrChange>
              </w:rPr>
            </w:pPr>
            <w:ins w:id="1015" w:author="Girmay, Ezana" w:date="2024-05-21T19:23:00Z">
              <w:r w:rsidRPr="00691CC8">
                <w:rPr>
                  <w:rFonts w:asciiTheme="minorHAnsi" w:hAnsiTheme="minorHAnsi" w:cstheme="minorHAnsi"/>
                  <w:b/>
                  <w:sz w:val="22"/>
                  <w:szCs w:val="22"/>
                  <w:rPrChange w:id="1016"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1017" w:author="Girmay, Ezana" w:date="2024-05-21T19:30:00Z">
                    <w:rPr>
                      <w:rFonts w:ascii="Arial" w:hAnsi="Arial" w:cs="Arial"/>
                      <w:sz w:val="22"/>
                      <w:szCs w:val="22"/>
                    </w:rPr>
                  </w:rPrChange>
                </w:rPr>
                <w:t xml:space="preserve">: </w:t>
              </w:r>
            </w:ins>
          </w:p>
          <w:p w14:paraId="744A0E6F" w14:textId="77777777" w:rsidR="00752A4E" w:rsidRPr="00691CC8" w:rsidRDefault="00752A4E" w:rsidP="00DB17CF">
            <w:pPr>
              <w:tabs>
                <w:tab w:val="left" w:pos="720"/>
              </w:tabs>
              <w:rPr>
                <w:ins w:id="1018" w:author="Girmay, Ezana" w:date="2024-05-21T19:23:00Z"/>
                <w:rFonts w:asciiTheme="minorHAnsi" w:hAnsiTheme="minorHAnsi" w:cstheme="minorHAnsi"/>
                <w:sz w:val="22"/>
                <w:szCs w:val="22"/>
                <w:rPrChange w:id="1019" w:author="Girmay, Ezana" w:date="2024-05-21T19:30:00Z">
                  <w:rPr>
                    <w:ins w:id="1020" w:author="Girmay, Ezana" w:date="2024-05-21T19:23:00Z"/>
                    <w:rFonts w:ascii="Arial" w:hAnsi="Arial" w:cs="Arial"/>
                    <w:sz w:val="22"/>
                    <w:szCs w:val="22"/>
                  </w:rPr>
                </w:rPrChange>
              </w:rPr>
            </w:pPr>
            <w:ins w:id="1021" w:author="Girmay, Ezana" w:date="2024-05-21T19:23:00Z">
              <w:r w:rsidRPr="00691CC8">
                <w:rPr>
                  <w:rFonts w:asciiTheme="minorHAnsi" w:hAnsiTheme="minorHAnsi" w:cstheme="minorHAnsi"/>
                  <w:sz w:val="22"/>
                  <w:szCs w:val="22"/>
                  <w:rPrChange w:id="1022"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023"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1024" w:author="Girmay, Ezana" w:date="2024-05-21T19:30:00Z">
                    <w:rPr>
                      <w:rFonts w:ascii="Arial" w:hAnsi="Arial" w:cs="Arial"/>
                      <w:sz w:val="22"/>
                      <w:szCs w:val="22"/>
                    </w:rPr>
                  </w:rPrChange>
                </w:rPr>
                <w:t xml:space="preserve">: </w:t>
              </w:r>
            </w:ins>
          </w:p>
          <w:p w14:paraId="58189B9A" w14:textId="77777777" w:rsidR="00752A4E" w:rsidRPr="00691CC8" w:rsidRDefault="00752A4E" w:rsidP="00DB17CF">
            <w:pPr>
              <w:tabs>
                <w:tab w:val="left" w:pos="720"/>
              </w:tabs>
              <w:rPr>
                <w:ins w:id="1025" w:author="Girmay, Ezana" w:date="2024-05-21T19:23:00Z"/>
                <w:rFonts w:asciiTheme="minorHAnsi" w:hAnsiTheme="minorHAnsi" w:cstheme="minorHAnsi"/>
                <w:sz w:val="22"/>
                <w:szCs w:val="22"/>
                <w:rPrChange w:id="1026" w:author="Girmay, Ezana" w:date="2024-05-21T19:30:00Z">
                  <w:rPr>
                    <w:ins w:id="1027" w:author="Girmay, Ezana" w:date="2024-05-21T19:23:00Z"/>
                    <w:rFonts w:ascii="Arial" w:hAnsi="Arial" w:cs="Arial"/>
                    <w:sz w:val="22"/>
                    <w:szCs w:val="22"/>
                  </w:rPr>
                </w:rPrChange>
              </w:rPr>
            </w:pPr>
            <w:ins w:id="1028" w:author="Girmay, Ezana" w:date="2024-05-21T19:23:00Z">
              <w:r w:rsidRPr="00691CC8">
                <w:rPr>
                  <w:rFonts w:asciiTheme="minorHAnsi" w:hAnsiTheme="minorHAnsi" w:cstheme="minorHAnsi"/>
                  <w:sz w:val="22"/>
                  <w:szCs w:val="22"/>
                  <w:rPrChange w:id="1029"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030"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1031" w:author="Girmay, Ezana" w:date="2024-05-21T19:30:00Z">
                    <w:rPr>
                      <w:rFonts w:ascii="Arial" w:hAnsi="Arial" w:cs="Arial"/>
                      <w:sz w:val="22"/>
                      <w:szCs w:val="22"/>
                    </w:rPr>
                  </w:rPrChange>
                </w:rPr>
                <w:t xml:space="preserve">: </w:t>
              </w:r>
            </w:ins>
          </w:p>
          <w:p w14:paraId="431656B6" w14:textId="77777777" w:rsidR="00752A4E" w:rsidRPr="00691CC8" w:rsidRDefault="00752A4E" w:rsidP="00DB17CF">
            <w:pPr>
              <w:tabs>
                <w:tab w:val="left" w:pos="720"/>
              </w:tabs>
              <w:rPr>
                <w:ins w:id="1032" w:author="Girmay, Ezana" w:date="2024-05-21T19:23:00Z"/>
                <w:rFonts w:asciiTheme="minorHAnsi" w:hAnsiTheme="minorHAnsi" w:cstheme="minorHAnsi"/>
                <w:sz w:val="22"/>
                <w:szCs w:val="22"/>
                <w:rPrChange w:id="1033" w:author="Girmay, Ezana" w:date="2024-05-21T19:30:00Z">
                  <w:rPr>
                    <w:ins w:id="1034" w:author="Girmay, Ezana" w:date="2024-05-21T19:23:00Z"/>
                    <w:rFonts w:ascii="Arial" w:hAnsi="Arial" w:cs="Arial"/>
                    <w:sz w:val="22"/>
                    <w:szCs w:val="22"/>
                  </w:rPr>
                </w:rPrChange>
              </w:rPr>
            </w:pPr>
            <w:ins w:id="1035" w:author="Girmay, Ezana" w:date="2024-05-21T19:23:00Z">
              <w:r w:rsidRPr="00691CC8">
                <w:rPr>
                  <w:rFonts w:asciiTheme="minorHAnsi" w:hAnsiTheme="minorHAnsi" w:cstheme="minorHAnsi"/>
                  <w:sz w:val="22"/>
                  <w:szCs w:val="22"/>
                  <w:rPrChange w:id="1036"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037"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1038" w:author="Girmay, Ezana" w:date="2024-05-21T19:30:00Z">
                    <w:rPr>
                      <w:rFonts w:ascii="Arial" w:hAnsi="Arial" w:cs="Arial"/>
                      <w:sz w:val="22"/>
                      <w:szCs w:val="22"/>
                    </w:rPr>
                  </w:rPrChange>
                </w:rPr>
                <w:t xml:space="preserve">: 9.add time to current pass </w:t>
              </w:r>
            </w:ins>
          </w:p>
          <w:p w14:paraId="4B094FF2" w14:textId="77777777" w:rsidR="00752A4E" w:rsidRPr="00691CC8" w:rsidRDefault="00752A4E" w:rsidP="00DB17CF">
            <w:pPr>
              <w:tabs>
                <w:tab w:val="left" w:pos="720"/>
              </w:tabs>
              <w:rPr>
                <w:ins w:id="1039" w:author="Girmay, Ezana" w:date="2024-05-21T19:23:00Z"/>
                <w:rFonts w:asciiTheme="minorHAnsi" w:hAnsiTheme="minorHAnsi" w:cstheme="minorHAnsi"/>
                <w:sz w:val="22"/>
                <w:szCs w:val="22"/>
                <w:rPrChange w:id="1040" w:author="Girmay, Ezana" w:date="2024-05-21T19:30:00Z">
                  <w:rPr>
                    <w:ins w:id="1041" w:author="Girmay, Ezana" w:date="2024-05-21T19:23:00Z"/>
                    <w:rFonts w:ascii="Arial" w:hAnsi="Arial" w:cs="Arial"/>
                    <w:sz w:val="22"/>
                    <w:szCs w:val="22"/>
                  </w:rPr>
                </w:rPrChange>
              </w:rPr>
            </w:pPr>
            <w:ins w:id="1042" w:author="Girmay, Ezana" w:date="2024-05-21T19:23:00Z">
              <w:r w:rsidRPr="00691CC8">
                <w:rPr>
                  <w:rFonts w:asciiTheme="minorHAnsi" w:hAnsiTheme="minorHAnsi" w:cstheme="minorHAnsi"/>
                  <w:sz w:val="22"/>
                  <w:szCs w:val="22"/>
                  <w:rPrChange w:id="1043"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044"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1045" w:author="Girmay, Ezana" w:date="2024-05-21T19:30:00Z">
                    <w:rPr>
                      <w:rFonts w:ascii="Arial" w:hAnsi="Arial" w:cs="Arial"/>
                      <w:sz w:val="22"/>
                      <w:szCs w:val="22"/>
                    </w:rPr>
                  </w:rPrChange>
                </w:rPr>
                <w:t xml:space="preserve">: </w:t>
              </w:r>
            </w:ins>
          </w:p>
        </w:tc>
      </w:tr>
      <w:tr w:rsidR="00752A4E" w:rsidRPr="00691CC8" w14:paraId="51A084CF" w14:textId="77777777" w:rsidTr="00DB17CF">
        <w:trPr>
          <w:ins w:id="1046" w:author="Girmay, Ezana" w:date="2024-05-21T19:23:00Z"/>
        </w:trPr>
        <w:tc>
          <w:tcPr>
            <w:tcW w:w="9576" w:type="dxa"/>
            <w:gridSpan w:val="4"/>
            <w:shd w:val="clear" w:color="auto" w:fill="auto"/>
          </w:tcPr>
          <w:p w14:paraId="7FE8D9AE" w14:textId="77777777" w:rsidR="00752A4E" w:rsidRPr="00691CC8" w:rsidRDefault="00752A4E" w:rsidP="00DB17CF">
            <w:pPr>
              <w:rPr>
                <w:ins w:id="1047" w:author="Girmay, Ezana" w:date="2024-05-21T19:23:00Z"/>
                <w:rFonts w:asciiTheme="minorHAnsi" w:hAnsiTheme="minorHAnsi" w:cstheme="minorHAnsi"/>
                <w:sz w:val="22"/>
                <w:szCs w:val="22"/>
                <w:rPrChange w:id="1048" w:author="Girmay, Ezana" w:date="2024-05-21T19:30:00Z">
                  <w:rPr>
                    <w:ins w:id="1049" w:author="Girmay, Ezana" w:date="2024-05-21T19:23:00Z"/>
                    <w:rFonts w:ascii="Arial" w:hAnsi="Arial" w:cs="Arial"/>
                    <w:sz w:val="22"/>
                    <w:szCs w:val="22"/>
                  </w:rPr>
                </w:rPrChange>
              </w:rPr>
            </w:pPr>
            <w:ins w:id="1050" w:author="Girmay, Ezana" w:date="2024-05-21T19:23:00Z">
              <w:r w:rsidRPr="00691CC8">
                <w:rPr>
                  <w:rFonts w:asciiTheme="minorHAnsi" w:hAnsiTheme="minorHAnsi" w:cstheme="minorHAnsi"/>
                  <w:b/>
                  <w:sz w:val="22"/>
                  <w:szCs w:val="22"/>
                  <w:rPrChange w:id="1051"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1052" w:author="Girmay, Ezana" w:date="2024-05-21T19:30:00Z">
                    <w:rPr>
                      <w:rFonts w:ascii="Arial" w:hAnsi="Arial" w:cs="Arial"/>
                      <w:sz w:val="22"/>
                      <w:szCs w:val="22"/>
                    </w:rPr>
                  </w:rPrChange>
                </w:rPr>
                <w:t xml:space="preserve">: </w:t>
              </w:r>
            </w:ins>
          </w:p>
          <w:p w14:paraId="22F3E378" w14:textId="77777777" w:rsidR="00752A4E" w:rsidRPr="00691CC8" w:rsidRDefault="00752A4E" w:rsidP="00DB17CF">
            <w:pPr>
              <w:rPr>
                <w:ins w:id="1053" w:author="Girmay, Ezana" w:date="2024-05-21T19:23:00Z"/>
                <w:rFonts w:asciiTheme="minorHAnsi" w:hAnsiTheme="minorHAnsi" w:cstheme="minorHAnsi"/>
                <w:sz w:val="22"/>
                <w:szCs w:val="22"/>
                <w:rPrChange w:id="1054" w:author="Girmay, Ezana" w:date="2024-05-21T19:30:00Z">
                  <w:rPr>
                    <w:ins w:id="1055" w:author="Girmay, Ezana" w:date="2024-05-21T19:23:00Z"/>
                    <w:rFonts w:ascii="Arial" w:hAnsi="Arial" w:cs="Arial"/>
                    <w:sz w:val="22"/>
                    <w:szCs w:val="22"/>
                  </w:rPr>
                </w:rPrChange>
              </w:rPr>
            </w:pPr>
          </w:p>
          <w:p w14:paraId="016A44CB" w14:textId="77777777" w:rsidR="00752A4E" w:rsidRPr="00691CC8" w:rsidRDefault="00752A4E" w:rsidP="00752A4E">
            <w:pPr>
              <w:pStyle w:val="ListParagraph"/>
              <w:numPr>
                <w:ilvl w:val="0"/>
                <w:numId w:val="31"/>
              </w:numPr>
              <w:spacing w:before="0" w:after="0"/>
              <w:rPr>
                <w:ins w:id="1056" w:author="Girmay, Ezana" w:date="2024-05-21T19:23:00Z"/>
                <w:rFonts w:asciiTheme="minorHAnsi" w:hAnsiTheme="minorHAnsi" w:cstheme="minorHAnsi"/>
                <w:sz w:val="22"/>
                <w:szCs w:val="22"/>
                <w:rPrChange w:id="1057" w:author="Girmay, Ezana" w:date="2024-05-21T19:30:00Z">
                  <w:rPr>
                    <w:ins w:id="1058" w:author="Girmay, Ezana" w:date="2024-05-21T19:23:00Z"/>
                    <w:rFonts w:cs="Arial"/>
                    <w:sz w:val="22"/>
                    <w:szCs w:val="22"/>
                  </w:rPr>
                </w:rPrChange>
              </w:rPr>
            </w:pPr>
            <w:ins w:id="1059" w:author="Girmay, Ezana" w:date="2024-05-21T19:23:00Z">
              <w:r w:rsidRPr="00691CC8">
                <w:rPr>
                  <w:rFonts w:asciiTheme="minorHAnsi" w:hAnsiTheme="minorHAnsi" w:cstheme="minorHAnsi"/>
                  <w:sz w:val="22"/>
                  <w:szCs w:val="22"/>
                  <w:rPrChange w:id="1060" w:author="Girmay, Ezana" w:date="2024-05-21T19:30:00Z">
                    <w:rPr>
                      <w:rFonts w:cs="Arial"/>
                      <w:sz w:val="22"/>
                      <w:szCs w:val="22"/>
                    </w:rPr>
                  </w:rPrChange>
                </w:rPr>
                <w:t xml:space="preserve">User buys pass. </w:t>
              </w:r>
            </w:ins>
          </w:p>
          <w:p w14:paraId="64DDDD2F" w14:textId="77777777" w:rsidR="00752A4E" w:rsidRPr="00691CC8" w:rsidRDefault="00752A4E" w:rsidP="00752A4E">
            <w:pPr>
              <w:pStyle w:val="ListParagraph"/>
              <w:numPr>
                <w:ilvl w:val="0"/>
                <w:numId w:val="32"/>
              </w:numPr>
              <w:spacing w:before="0" w:after="0"/>
              <w:rPr>
                <w:ins w:id="1061" w:author="Girmay, Ezana" w:date="2024-05-21T19:23:00Z"/>
                <w:rFonts w:asciiTheme="minorHAnsi" w:hAnsiTheme="minorHAnsi" w:cstheme="minorHAnsi"/>
                <w:sz w:val="22"/>
                <w:szCs w:val="22"/>
                <w:rPrChange w:id="1062" w:author="Girmay, Ezana" w:date="2024-05-21T19:30:00Z">
                  <w:rPr>
                    <w:ins w:id="1063" w:author="Girmay, Ezana" w:date="2024-05-21T19:23:00Z"/>
                    <w:rFonts w:cs="Arial"/>
                    <w:sz w:val="22"/>
                    <w:szCs w:val="22"/>
                  </w:rPr>
                </w:rPrChange>
              </w:rPr>
            </w:pPr>
            <w:ins w:id="1064" w:author="Girmay, Ezana" w:date="2024-05-21T19:23:00Z">
              <w:r w:rsidRPr="00691CC8">
                <w:rPr>
                  <w:rFonts w:asciiTheme="minorHAnsi" w:hAnsiTheme="minorHAnsi" w:cstheme="minorHAnsi"/>
                  <w:sz w:val="22"/>
                  <w:szCs w:val="22"/>
                  <w:rPrChange w:id="1065" w:author="Girmay, Ezana" w:date="2024-05-21T19:30:00Z">
                    <w:rPr>
                      <w:rFonts w:cs="Arial"/>
                      <w:sz w:val="22"/>
                      <w:szCs w:val="22"/>
                    </w:rPr>
                  </w:rPrChange>
                </w:rPr>
                <w:t>2.Buy pass</w:t>
              </w:r>
            </w:ins>
          </w:p>
          <w:p w14:paraId="2E7B522E" w14:textId="77777777" w:rsidR="00752A4E" w:rsidRPr="00691CC8" w:rsidRDefault="00752A4E" w:rsidP="00752A4E">
            <w:pPr>
              <w:pStyle w:val="ListParagraph"/>
              <w:numPr>
                <w:ilvl w:val="0"/>
                <w:numId w:val="31"/>
              </w:numPr>
              <w:spacing w:before="0" w:after="0"/>
              <w:rPr>
                <w:ins w:id="1066" w:author="Girmay, Ezana" w:date="2024-05-21T19:23:00Z"/>
                <w:rFonts w:asciiTheme="minorHAnsi" w:hAnsiTheme="minorHAnsi" w:cstheme="minorHAnsi"/>
                <w:sz w:val="22"/>
                <w:szCs w:val="22"/>
                <w:rPrChange w:id="1067" w:author="Girmay, Ezana" w:date="2024-05-21T19:30:00Z">
                  <w:rPr>
                    <w:ins w:id="1068" w:author="Girmay, Ezana" w:date="2024-05-21T19:23:00Z"/>
                    <w:rFonts w:cs="Arial"/>
                    <w:sz w:val="22"/>
                    <w:szCs w:val="22"/>
                  </w:rPr>
                </w:rPrChange>
              </w:rPr>
            </w:pPr>
            <w:ins w:id="1069" w:author="Girmay, Ezana" w:date="2024-05-21T19:23:00Z">
              <w:r w:rsidRPr="00691CC8">
                <w:rPr>
                  <w:rFonts w:asciiTheme="minorHAnsi" w:hAnsiTheme="minorHAnsi" w:cstheme="minorHAnsi"/>
                  <w:sz w:val="22"/>
                  <w:szCs w:val="22"/>
                  <w:rPrChange w:id="1070" w:author="Girmay, Ezana" w:date="2024-05-21T19:30:00Z">
                    <w:rPr>
                      <w:rFonts w:cs="Arial"/>
                      <w:sz w:val="22"/>
                      <w:szCs w:val="22"/>
                    </w:rPr>
                  </w:rPrChange>
                </w:rPr>
                <w:t>When time runs out for pass notification to add more time to pass will be send out.</w:t>
              </w:r>
            </w:ins>
          </w:p>
          <w:p w14:paraId="4C0C888D" w14:textId="77777777" w:rsidR="00752A4E" w:rsidRPr="00691CC8" w:rsidRDefault="00752A4E" w:rsidP="00752A4E">
            <w:pPr>
              <w:pStyle w:val="ListParagraph"/>
              <w:numPr>
                <w:ilvl w:val="0"/>
                <w:numId w:val="31"/>
              </w:numPr>
              <w:spacing w:before="0" w:after="0"/>
              <w:rPr>
                <w:ins w:id="1071" w:author="Girmay, Ezana" w:date="2024-05-21T19:23:00Z"/>
                <w:rFonts w:asciiTheme="minorHAnsi" w:hAnsiTheme="minorHAnsi" w:cstheme="minorHAnsi"/>
                <w:sz w:val="22"/>
                <w:szCs w:val="22"/>
                <w:rPrChange w:id="1072" w:author="Girmay, Ezana" w:date="2024-05-21T19:30:00Z">
                  <w:rPr>
                    <w:ins w:id="1073" w:author="Girmay, Ezana" w:date="2024-05-21T19:23:00Z"/>
                    <w:rFonts w:cs="Arial"/>
                    <w:sz w:val="22"/>
                    <w:szCs w:val="22"/>
                  </w:rPr>
                </w:rPrChange>
              </w:rPr>
            </w:pPr>
            <w:ins w:id="1074" w:author="Girmay, Ezana" w:date="2024-05-21T19:23:00Z">
              <w:r w:rsidRPr="00691CC8">
                <w:rPr>
                  <w:rFonts w:asciiTheme="minorHAnsi" w:hAnsiTheme="minorHAnsi" w:cstheme="minorHAnsi"/>
                  <w:sz w:val="22"/>
                  <w:szCs w:val="22"/>
                  <w:rPrChange w:id="1075" w:author="Girmay, Ezana" w:date="2024-05-21T19:30:00Z">
                    <w:rPr>
                      <w:rFonts w:cs="Arial"/>
                      <w:sz w:val="22"/>
                      <w:szCs w:val="22"/>
                    </w:rPr>
                  </w:rPrChange>
                </w:rPr>
                <w:t xml:space="preserve">When user clicks notification, it will take them to the application where they can select how much more time they would like to add. </w:t>
              </w:r>
            </w:ins>
          </w:p>
          <w:p w14:paraId="17DF5AE6" w14:textId="77777777" w:rsidR="00752A4E" w:rsidRPr="00691CC8" w:rsidRDefault="00752A4E" w:rsidP="00752A4E">
            <w:pPr>
              <w:pStyle w:val="ListParagraph"/>
              <w:numPr>
                <w:ilvl w:val="0"/>
                <w:numId w:val="32"/>
              </w:numPr>
              <w:spacing w:before="0" w:after="0"/>
              <w:rPr>
                <w:ins w:id="1076" w:author="Girmay, Ezana" w:date="2024-05-21T19:23:00Z"/>
                <w:rFonts w:asciiTheme="minorHAnsi" w:hAnsiTheme="minorHAnsi" w:cstheme="minorHAnsi"/>
                <w:sz w:val="22"/>
                <w:szCs w:val="22"/>
                <w:rPrChange w:id="1077" w:author="Girmay, Ezana" w:date="2024-05-21T19:30:00Z">
                  <w:rPr>
                    <w:ins w:id="1078" w:author="Girmay, Ezana" w:date="2024-05-21T19:23:00Z"/>
                    <w:rFonts w:cs="Arial"/>
                    <w:sz w:val="22"/>
                    <w:szCs w:val="22"/>
                  </w:rPr>
                </w:rPrChange>
              </w:rPr>
            </w:pPr>
            <w:ins w:id="1079" w:author="Girmay, Ezana" w:date="2024-05-21T19:23:00Z">
              <w:r w:rsidRPr="00691CC8">
                <w:rPr>
                  <w:rFonts w:asciiTheme="minorHAnsi" w:hAnsiTheme="minorHAnsi" w:cstheme="minorHAnsi"/>
                  <w:sz w:val="22"/>
                  <w:szCs w:val="22"/>
                  <w:rPrChange w:id="1080" w:author="Girmay, Ezana" w:date="2024-05-21T19:30:00Z">
                    <w:rPr>
                      <w:rFonts w:cs="Arial"/>
                      <w:sz w:val="22"/>
                      <w:szCs w:val="22"/>
                    </w:rPr>
                  </w:rPrChange>
                </w:rPr>
                <w:t>9. Add time to current pass</w:t>
              </w:r>
            </w:ins>
          </w:p>
          <w:p w14:paraId="45510E5B" w14:textId="77777777" w:rsidR="00752A4E" w:rsidRPr="00691CC8" w:rsidRDefault="00752A4E" w:rsidP="00DB17CF">
            <w:pPr>
              <w:rPr>
                <w:ins w:id="1081" w:author="Girmay, Ezana" w:date="2024-05-21T19:23:00Z"/>
                <w:rFonts w:asciiTheme="minorHAnsi" w:hAnsiTheme="minorHAnsi" w:cstheme="minorHAnsi"/>
                <w:sz w:val="22"/>
                <w:szCs w:val="22"/>
                <w:rPrChange w:id="1082" w:author="Girmay, Ezana" w:date="2024-05-21T19:30:00Z">
                  <w:rPr>
                    <w:ins w:id="1083" w:author="Girmay, Ezana" w:date="2024-05-21T19:23:00Z"/>
                    <w:rFonts w:ascii="Arial" w:hAnsi="Arial" w:cs="Arial"/>
                    <w:sz w:val="22"/>
                    <w:szCs w:val="22"/>
                  </w:rPr>
                </w:rPrChange>
              </w:rPr>
            </w:pPr>
          </w:p>
        </w:tc>
      </w:tr>
      <w:tr w:rsidR="00752A4E" w:rsidRPr="00691CC8" w14:paraId="6E1FB985" w14:textId="77777777" w:rsidTr="00DB17CF">
        <w:trPr>
          <w:trHeight w:val="498"/>
          <w:ins w:id="1084" w:author="Girmay, Ezana" w:date="2024-05-21T19:23:00Z"/>
        </w:trPr>
        <w:tc>
          <w:tcPr>
            <w:tcW w:w="9576" w:type="dxa"/>
            <w:gridSpan w:val="4"/>
            <w:shd w:val="clear" w:color="auto" w:fill="auto"/>
          </w:tcPr>
          <w:p w14:paraId="1613EB8B" w14:textId="77777777" w:rsidR="00752A4E" w:rsidRPr="00691CC8" w:rsidRDefault="00752A4E" w:rsidP="00DB17CF">
            <w:pPr>
              <w:rPr>
                <w:ins w:id="1085" w:author="Girmay, Ezana" w:date="2024-05-21T19:23:00Z"/>
                <w:rFonts w:asciiTheme="minorHAnsi" w:hAnsiTheme="minorHAnsi" w:cstheme="minorHAnsi"/>
                <w:sz w:val="22"/>
                <w:szCs w:val="22"/>
                <w:rPrChange w:id="1086" w:author="Girmay, Ezana" w:date="2024-05-21T19:30:00Z">
                  <w:rPr>
                    <w:ins w:id="1087" w:author="Girmay, Ezana" w:date="2024-05-21T19:23:00Z"/>
                    <w:rFonts w:ascii="Arial" w:hAnsi="Arial" w:cs="Arial"/>
                    <w:sz w:val="22"/>
                    <w:szCs w:val="22"/>
                  </w:rPr>
                </w:rPrChange>
              </w:rPr>
            </w:pPr>
            <w:ins w:id="1088" w:author="Girmay, Ezana" w:date="2024-05-21T19:23:00Z">
              <w:r w:rsidRPr="00691CC8">
                <w:rPr>
                  <w:rFonts w:asciiTheme="minorHAnsi" w:hAnsiTheme="minorHAnsi" w:cstheme="minorHAnsi"/>
                  <w:b/>
                  <w:sz w:val="22"/>
                  <w:szCs w:val="22"/>
                  <w:rPrChange w:id="1089"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1090" w:author="Girmay, Ezana" w:date="2024-05-21T19:30:00Z">
                    <w:rPr>
                      <w:rFonts w:ascii="Arial" w:hAnsi="Arial" w:cs="Arial"/>
                      <w:sz w:val="22"/>
                      <w:szCs w:val="22"/>
                    </w:rPr>
                  </w:rPrChange>
                </w:rPr>
                <w:t xml:space="preserve">: </w:t>
              </w:r>
            </w:ins>
          </w:p>
          <w:p w14:paraId="509AE3F9" w14:textId="77777777" w:rsidR="00752A4E" w:rsidRPr="00691CC8" w:rsidRDefault="00752A4E" w:rsidP="00DB17CF">
            <w:pPr>
              <w:rPr>
                <w:ins w:id="1091" w:author="Girmay, Ezana" w:date="2024-05-21T19:23:00Z"/>
                <w:rFonts w:asciiTheme="minorHAnsi" w:hAnsiTheme="minorHAnsi" w:cstheme="minorHAnsi"/>
                <w:sz w:val="22"/>
                <w:szCs w:val="22"/>
                <w:rPrChange w:id="1092" w:author="Girmay, Ezana" w:date="2024-05-21T19:30:00Z">
                  <w:rPr>
                    <w:ins w:id="1093" w:author="Girmay, Ezana" w:date="2024-05-21T19:23:00Z"/>
                    <w:rFonts w:ascii="Arial" w:hAnsi="Arial" w:cs="Arial"/>
                    <w:sz w:val="22"/>
                    <w:szCs w:val="22"/>
                  </w:rPr>
                </w:rPrChange>
              </w:rPr>
            </w:pPr>
          </w:p>
          <w:p w14:paraId="20BAE023" w14:textId="77777777" w:rsidR="00752A4E" w:rsidRPr="00691CC8" w:rsidRDefault="00752A4E" w:rsidP="00DB17CF">
            <w:pPr>
              <w:rPr>
                <w:ins w:id="1094" w:author="Girmay, Ezana" w:date="2024-05-21T19:23:00Z"/>
                <w:rFonts w:asciiTheme="minorHAnsi" w:hAnsiTheme="minorHAnsi" w:cstheme="minorHAnsi"/>
                <w:sz w:val="22"/>
                <w:szCs w:val="22"/>
                <w:rPrChange w:id="1095" w:author="Girmay, Ezana" w:date="2024-05-21T19:30:00Z">
                  <w:rPr>
                    <w:ins w:id="1096" w:author="Girmay, Ezana" w:date="2024-05-21T19:23:00Z"/>
                    <w:rFonts w:ascii="Arial" w:hAnsi="Arial" w:cs="Arial"/>
                    <w:sz w:val="22"/>
                    <w:szCs w:val="22"/>
                  </w:rPr>
                </w:rPrChange>
              </w:rPr>
            </w:pPr>
          </w:p>
          <w:p w14:paraId="61289D19" w14:textId="77777777" w:rsidR="00752A4E" w:rsidRPr="00691CC8" w:rsidRDefault="00752A4E" w:rsidP="00DB17CF">
            <w:pPr>
              <w:rPr>
                <w:ins w:id="1097" w:author="Girmay, Ezana" w:date="2024-05-21T19:23:00Z"/>
                <w:rFonts w:asciiTheme="minorHAnsi" w:hAnsiTheme="minorHAnsi" w:cstheme="minorHAnsi"/>
                <w:sz w:val="22"/>
                <w:szCs w:val="22"/>
                <w:rPrChange w:id="1098" w:author="Girmay, Ezana" w:date="2024-05-21T19:30:00Z">
                  <w:rPr>
                    <w:ins w:id="1099" w:author="Girmay, Ezana" w:date="2024-05-21T19:23:00Z"/>
                    <w:rFonts w:ascii="Arial" w:hAnsi="Arial" w:cs="Arial"/>
                    <w:sz w:val="22"/>
                    <w:szCs w:val="22"/>
                  </w:rPr>
                </w:rPrChange>
              </w:rPr>
            </w:pPr>
          </w:p>
        </w:tc>
      </w:tr>
      <w:tr w:rsidR="00752A4E" w:rsidRPr="00691CC8" w14:paraId="0C305374" w14:textId="77777777" w:rsidTr="00DB17CF">
        <w:trPr>
          <w:ins w:id="1100" w:author="Girmay, Ezana" w:date="2024-05-21T19:23:00Z"/>
        </w:trPr>
        <w:tc>
          <w:tcPr>
            <w:tcW w:w="9576" w:type="dxa"/>
            <w:gridSpan w:val="4"/>
            <w:shd w:val="clear" w:color="auto" w:fill="auto"/>
          </w:tcPr>
          <w:p w14:paraId="521D23AB" w14:textId="77777777" w:rsidR="00752A4E" w:rsidRPr="00691CC8" w:rsidRDefault="00752A4E" w:rsidP="00DB17CF">
            <w:pPr>
              <w:rPr>
                <w:ins w:id="1101" w:author="Girmay, Ezana" w:date="2024-05-21T19:23:00Z"/>
                <w:rFonts w:asciiTheme="minorHAnsi" w:hAnsiTheme="minorHAnsi" w:cstheme="minorHAnsi"/>
                <w:sz w:val="22"/>
                <w:szCs w:val="22"/>
                <w:rPrChange w:id="1102" w:author="Girmay, Ezana" w:date="2024-05-21T19:30:00Z">
                  <w:rPr>
                    <w:ins w:id="1103" w:author="Girmay, Ezana" w:date="2024-05-21T19:23:00Z"/>
                    <w:rFonts w:ascii="Arial" w:hAnsi="Arial" w:cs="Arial"/>
                    <w:sz w:val="22"/>
                    <w:szCs w:val="22"/>
                  </w:rPr>
                </w:rPrChange>
              </w:rPr>
            </w:pPr>
            <w:ins w:id="1104" w:author="Girmay, Ezana" w:date="2024-05-21T19:23:00Z">
              <w:r w:rsidRPr="00691CC8">
                <w:rPr>
                  <w:rFonts w:asciiTheme="minorHAnsi" w:hAnsiTheme="minorHAnsi" w:cstheme="minorHAnsi"/>
                  <w:b/>
                  <w:sz w:val="22"/>
                  <w:szCs w:val="22"/>
                  <w:rPrChange w:id="1105"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1106" w:author="Girmay, Ezana" w:date="2024-05-21T19:30:00Z">
                    <w:rPr>
                      <w:rFonts w:ascii="Arial" w:hAnsi="Arial" w:cs="Arial"/>
                      <w:sz w:val="22"/>
                      <w:szCs w:val="22"/>
                    </w:rPr>
                  </w:rPrChange>
                </w:rPr>
                <w:t xml:space="preserve">: </w:t>
              </w:r>
            </w:ins>
          </w:p>
          <w:p w14:paraId="42EE36CE" w14:textId="77777777" w:rsidR="00752A4E" w:rsidRPr="00691CC8" w:rsidRDefault="00752A4E" w:rsidP="00DB17CF">
            <w:pPr>
              <w:rPr>
                <w:ins w:id="1107" w:author="Girmay, Ezana" w:date="2024-05-21T19:23:00Z"/>
                <w:rFonts w:asciiTheme="minorHAnsi" w:hAnsiTheme="minorHAnsi" w:cstheme="minorHAnsi"/>
                <w:sz w:val="22"/>
                <w:szCs w:val="22"/>
                <w:rPrChange w:id="1108" w:author="Girmay, Ezana" w:date="2024-05-21T19:30:00Z">
                  <w:rPr>
                    <w:ins w:id="1109" w:author="Girmay, Ezana" w:date="2024-05-21T19:23:00Z"/>
                    <w:rFonts w:ascii="Arial" w:hAnsi="Arial" w:cs="Arial"/>
                    <w:sz w:val="22"/>
                    <w:szCs w:val="22"/>
                  </w:rPr>
                </w:rPrChange>
              </w:rPr>
            </w:pPr>
          </w:p>
          <w:p w14:paraId="47B954F4" w14:textId="51891E9C" w:rsidR="00752A4E" w:rsidRPr="00691CC8" w:rsidRDefault="00752A4E" w:rsidP="00DB17CF">
            <w:pPr>
              <w:rPr>
                <w:ins w:id="1110" w:author="Girmay, Ezana" w:date="2024-05-21T19:23:00Z"/>
                <w:rFonts w:asciiTheme="minorHAnsi" w:hAnsiTheme="minorHAnsi" w:cstheme="minorHAnsi"/>
                <w:sz w:val="22"/>
                <w:szCs w:val="22"/>
                <w:rPrChange w:id="1111" w:author="Girmay, Ezana" w:date="2024-05-21T19:30:00Z">
                  <w:rPr>
                    <w:ins w:id="1112" w:author="Girmay, Ezana" w:date="2024-05-21T19:23:00Z"/>
                    <w:rFonts w:ascii="Arial" w:hAnsi="Arial" w:cs="Arial"/>
                    <w:sz w:val="22"/>
                    <w:szCs w:val="22"/>
                  </w:rPr>
                </w:rPrChange>
              </w:rPr>
            </w:pPr>
            <w:ins w:id="1113" w:author="Girmay, Ezana" w:date="2024-05-21T19:23:00Z">
              <w:r w:rsidRPr="00691CC8">
                <w:rPr>
                  <w:rFonts w:asciiTheme="minorHAnsi" w:hAnsiTheme="minorHAnsi" w:cstheme="minorHAnsi"/>
                  <w:sz w:val="22"/>
                  <w:szCs w:val="22"/>
                  <w:rPrChange w:id="1114" w:author="Girmay, Ezana" w:date="2024-05-21T19:30:00Z">
                    <w:rPr>
                      <w:rFonts w:ascii="Arial" w:hAnsi="Arial" w:cs="Arial"/>
                      <w:sz w:val="22"/>
                      <w:szCs w:val="22"/>
                    </w:rPr>
                  </w:rPrChange>
                </w:rPr>
                <w:t xml:space="preserve">     2.1. If user does not want to add time, they can simply ignore </w:t>
              </w:r>
            </w:ins>
            <w:ins w:id="1115" w:author="Girmay, Ezana" w:date="2024-05-21T20:09:00Z">
              <w:r w:rsidR="00EA0F2F">
                <w:rPr>
                  <w:rFonts w:asciiTheme="minorHAnsi" w:hAnsiTheme="minorHAnsi" w:cstheme="minorHAnsi"/>
                  <w:sz w:val="22"/>
                  <w:szCs w:val="22"/>
                </w:rPr>
                <w:t xml:space="preserve">the </w:t>
              </w:r>
            </w:ins>
            <w:ins w:id="1116" w:author="Girmay, Ezana" w:date="2024-05-21T19:23:00Z">
              <w:r w:rsidRPr="00691CC8">
                <w:rPr>
                  <w:rFonts w:asciiTheme="minorHAnsi" w:hAnsiTheme="minorHAnsi" w:cstheme="minorHAnsi"/>
                  <w:sz w:val="22"/>
                  <w:szCs w:val="22"/>
                  <w:rPrChange w:id="1117" w:author="Girmay, Ezana" w:date="2024-05-21T19:30:00Z">
                    <w:rPr>
                      <w:rFonts w:ascii="Arial" w:hAnsi="Arial" w:cs="Arial"/>
                      <w:sz w:val="22"/>
                      <w:szCs w:val="22"/>
                    </w:rPr>
                  </w:rPrChange>
                </w:rPr>
                <w:t xml:space="preserve">notification. </w:t>
              </w:r>
            </w:ins>
          </w:p>
          <w:p w14:paraId="2BFCDF7F" w14:textId="77777777" w:rsidR="00752A4E" w:rsidRPr="00691CC8" w:rsidRDefault="00752A4E" w:rsidP="00DB17CF">
            <w:pPr>
              <w:rPr>
                <w:ins w:id="1118" w:author="Girmay, Ezana" w:date="2024-05-21T19:23:00Z"/>
                <w:rFonts w:asciiTheme="minorHAnsi" w:hAnsiTheme="minorHAnsi" w:cstheme="minorHAnsi"/>
                <w:sz w:val="22"/>
                <w:szCs w:val="22"/>
                <w:rPrChange w:id="1119" w:author="Girmay, Ezana" w:date="2024-05-21T19:30:00Z">
                  <w:rPr>
                    <w:ins w:id="1120" w:author="Girmay, Ezana" w:date="2024-05-21T19:23:00Z"/>
                    <w:rFonts w:ascii="Arial" w:hAnsi="Arial" w:cs="Arial"/>
                    <w:sz w:val="22"/>
                    <w:szCs w:val="22"/>
                  </w:rPr>
                </w:rPrChange>
              </w:rPr>
            </w:pPr>
          </w:p>
          <w:p w14:paraId="1F16D039" w14:textId="77777777" w:rsidR="00752A4E" w:rsidRPr="00691CC8" w:rsidRDefault="00752A4E" w:rsidP="00DB17CF">
            <w:pPr>
              <w:rPr>
                <w:ins w:id="1121" w:author="Girmay, Ezana" w:date="2024-05-21T19:23:00Z"/>
                <w:rFonts w:asciiTheme="minorHAnsi" w:hAnsiTheme="minorHAnsi" w:cstheme="minorHAnsi"/>
                <w:sz w:val="22"/>
                <w:szCs w:val="22"/>
                <w:rPrChange w:id="1122" w:author="Girmay, Ezana" w:date="2024-05-21T19:30:00Z">
                  <w:rPr>
                    <w:ins w:id="1123" w:author="Girmay, Ezana" w:date="2024-05-21T19:23:00Z"/>
                    <w:rFonts w:ascii="Arial" w:hAnsi="Arial" w:cs="Arial"/>
                    <w:sz w:val="22"/>
                    <w:szCs w:val="22"/>
                  </w:rPr>
                </w:rPrChange>
              </w:rPr>
            </w:pPr>
          </w:p>
          <w:p w14:paraId="493EE051" w14:textId="77777777" w:rsidR="00752A4E" w:rsidRPr="00691CC8" w:rsidRDefault="00752A4E" w:rsidP="00DB17CF">
            <w:pPr>
              <w:rPr>
                <w:ins w:id="1124" w:author="Girmay, Ezana" w:date="2024-05-21T19:23:00Z"/>
                <w:rFonts w:asciiTheme="minorHAnsi" w:hAnsiTheme="minorHAnsi" w:cstheme="minorHAnsi"/>
                <w:sz w:val="22"/>
                <w:szCs w:val="22"/>
                <w:rPrChange w:id="1125" w:author="Girmay, Ezana" w:date="2024-05-21T19:30:00Z">
                  <w:rPr>
                    <w:ins w:id="1126" w:author="Girmay, Ezana" w:date="2024-05-21T19:23:00Z"/>
                    <w:rFonts w:ascii="Arial" w:hAnsi="Arial" w:cs="Arial"/>
                    <w:sz w:val="22"/>
                    <w:szCs w:val="22"/>
                  </w:rPr>
                </w:rPrChange>
              </w:rPr>
            </w:pPr>
          </w:p>
        </w:tc>
      </w:tr>
      <w:tr w:rsidR="00752A4E" w:rsidRPr="00691CC8" w14:paraId="4F8899E0" w14:textId="77777777" w:rsidTr="00DB17CF">
        <w:trPr>
          <w:ins w:id="1127" w:author="Girmay, Ezana" w:date="2024-05-21T19:23:00Z"/>
        </w:trPr>
        <w:tc>
          <w:tcPr>
            <w:tcW w:w="9576" w:type="dxa"/>
            <w:gridSpan w:val="4"/>
            <w:shd w:val="clear" w:color="auto" w:fill="auto"/>
          </w:tcPr>
          <w:p w14:paraId="34FE3C51" w14:textId="77777777" w:rsidR="00752A4E" w:rsidRPr="00691CC8" w:rsidRDefault="00752A4E" w:rsidP="00DB17CF">
            <w:pPr>
              <w:rPr>
                <w:ins w:id="1128" w:author="Girmay, Ezana" w:date="2024-05-21T19:23:00Z"/>
                <w:rFonts w:asciiTheme="minorHAnsi" w:hAnsiTheme="minorHAnsi" w:cstheme="minorHAnsi"/>
                <w:b/>
                <w:sz w:val="22"/>
                <w:szCs w:val="22"/>
                <w:rPrChange w:id="1129" w:author="Girmay, Ezana" w:date="2024-05-21T19:30:00Z">
                  <w:rPr>
                    <w:ins w:id="1130" w:author="Girmay, Ezana" w:date="2024-05-21T19:23:00Z"/>
                    <w:rFonts w:ascii="Arial" w:hAnsi="Arial" w:cs="Arial"/>
                    <w:b/>
                    <w:sz w:val="22"/>
                    <w:szCs w:val="22"/>
                  </w:rPr>
                </w:rPrChange>
              </w:rPr>
            </w:pPr>
            <w:ins w:id="1131" w:author="Girmay, Ezana" w:date="2024-05-21T19:23:00Z">
              <w:r w:rsidRPr="00691CC8">
                <w:rPr>
                  <w:rFonts w:asciiTheme="minorHAnsi" w:hAnsiTheme="minorHAnsi" w:cstheme="minorHAnsi"/>
                  <w:b/>
                  <w:sz w:val="22"/>
                  <w:szCs w:val="22"/>
                  <w:rPrChange w:id="1132" w:author="Girmay, Ezana" w:date="2024-05-21T19:30:00Z">
                    <w:rPr>
                      <w:rFonts w:ascii="Arial" w:hAnsi="Arial" w:cs="Arial"/>
                      <w:b/>
                      <w:sz w:val="22"/>
                      <w:szCs w:val="22"/>
                    </w:rPr>
                  </w:rPrChange>
                </w:rPr>
                <w:t xml:space="preserve">Special Requirements: </w:t>
              </w:r>
            </w:ins>
          </w:p>
          <w:p w14:paraId="185CCB97" w14:textId="77777777" w:rsidR="00752A4E" w:rsidRPr="00691CC8" w:rsidRDefault="00752A4E" w:rsidP="00DB17CF">
            <w:pPr>
              <w:rPr>
                <w:ins w:id="1133" w:author="Girmay, Ezana" w:date="2024-05-21T19:23:00Z"/>
                <w:rFonts w:asciiTheme="minorHAnsi" w:hAnsiTheme="minorHAnsi" w:cstheme="minorHAnsi"/>
                <w:b/>
                <w:sz w:val="22"/>
                <w:szCs w:val="22"/>
                <w:rPrChange w:id="1134" w:author="Girmay, Ezana" w:date="2024-05-21T19:30:00Z">
                  <w:rPr>
                    <w:ins w:id="1135" w:author="Girmay, Ezana" w:date="2024-05-21T19:23:00Z"/>
                    <w:rFonts w:ascii="Arial" w:hAnsi="Arial" w:cs="Arial"/>
                    <w:b/>
                    <w:sz w:val="22"/>
                    <w:szCs w:val="22"/>
                  </w:rPr>
                </w:rPrChange>
              </w:rPr>
            </w:pPr>
          </w:p>
          <w:p w14:paraId="3AFB235E" w14:textId="77777777" w:rsidR="00691CC8" w:rsidRPr="00691CC8" w:rsidRDefault="00691CC8" w:rsidP="00DB17CF">
            <w:pPr>
              <w:rPr>
                <w:ins w:id="1136" w:author="Girmay, Ezana" w:date="2024-05-21T19:23:00Z"/>
                <w:rFonts w:asciiTheme="minorHAnsi" w:hAnsiTheme="minorHAnsi" w:cstheme="minorHAnsi"/>
                <w:b/>
                <w:sz w:val="22"/>
                <w:szCs w:val="22"/>
                <w:rPrChange w:id="1137" w:author="Girmay, Ezana" w:date="2024-05-21T19:30:00Z">
                  <w:rPr>
                    <w:ins w:id="1138" w:author="Girmay, Ezana" w:date="2024-05-21T19:23:00Z"/>
                    <w:rFonts w:ascii="Arial" w:hAnsi="Arial" w:cs="Arial"/>
                    <w:b/>
                    <w:sz w:val="22"/>
                    <w:szCs w:val="22"/>
                  </w:rPr>
                </w:rPrChange>
              </w:rPr>
            </w:pPr>
          </w:p>
        </w:tc>
      </w:tr>
      <w:tr w:rsidR="00752A4E" w:rsidRPr="00691CC8" w14:paraId="184134AD" w14:textId="77777777" w:rsidTr="00DB17CF">
        <w:trPr>
          <w:ins w:id="1139" w:author="Girmay, Ezana" w:date="2024-05-21T19:23:00Z"/>
        </w:trPr>
        <w:tc>
          <w:tcPr>
            <w:tcW w:w="9576" w:type="dxa"/>
            <w:gridSpan w:val="4"/>
            <w:shd w:val="clear" w:color="auto" w:fill="auto"/>
          </w:tcPr>
          <w:p w14:paraId="46840037" w14:textId="77777777" w:rsidR="00752A4E" w:rsidRPr="00691CC8" w:rsidRDefault="00752A4E" w:rsidP="00DB17CF">
            <w:pPr>
              <w:rPr>
                <w:ins w:id="1140" w:author="Girmay, Ezana" w:date="2024-05-21T19:23:00Z"/>
                <w:rFonts w:asciiTheme="minorHAnsi" w:hAnsiTheme="minorHAnsi" w:cstheme="minorHAnsi"/>
                <w:b/>
                <w:sz w:val="22"/>
                <w:szCs w:val="22"/>
                <w:rPrChange w:id="1141" w:author="Girmay, Ezana" w:date="2024-05-21T19:30:00Z">
                  <w:rPr>
                    <w:ins w:id="1142" w:author="Girmay, Ezana" w:date="2024-05-21T19:23:00Z"/>
                    <w:rFonts w:ascii="Arial" w:hAnsi="Arial" w:cs="Arial"/>
                    <w:b/>
                    <w:sz w:val="22"/>
                    <w:szCs w:val="22"/>
                  </w:rPr>
                </w:rPrChange>
              </w:rPr>
            </w:pPr>
            <w:ins w:id="1143" w:author="Girmay, Ezana" w:date="2024-05-21T19:23:00Z">
              <w:r w:rsidRPr="00691CC8">
                <w:rPr>
                  <w:rFonts w:asciiTheme="minorHAnsi" w:hAnsiTheme="minorHAnsi" w:cstheme="minorHAnsi"/>
                  <w:b/>
                  <w:sz w:val="22"/>
                  <w:szCs w:val="22"/>
                  <w:rPrChange w:id="1144" w:author="Girmay, Ezana" w:date="2024-05-21T19:30:00Z">
                    <w:rPr>
                      <w:rFonts w:ascii="Arial" w:hAnsi="Arial" w:cs="Arial"/>
                      <w:b/>
                      <w:sz w:val="22"/>
                      <w:szCs w:val="22"/>
                    </w:rPr>
                  </w:rPrChange>
                </w:rPr>
                <w:t xml:space="preserve">To do/Issues: </w:t>
              </w:r>
            </w:ins>
          </w:p>
          <w:p w14:paraId="51090FA7" w14:textId="77777777" w:rsidR="00752A4E" w:rsidRPr="00691CC8" w:rsidRDefault="00752A4E" w:rsidP="00DB17CF">
            <w:pPr>
              <w:rPr>
                <w:ins w:id="1145" w:author="Girmay, Ezana" w:date="2024-05-21T19:23:00Z"/>
                <w:rFonts w:asciiTheme="minorHAnsi" w:hAnsiTheme="minorHAnsi" w:cstheme="minorHAnsi"/>
                <w:b/>
                <w:sz w:val="22"/>
                <w:szCs w:val="22"/>
                <w:rPrChange w:id="1146" w:author="Girmay, Ezana" w:date="2024-05-21T19:30:00Z">
                  <w:rPr>
                    <w:ins w:id="1147" w:author="Girmay, Ezana" w:date="2024-05-21T19:23:00Z"/>
                    <w:rFonts w:cs="Arial"/>
                    <w:b/>
                    <w:sz w:val="22"/>
                    <w:szCs w:val="22"/>
                  </w:rPr>
                </w:rPrChange>
              </w:rPr>
            </w:pPr>
          </w:p>
          <w:p w14:paraId="63AA530E" w14:textId="77777777" w:rsidR="00752A4E" w:rsidRPr="00691CC8" w:rsidRDefault="00752A4E" w:rsidP="00DB17CF">
            <w:pPr>
              <w:rPr>
                <w:ins w:id="1148" w:author="Girmay, Ezana" w:date="2024-05-21T19:23:00Z"/>
                <w:rFonts w:asciiTheme="minorHAnsi" w:hAnsiTheme="minorHAnsi" w:cstheme="minorHAnsi"/>
                <w:b/>
                <w:sz w:val="22"/>
                <w:szCs w:val="22"/>
                <w:rPrChange w:id="1149" w:author="Girmay, Ezana" w:date="2024-05-21T19:30:00Z">
                  <w:rPr>
                    <w:ins w:id="1150" w:author="Girmay, Ezana" w:date="2024-05-21T19:23:00Z"/>
                    <w:rFonts w:ascii="Arial" w:hAnsi="Arial" w:cs="Arial"/>
                    <w:b/>
                    <w:sz w:val="22"/>
                    <w:szCs w:val="22"/>
                  </w:rPr>
                </w:rPrChange>
              </w:rPr>
            </w:pPr>
          </w:p>
        </w:tc>
      </w:tr>
    </w:tbl>
    <w:p w14:paraId="296F72E5" w14:textId="77777777" w:rsidR="00752A4E" w:rsidRPr="00691CC8" w:rsidRDefault="00752A4E">
      <w:pPr>
        <w:rPr>
          <w:ins w:id="1151" w:author="Girmay, Ezana" w:date="2024-05-21T19:23:00Z"/>
          <w:rFonts w:asciiTheme="minorHAnsi" w:hAnsiTheme="minorHAnsi" w:cstheme="minorHAnsi"/>
          <w:b/>
          <w:bCs/>
          <w:color w:val="000000" w:themeColor="text1"/>
          <w:u w:val="single"/>
        </w:rPr>
      </w:pPr>
      <w:ins w:id="1152" w:author="Girmay, Ezana" w:date="2024-05-21T19:23:00Z">
        <w:r w:rsidRPr="00691CC8">
          <w:rPr>
            <w:rFonts w:asciiTheme="minorHAnsi" w:hAnsiTheme="minorHAnsi" w:cstheme="minorHAnsi"/>
            <w:b/>
            <w:bCs/>
            <w:color w:val="000000" w:themeColor="text1"/>
            <w:u w:val="single"/>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752A4E" w:rsidRPr="00691CC8" w14:paraId="63D20387" w14:textId="77777777" w:rsidTr="00DB17CF">
        <w:trPr>
          <w:ins w:id="1153" w:author="Girmay, Ezana" w:date="2024-05-21T19:23:00Z"/>
        </w:trPr>
        <w:tc>
          <w:tcPr>
            <w:tcW w:w="5958" w:type="dxa"/>
            <w:gridSpan w:val="2"/>
            <w:shd w:val="clear" w:color="auto" w:fill="auto"/>
          </w:tcPr>
          <w:p w14:paraId="731EEE26" w14:textId="77777777" w:rsidR="00752A4E" w:rsidRPr="00691CC8" w:rsidRDefault="00752A4E" w:rsidP="00DB17CF">
            <w:pPr>
              <w:rPr>
                <w:ins w:id="1154" w:author="Girmay, Ezana" w:date="2024-05-21T19:23:00Z"/>
                <w:rFonts w:asciiTheme="minorHAnsi" w:hAnsiTheme="minorHAnsi" w:cstheme="minorHAnsi"/>
                <w:sz w:val="22"/>
                <w:szCs w:val="22"/>
                <w:rPrChange w:id="1155" w:author="Girmay, Ezana" w:date="2024-05-21T19:30:00Z">
                  <w:rPr>
                    <w:ins w:id="1156" w:author="Girmay, Ezana" w:date="2024-05-21T19:23:00Z"/>
                    <w:rFonts w:ascii="Arial" w:hAnsi="Arial" w:cs="Arial"/>
                    <w:sz w:val="22"/>
                    <w:szCs w:val="22"/>
                  </w:rPr>
                </w:rPrChange>
              </w:rPr>
            </w:pPr>
            <w:ins w:id="1157" w:author="Girmay, Ezana" w:date="2024-05-21T19:23:00Z">
              <w:r w:rsidRPr="00691CC8">
                <w:rPr>
                  <w:rFonts w:asciiTheme="minorHAnsi" w:hAnsiTheme="minorHAnsi" w:cstheme="minorHAnsi"/>
                  <w:b/>
                  <w:sz w:val="22"/>
                  <w:szCs w:val="22"/>
                  <w:rPrChange w:id="1158"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1159" w:author="Girmay, Ezana" w:date="2024-05-21T19:30:00Z">
                    <w:rPr>
                      <w:rFonts w:ascii="Arial" w:hAnsi="Arial" w:cs="Arial"/>
                      <w:sz w:val="22"/>
                      <w:szCs w:val="22"/>
                    </w:rPr>
                  </w:rPrChange>
                </w:rPr>
                <w:t>: Look at issued tickets</w:t>
              </w:r>
            </w:ins>
          </w:p>
        </w:tc>
        <w:tc>
          <w:tcPr>
            <w:tcW w:w="900" w:type="dxa"/>
            <w:shd w:val="clear" w:color="auto" w:fill="auto"/>
          </w:tcPr>
          <w:p w14:paraId="04A32311" w14:textId="77777777" w:rsidR="00752A4E" w:rsidRPr="00691CC8" w:rsidRDefault="00752A4E" w:rsidP="00DB17CF">
            <w:pPr>
              <w:rPr>
                <w:ins w:id="1160" w:author="Girmay, Ezana" w:date="2024-05-21T19:23:00Z"/>
                <w:rFonts w:asciiTheme="minorHAnsi" w:hAnsiTheme="minorHAnsi" w:cstheme="minorHAnsi"/>
                <w:sz w:val="22"/>
                <w:szCs w:val="22"/>
                <w:rPrChange w:id="1161" w:author="Girmay, Ezana" w:date="2024-05-21T19:30:00Z">
                  <w:rPr>
                    <w:ins w:id="1162" w:author="Girmay, Ezana" w:date="2024-05-21T19:23:00Z"/>
                    <w:rFonts w:ascii="Arial" w:hAnsi="Arial" w:cs="Arial"/>
                    <w:sz w:val="22"/>
                    <w:szCs w:val="22"/>
                  </w:rPr>
                </w:rPrChange>
              </w:rPr>
            </w:pPr>
            <w:ins w:id="1163" w:author="Girmay, Ezana" w:date="2024-05-21T19:23:00Z">
              <w:r w:rsidRPr="00691CC8">
                <w:rPr>
                  <w:rFonts w:asciiTheme="minorHAnsi" w:hAnsiTheme="minorHAnsi" w:cstheme="minorHAnsi"/>
                  <w:b/>
                  <w:sz w:val="22"/>
                  <w:szCs w:val="22"/>
                  <w:rPrChange w:id="1164"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1165" w:author="Girmay, Ezana" w:date="2024-05-21T19:30:00Z">
                    <w:rPr>
                      <w:rFonts w:ascii="Arial" w:hAnsi="Arial" w:cs="Arial"/>
                      <w:sz w:val="22"/>
                      <w:szCs w:val="22"/>
                    </w:rPr>
                  </w:rPrChange>
                </w:rPr>
                <w:t>:  4</w:t>
              </w:r>
            </w:ins>
          </w:p>
        </w:tc>
        <w:tc>
          <w:tcPr>
            <w:tcW w:w="2718" w:type="dxa"/>
            <w:shd w:val="clear" w:color="auto" w:fill="auto"/>
          </w:tcPr>
          <w:p w14:paraId="0184EF03" w14:textId="77777777" w:rsidR="00752A4E" w:rsidRPr="00691CC8" w:rsidRDefault="00752A4E" w:rsidP="00DB17CF">
            <w:pPr>
              <w:rPr>
                <w:ins w:id="1166" w:author="Girmay, Ezana" w:date="2024-05-21T19:23:00Z"/>
                <w:rFonts w:asciiTheme="minorHAnsi" w:hAnsiTheme="minorHAnsi" w:cstheme="minorHAnsi"/>
                <w:sz w:val="22"/>
                <w:szCs w:val="22"/>
                <w:rPrChange w:id="1167" w:author="Girmay, Ezana" w:date="2024-05-21T19:30:00Z">
                  <w:rPr>
                    <w:ins w:id="1168" w:author="Girmay, Ezana" w:date="2024-05-21T19:23:00Z"/>
                    <w:rFonts w:ascii="Arial" w:hAnsi="Arial" w:cs="Arial"/>
                    <w:sz w:val="22"/>
                    <w:szCs w:val="22"/>
                  </w:rPr>
                </w:rPrChange>
              </w:rPr>
            </w:pPr>
            <w:ins w:id="1169" w:author="Girmay, Ezana" w:date="2024-05-21T19:23:00Z">
              <w:r w:rsidRPr="00691CC8">
                <w:rPr>
                  <w:rFonts w:asciiTheme="minorHAnsi" w:hAnsiTheme="minorHAnsi" w:cstheme="minorHAnsi"/>
                  <w:b/>
                  <w:sz w:val="22"/>
                  <w:szCs w:val="22"/>
                  <w:rPrChange w:id="1170"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1171" w:author="Girmay, Ezana" w:date="2024-05-21T19:30:00Z">
                    <w:rPr>
                      <w:rFonts w:ascii="Arial" w:hAnsi="Arial" w:cs="Arial"/>
                      <w:sz w:val="22"/>
                      <w:szCs w:val="22"/>
                    </w:rPr>
                  </w:rPrChange>
                </w:rPr>
                <w:t>: Must have</w:t>
              </w:r>
            </w:ins>
          </w:p>
        </w:tc>
      </w:tr>
      <w:tr w:rsidR="00752A4E" w:rsidRPr="00691CC8" w14:paraId="0B20DA9E" w14:textId="77777777" w:rsidTr="00DB17CF">
        <w:trPr>
          <w:ins w:id="1172" w:author="Girmay, Ezana" w:date="2024-05-21T19:23:00Z"/>
        </w:trPr>
        <w:tc>
          <w:tcPr>
            <w:tcW w:w="4788" w:type="dxa"/>
            <w:shd w:val="clear" w:color="auto" w:fill="auto"/>
          </w:tcPr>
          <w:p w14:paraId="0ADE5027" w14:textId="77777777" w:rsidR="00752A4E" w:rsidRPr="00691CC8" w:rsidRDefault="00752A4E" w:rsidP="00DB17CF">
            <w:pPr>
              <w:rPr>
                <w:ins w:id="1173" w:author="Girmay, Ezana" w:date="2024-05-21T19:23:00Z"/>
                <w:rFonts w:asciiTheme="minorHAnsi" w:hAnsiTheme="minorHAnsi" w:cstheme="minorHAnsi"/>
                <w:sz w:val="22"/>
                <w:szCs w:val="22"/>
                <w:rPrChange w:id="1174" w:author="Girmay, Ezana" w:date="2024-05-21T19:30:00Z">
                  <w:rPr>
                    <w:ins w:id="1175" w:author="Girmay, Ezana" w:date="2024-05-21T19:23:00Z"/>
                    <w:rFonts w:ascii="Arial" w:hAnsi="Arial" w:cs="Arial"/>
                    <w:sz w:val="22"/>
                    <w:szCs w:val="22"/>
                  </w:rPr>
                </w:rPrChange>
              </w:rPr>
            </w:pPr>
            <w:ins w:id="1176" w:author="Girmay, Ezana" w:date="2024-05-21T19:23:00Z">
              <w:r w:rsidRPr="00691CC8">
                <w:rPr>
                  <w:rFonts w:asciiTheme="minorHAnsi" w:hAnsiTheme="minorHAnsi" w:cstheme="minorHAnsi"/>
                  <w:b/>
                  <w:sz w:val="22"/>
                  <w:szCs w:val="22"/>
                  <w:rPrChange w:id="1177"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1178" w:author="Girmay, Ezana" w:date="2024-05-21T19:30:00Z">
                    <w:rPr>
                      <w:rFonts w:ascii="Arial" w:hAnsi="Arial" w:cs="Arial"/>
                      <w:sz w:val="22"/>
                      <w:szCs w:val="22"/>
                    </w:rPr>
                  </w:rPrChange>
                </w:rPr>
                <w:t>: Customer</w:t>
              </w:r>
            </w:ins>
          </w:p>
        </w:tc>
        <w:tc>
          <w:tcPr>
            <w:tcW w:w="4788" w:type="dxa"/>
            <w:gridSpan w:val="3"/>
            <w:shd w:val="clear" w:color="auto" w:fill="auto"/>
          </w:tcPr>
          <w:p w14:paraId="0DB59BA6" w14:textId="77777777" w:rsidR="00752A4E" w:rsidRPr="00691CC8" w:rsidRDefault="00752A4E" w:rsidP="00DB17CF">
            <w:pPr>
              <w:rPr>
                <w:ins w:id="1179" w:author="Girmay, Ezana" w:date="2024-05-21T19:23:00Z"/>
                <w:rFonts w:asciiTheme="minorHAnsi" w:hAnsiTheme="minorHAnsi" w:cstheme="minorHAnsi"/>
                <w:sz w:val="22"/>
                <w:szCs w:val="22"/>
                <w:rPrChange w:id="1180" w:author="Girmay, Ezana" w:date="2024-05-21T19:30:00Z">
                  <w:rPr>
                    <w:ins w:id="1181" w:author="Girmay, Ezana" w:date="2024-05-21T19:23:00Z"/>
                    <w:rFonts w:ascii="Arial" w:hAnsi="Arial" w:cs="Arial"/>
                    <w:sz w:val="22"/>
                    <w:szCs w:val="22"/>
                  </w:rPr>
                </w:rPrChange>
              </w:rPr>
            </w:pPr>
            <w:ins w:id="1182" w:author="Girmay, Ezana" w:date="2024-05-21T19:23:00Z">
              <w:r w:rsidRPr="00691CC8">
                <w:rPr>
                  <w:rFonts w:asciiTheme="minorHAnsi" w:hAnsiTheme="minorHAnsi" w:cstheme="minorHAnsi"/>
                  <w:b/>
                  <w:sz w:val="22"/>
                  <w:szCs w:val="22"/>
                  <w:rPrChange w:id="1183"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1184" w:author="Girmay, Ezana" w:date="2024-05-21T19:30:00Z">
                    <w:rPr>
                      <w:rFonts w:ascii="Arial" w:hAnsi="Arial" w:cs="Arial"/>
                      <w:sz w:val="22"/>
                      <w:szCs w:val="22"/>
                    </w:rPr>
                  </w:rPrChange>
                </w:rPr>
                <w:t>: Detail, Essential</w:t>
              </w:r>
            </w:ins>
          </w:p>
        </w:tc>
      </w:tr>
      <w:tr w:rsidR="00752A4E" w:rsidRPr="00691CC8" w14:paraId="1BF038C3" w14:textId="77777777" w:rsidTr="00DB17CF">
        <w:trPr>
          <w:ins w:id="1185" w:author="Girmay, Ezana" w:date="2024-05-21T19:23:00Z"/>
        </w:trPr>
        <w:tc>
          <w:tcPr>
            <w:tcW w:w="9576" w:type="dxa"/>
            <w:gridSpan w:val="4"/>
            <w:shd w:val="clear" w:color="auto" w:fill="auto"/>
          </w:tcPr>
          <w:p w14:paraId="066F926E" w14:textId="77777777" w:rsidR="00752A4E" w:rsidRPr="00691CC8" w:rsidRDefault="00752A4E" w:rsidP="00DB17CF">
            <w:pPr>
              <w:rPr>
                <w:ins w:id="1186" w:author="Girmay, Ezana" w:date="2024-05-21T19:23:00Z"/>
                <w:rFonts w:asciiTheme="minorHAnsi" w:hAnsiTheme="minorHAnsi" w:cstheme="minorHAnsi"/>
                <w:b/>
                <w:sz w:val="22"/>
                <w:szCs w:val="22"/>
                <w:rPrChange w:id="1187" w:author="Girmay, Ezana" w:date="2024-05-21T19:30:00Z">
                  <w:rPr>
                    <w:ins w:id="1188" w:author="Girmay, Ezana" w:date="2024-05-21T19:23:00Z"/>
                    <w:rFonts w:ascii="Arial" w:hAnsi="Arial" w:cs="Arial"/>
                    <w:b/>
                    <w:sz w:val="22"/>
                    <w:szCs w:val="22"/>
                  </w:rPr>
                </w:rPrChange>
              </w:rPr>
            </w:pPr>
            <w:ins w:id="1189" w:author="Girmay, Ezana" w:date="2024-05-21T19:23:00Z">
              <w:r w:rsidRPr="00691CC8">
                <w:rPr>
                  <w:rFonts w:asciiTheme="minorHAnsi" w:hAnsiTheme="minorHAnsi" w:cstheme="minorHAnsi"/>
                  <w:b/>
                  <w:sz w:val="22"/>
                  <w:szCs w:val="22"/>
                  <w:rPrChange w:id="1190" w:author="Girmay, Ezana" w:date="2024-05-21T19:30:00Z">
                    <w:rPr>
                      <w:rFonts w:ascii="Arial" w:hAnsi="Arial" w:cs="Arial"/>
                      <w:b/>
                      <w:sz w:val="22"/>
                      <w:szCs w:val="22"/>
                    </w:rPr>
                  </w:rPrChange>
                </w:rPr>
                <w:t>Supporting Actors:</w:t>
              </w:r>
            </w:ins>
          </w:p>
          <w:p w14:paraId="01512DD4" w14:textId="25AF739E" w:rsidR="00752A4E" w:rsidRPr="00691CC8" w:rsidRDefault="00752A4E" w:rsidP="00DB17CF">
            <w:pPr>
              <w:rPr>
                <w:ins w:id="1191" w:author="Girmay, Ezana" w:date="2024-05-21T19:23:00Z"/>
                <w:rFonts w:asciiTheme="minorHAnsi" w:hAnsiTheme="minorHAnsi" w:cstheme="minorHAnsi"/>
                <w:bCs/>
                <w:sz w:val="22"/>
                <w:szCs w:val="22"/>
                <w:rPrChange w:id="1192" w:author="Girmay, Ezana" w:date="2024-05-21T19:30:00Z">
                  <w:rPr>
                    <w:ins w:id="1193" w:author="Girmay, Ezana" w:date="2024-05-21T19:23:00Z"/>
                    <w:rFonts w:ascii="Arial" w:hAnsi="Arial" w:cs="Arial"/>
                    <w:bCs/>
                    <w:sz w:val="22"/>
                    <w:szCs w:val="22"/>
                  </w:rPr>
                </w:rPrChange>
              </w:rPr>
            </w:pPr>
            <w:ins w:id="1194" w:author="Girmay, Ezana" w:date="2024-05-21T19:23:00Z">
              <w:r w:rsidRPr="00691CC8">
                <w:rPr>
                  <w:rFonts w:asciiTheme="minorHAnsi" w:hAnsiTheme="minorHAnsi" w:cstheme="minorHAnsi"/>
                  <w:bCs/>
                  <w:sz w:val="22"/>
                  <w:szCs w:val="22"/>
                  <w:rPrChange w:id="1195" w:author="Girmay, Ezana" w:date="2024-05-21T19:30:00Z">
                    <w:rPr>
                      <w:rFonts w:ascii="Arial" w:hAnsi="Arial" w:cs="Arial"/>
                      <w:bCs/>
                      <w:sz w:val="22"/>
                      <w:szCs w:val="22"/>
                    </w:rPr>
                  </w:rPrChange>
                </w:rPr>
                <w:t xml:space="preserve">Lot Manager- Allows them to quickly give tickets without having to print out </w:t>
              </w:r>
            </w:ins>
            <w:ins w:id="1196" w:author="Girmay, Ezana" w:date="2024-05-21T20:10:00Z">
              <w:r w:rsidR="00EA0F2F">
                <w:rPr>
                  <w:rFonts w:asciiTheme="minorHAnsi" w:hAnsiTheme="minorHAnsi" w:cstheme="minorHAnsi"/>
                  <w:bCs/>
                  <w:sz w:val="22"/>
                  <w:szCs w:val="22"/>
                </w:rPr>
                <w:t xml:space="preserve">the </w:t>
              </w:r>
            </w:ins>
            <w:ins w:id="1197" w:author="Girmay, Ezana" w:date="2024-05-21T19:23:00Z">
              <w:r w:rsidRPr="00691CC8">
                <w:rPr>
                  <w:rFonts w:asciiTheme="minorHAnsi" w:hAnsiTheme="minorHAnsi" w:cstheme="minorHAnsi"/>
                  <w:bCs/>
                  <w:sz w:val="22"/>
                  <w:szCs w:val="22"/>
                  <w:rPrChange w:id="1198" w:author="Girmay, Ezana" w:date="2024-05-21T19:30:00Z">
                    <w:rPr>
                      <w:rFonts w:ascii="Arial" w:hAnsi="Arial" w:cs="Arial"/>
                      <w:bCs/>
                      <w:sz w:val="22"/>
                      <w:szCs w:val="22"/>
                    </w:rPr>
                  </w:rPrChange>
                </w:rPr>
                <w:t xml:space="preserve">ticket and put it on the car. </w:t>
              </w:r>
            </w:ins>
          </w:p>
          <w:p w14:paraId="2257C368" w14:textId="77777777" w:rsidR="00752A4E" w:rsidRPr="00691CC8" w:rsidRDefault="00752A4E" w:rsidP="00DB17CF">
            <w:pPr>
              <w:rPr>
                <w:ins w:id="1199" w:author="Girmay, Ezana" w:date="2024-05-21T19:23:00Z"/>
                <w:rFonts w:asciiTheme="minorHAnsi" w:hAnsiTheme="minorHAnsi" w:cstheme="minorHAnsi"/>
                <w:b/>
                <w:sz w:val="22"/>
                <w:szCs w:val="22"/>
                <w:rPrChange w:id="1200" w:author="Girmay, Ezana" w:date="2024-05-21T19:30:00Z">
                  <w:rPr>
                    <w:ins w:id="1201" w:author="Girmay, Ezana" w:date="2024-05-21T19:23:00Z"/>
                    <w:rFonts w:ascii="Arial" w:hAnsi="Arial" w:cs="Arial"/>
                    <w:b/>
                    <w:sz w:val="22"/>
                    <w:szCs w:val="22"/>
                  </w:rPr>
                </w:rPrChange>
              </w:rPr>
            </w:pPr>
          </w:p>
        </w:tc>
      </w:tr>
      <w:tr w:rsidR="00752A4E" w:rsidRPr="00691CC8" w14:paraId="174CF36F" w14:textId="77777777" w:rsidTr="00DB17CF">
        <w:trPr>
          <w:ins w:id="1202" w:author="Girmay, Ezana" w:date="2024-05-21T19:23:00Z"/>
        </w:trPr>
        <w:tc>
          <w:tcPr>
            <w:tcW w:w="9576" w:type="dxa"/>
            <w:gridSpan w:val="4"/>
            <w:shd w:val="clear" w:color="auto" w:fill="auto"/>
          </w:tcPr>
          <w:p w14:paraId="69BE56DC" w14:textId="77777777" w:rsidR="00752A4E" w:rsidRPr="00691CC8" w:rsidRDefault="00752A4E" w:rsidP="00DB17CF">
            <w:pPr>
              <w:rPr>
                <w:ins w:id="1203" w:author="Girmay, Ezana" w:date="2024-05-21T19:23:00Z"/>
                <w:rFonts w:asciiTheme="minorHAnsi" w:hAnsiTheme="minorHAnsi" w:cstheme="minorHAnsi"/>
                <w:sz w:val="22"/>
                <w:szCs w:val="22"/>
                <w:rPrChange w:id="1204" w:author="Girmay, Ezana" w:date="2024-05-21T19:30:00Z">
                  <w:rPr>
                    <w:ins w:id="1205" w:author="Girmay, Ezana" w:date="2024-05-21T19:23:00Z"/>
                    <w:rFonts w:ascii="Arial" w:hAnsi="Arial" w:cs="Arial"/>
                    <w:sz w:val="22"/>
                    <w:szCs w:val="22"/>
                  </w:rPr>
                </w:rPrChange>
              </w:rPr>
            </w:pPr>
            <w:ins w:id="1206" w:author="Girmay, Ezana" w:date="2024-05-21T19:23:00Z">
              <w:r w:rsidRPr="00691CC8">
                <w:rPr>
                  <w:rFonts w:asciiTheme="minorHAnsi" w:hAnsiTheme="minorHAnsi" w:cstheme="minorHAnsi"/>
                  <w:b/>
                  <w:sz w:val="22"/>
                  <w:szCs w:val="22"/>
                  <w:rPrChange w:id="1207"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1208" w:author="Girmay, Ezana" w:date="2024-05-21T19:30:00Z">
                    <w:rPr>
                      <w:rFonts w:ascii="Arial" w:hAnsi="Arial" w:cs="Arial"/>
                      <w:sz w:val="22"/>
                      <w:szCs w:val="22"/>
                    </w:rPr>
                  </w:rPrChange>
                </w:rPr>
                <w:t xml:space="preserve">: </w:t>
              </w:r>
            </w:ins>
          </w:p>
          <w:p w14:paraId="46171917" w14:textId="77777777" w:rsidR="00752A4E" w:rsidRPr="00691CC8" w:rsidRDefault="00752A4E" w:rsidP="00DB17CF">
            <w:pPr>
              <w:rPr>
                <w:ins w:id="1209" w:author="Girmay, Ezana" w:date="2024-05-21T19:23:00Z"/>
                <w:rFonts w:asciiTheme="minorHAnsi" w:hAnsiTheme="minorHAnsi" w:cstheme="minorHAnsi"/>
                <w:sz w:val="22"/>
                <w:szCs w:val="22"/>
                <w:rPrChange w:id="1210" w:author="Girmay, Ezana" w:date="2024-05-21T19:30:00Z">
                  <w:rPr>
                    <w:ins w:id="1211" w:author="Girmay, Ezana" w:date="2024-05-21T19:23:00Z"/>
                    <w:rFonts w:ascii="Arial" w:hAnsi="Arial" w:cs="Arial"/>
                    <w:sz w:val="22"/>
                    <w:szCs w:val="22"/>
                  </w:rPr>
                </w:rPrChange>
              </w:rPr>
            </w:pPr>
          </w:p>
          <w:p w14:paraId="7F2A5D5F" w14:textId="77777777" w:rsidR="00752A4E" w:rsidRPr="00691CC8" w:rsidRDefault="00752A4E" w:rsidP="00DB17CF">
            <w:pPr>
              <w:rPr>
                <w:ins w:id="1212" w:author="Girmay, Ezana" w:date="2024-05-21T19:23:00Z"/>
                <w:rFonts w:asciiTheme="minorHAnsi" w:hAnsiTheme="minorHAnsi" w:cstheme="minorHAnsi"/>
                <w:sz w:val="22"/>
                <w:szCs w:val="22"/>
                <w:rPrChange w:id="1213" w:author="Girmay, Ezana" w:date="2024-05-21T19:30:00Z">
                  <w:rPr>
                    <w:ins w:id="1214" w:author="Girmay, Ezana" w:date="2024-05-21T19:23:00Z"/>
                    <w:rFonts w:ascii="Arial" w:hAnsi="Arial" w:cs="Arial"/>
                    <w:sz w:val="22"/>
                    <w:szCs w:val="22"/>
                  </w:rPr>
                </w:rPrChange>
              </w:rPr>
            </w:pPr>
          </w:p>
        </w:tc>
      </w:tr>
      <w:tr w:rsidR="00752A4E" w:rsidRPr="00691CC8" w14:paraId="3AF48967" w14:textId="77777777" w:rsidTr="00DB17CF">
        <w:trPr>
          <w:ins w:id="1215" w:author="Girmay, Ezana" w:date="2024-05-21T19:23:00Z"/>
        </w:trPr>
        <w:tc>
          <w:tcPr>
            <w:tcW w:w="9576" w:type="dxa"/>
            <w:gridSpan w:val="4"/>
            <w:shd w:val="clear" w:color="auto" w:fill="auto"/>
          </w:tcPr>
          <w:p w14:paraId="7E23AEC7" w14:textId="77777777" w:rsidR="00752A4E" w:rsidRPr="00691CC8" w:rsidRDefault="00752A4E" w:rsidP="00DB17CF">
            <w:pPr>
              <w:rPr>
                <w:ins w:id="1216" w:author="Girmay, Ezana" w:date="2024-05-21T19:23:00Z"/>
                <w:rFonts w:asciiTheme="minorHAnsi" w:hAnsiTheme="minorHAnsi" w:cstheme="minorHAnsi"/>
                <w:sz w:val="22"/>
                <w:szCs w:val="22"/>
                <w:rPrChange w:id="1217" w:author="Girmay, Ezana" w:date="2024-05-21T19:30:00Z">
                  <w:rPr>
                    <w:ins w:id="1218" w:author="Girmay, Ezana" w:date="2024-05-21T19:23:00Z"/>
                    <w:rFonts w:ascii="Arial" w:hAnsi="Arial" w:cs="Arial"/>
                    <w:sz w:val="22"/>
                    <w:szCs w:val="22"/>
                  </w:rPr>
                </w:rPrChange>
              </w:rPr>
            </w:pPr>
            <w:ins w:id="1219" w:author="Girmay, Ezana" w:date="2024-05-21T19:23:00Z">
              <w:r w:rsidRPr="00691CC8">
                <w:rPr>
                  <w:rFonts w:asciiTheme="minorHAnsi" w:hAnsiTheme="minorHAnsi" w:cstheme="minorHAnsi"/>
                  <w:b/>
                  <w:sz w:val="22"/>
                  <w:szCs w:val="22"/>
                  <w:rPrChange w:id="1220"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1221" w:author="Girmay, Ezana" w:date="2024-05-21T19:30:00Z">
                    <w:rPr>
                      <w:rFonts w:ascii="Arial" w:hAnsi="Arial" w:cs="Arial"/>
                      <w:sz w:val="22"/>
                      <w:szCs w:val="22"/>
                    </w:rPr>
                  </w:rPrChange>
                </w:rPr>
                <w:t xml:space="preserve">: </w:t>
              </w:r>
            </w:ins>
          </w:p>
          <w:p w14:paraId="39F5171B" w14:textId="312FE700" w:rsidR="00752A4E" w:rsidRPr="00691CC8" w:rsidRDefault="00752A4E" w:rsidP="00DB17CF">
            <w:pPr>
              <w:rPr>
                <w:ins w:id="1222" w:author="Girmay, Ezana" w:date="2024-05-21T19:23:00Z"/>
                <w:rFonts w:asciiTheme="minorHAnsi" w:hAnsiTheme="minorHAnsi" w:cstheme="minorHAnsi"/>
                <w:sz w:val="22"/>
                <w:szCs w:val="22"/>
                <w:rPrChange w:id="1223" w:author="Girmay, Ezana" w:date="2024-05-21T19:30:00Z">
                  <w:rPr>
                    <w:ins w:id="1224" w:author="Girmay, Ezana" w:date="2024-05-21T19:23:00Z"/>
                    <w:rFonts w:ascii="Arial" w:hAnsi="Arial" w:cs="Arial"/>
                    <w:sz w:val="22"/>
                    <w:szCs w:val="22"/>
                  </w:rPr>
                </w:rPrChange>
              </w:rPr>
            </w:pPr>
            <w:ins w:id="1225" w:author="Girmay, Ezana" w:date="2024-05-21T19:23:00Z">
              <w:r w:rsidRPr="00691CC8">
                <w:rPr>
                  <w:rFonts w:asciiTheme="minorHAnsi" w:hAnsiTheme="minorHAnsi" w:cstheme="minorHAnsi"/>
                  <w:sz w:val="22"/>
                  <w:szCs w:val="22"/>
                  <w:rPrChange w:id="1226" w:author="Girmay, Ezana" w:date="2024-05-21T19:30:00Z">
                    <w:rPr>
                      <w:rFonts w:ascii="Arial" w:hAnsi="Arial" w:cs="Arial"/>
                      <w:sz w:val="22"/>
                      <w:szCs w:val="22"/>
                    </w:rPr>
                  </w:rPrChange>
                </w:rPr>
                <w:t xml:space="preserve">User </w:t>
              </w:r>
              <w:proofErr w:type="gramStart"/>
              <w:r w:rsidRPr="00691CC8">
                <w:rPr>
                  <w:rFonts w:asciiTheme="minorHAnsi" w:hAnsiTheme="minorHAnsi" w:cstheme="minorHAnsi"/>
                  <w:sz w:val="22"/>
                  <w:szCs w:val="22"/>
                  <w:rPrChange w:id="1227" w:author="Girmay, Ezana" w:date="2024-05-21T19:30:00Z">
                    <w:rPr>
                      <w:rFonts w:ascii="Arial" w:hAnsi="Arial" w:cs="Arial"/>
                      <w:sz w:val="22"/>
                      <w:szCs w:val="22"/>
                    </w:rPr>
                  </w:rPrChange>
                </w:rPr>
                <w:t>is able to</w:t>
              </w:r>
              <w:proofErr w:type="gramEnd"/>
              <w:r w:rsidRPr="00691CC8">
                <w:rPr>
                  <w:rFonts w:asciiTheme="minorHAnsi" w:hAnsiTheme="minorHAnsi" w:cstheme="minorHAnsi"/>
                  <w:sz w:val="22"/>
                  <w:szCs w:val="22"/>
                  <w:rPrChange w:id="1228" w:author="Girmay, Ezana" w:date="2024-05-21T19:30:00Z">
                    <w:rPr>
                      <w:rFonts w:ascii="Arial" w:hAnsi="Arial" w:cs="Arial"/>
                      <w:sz w:val="22"/>
                      <w:szCs w:val="22"/>
                    </w:rPr>
                  </w:rPrChange>
                </w:rPr>
                <w:t xml:space="preserve"> see all tickets issued to them by the parking lot managers</w:t>
              </w:r>
            </w:ins>
            <w:ins w:id="1229" w:author="Girmay, Ezana" w:date="2024-05-21T20:11:00Z">
              <w:r w:rsidR="00EA0F2F">
                <w:rPr>
                  <w:rFonts w:asciiTheme="minorHAnsi" w:hAnsiTheme="minorHAnsi" w:cstheme="minorHAnsi"/>
                  <w:sz w:val="22"/>
                  <w:szCs w:val="22"/>
                </w:rPr>
                <w:t>,</w:t>
              </w:r>
            </w:ins>
            <w:ins w:id="1230" w:author="Girmay, Ezana" w:date="2024-05-21T19:23:00Z">
              <w:r w:rsidRPr="00691CC8">
                <w:rPr>
                  <w:rFonts w:asciiTheme="minorHAnsi" w:hAnsiTheme="minorHAnsi" w:cstheme="minorHAnsi"/>
                  <w:sz w:val="22"/>
                  <w:szCs w:val="22"/>
                  <w:rPrChange w:id="1231" w:author="Girmay, Ezana" w:date="2024-05-21T19:30:00Z">
                    <w:rPr>
                      <w:rFonts w:ascii="Arial" w:hAnsi="Arial" w:cs="Arial"/>
                      <w:sz w:val="22"/>
                      <w:szCs w:val="22"/>
                    </w:rPr>
                  </w:rPrChange>
                </w:rPr>
                <w:t xml:space="preserve"> </w:t>
              </w:r>
            </w:ins>
            <w:ins w:id="1232" w:author="Girmay, Ezana" w:date="2024-05-21T20:12:00Z">
              <w:r w:rsidR="00EA0F2F" w:rsidRPr="00EA0F2F">
                <w:rPr>
                  <w:rFonts w:asciiTheme="minorHAnsi" w:hAnsiTheme="minorHAnsi" w:cstheme="minorHAnsi"/>
                  <w:sz w:val="22"/>
                  <w:szCs w:val="22"/>
                </w:rPr>
                <w:t xml:space="preserve">whether </w:t>
              </w:r>
            </w:ins>
            <w:ins w:id="1233" w:author="Girmay, Ezana" w:date="2024-05-21T19:23:00Z">
              <w:r w:rsidRPr="00691CC8">
                <w:rPr>
                  <w:rFonts w:asciiTheme="minorHAnsi" w:hAnsiTheme="minorHAnsi" w:cstheme="minorHAnsi"/>
                  <w:sz w:val="22"/>
                  <w:szCs w:val="22"/>
                  <w:rPrChange w:id="1234" w:author="Girmay, Ezana" w:date="2024-05-21T19:30:00Z">
                    <w:rPr>
                      <w:rFonts w:ascii="Arial" w:hAnsi="Arial" w:cs="Arial"/>
                      <w:sz w:val="22"/>
                      <w:szCs w:val="22"/>
                    </w:rPr>
                  </w:rPrChange>
                </w:rPr>
                <w:t xml:space="preserve">they are already paid for or still need to be paid. </w:t>
              </w:r>
            </w:ins>
          </w:p>
          <w:p w14:paraId="0A8448BE" w14:textId="77777777" w:rsidR="00752A4E" w:rsidRPr="00691CC8" w:rsidRDefault="00752A4E" w:rsidP="00DB17CF">
            <w:pPr>
              <w:rPr>
                <w:ins w:id="1235" w:author="Girmay, Ezana" w:date="2024-05-21T19:23:00Z"/>
                <w:rFonts w:asciiTheme="minorHAnsi" w:hAnsiTheme="minorHAnsi" w:cstheme="minorHAnsi"/>
                <w:sz w:val="22"/>
                <w:szCs w:val="22"/>
                <w:rPrChange w:id="1236" w:author="Girmay, Ezana" w:date="2024-05-21T19:30:00Z">
                  <w:rPr>
                    <w:ins w:id="1237" w:author="Girmay, Ezana" w:date="2024-05-21T19:23:00Z"/>
                    <w:rFonts w:ascii="Arial" w:hAnsi="Arial" w:cs="Arial"/>
                    <w:sz w:val="22"/>
                    <w:szCs w:val="22"/>
                  </w:rPr>
                </w:rPrChange>
              </w:rPr>
            </w:pPr>
          </w:p>
          <w:p w14:paraId="0FE76403" w14:textId="77777777" w:rsidR="00752A4E" w:rsidRPr="00691CC8" w:rsidRDefault="00752A4E" w:rsidP="00DB17CF">
            <w:pPr>
              <w:rPr>
                <w:ins w:id="1238" w:author="Girmay, Ezana" w:date="2024-05-21T19:23:00Z"/>
                <w:rFonts w:asciiTheme="minorHAnsi" w:hAnsiTheme="minorHAnsi" w:cstheme="minorHAnsi"/>
                <w:sz w:val="22"/>
                <w:szCs w:val="22"/>
                <w:rPrChange w:id="1239" w:author="Girmay, Ezana" w:date="2024-05-21T19:30:00Z">
                  <w:rPr>
                    <w:ins w:id="1240" w:author="Girmay, Ezana" w:date="2024-05-21T19:23:00Z"/>
                    <w:rFonts w:ascii="Arial" w:hAnsi="Arial" w:cs="Arial"/>
                    <w:sz w:val="22"/>
                    <w:szCs w:val="22"/>
                  </w:rPr>
                </w:rPrChange>
              </w:rPr>
            </w:pPr>
          </w:p>
        </w:tc>
      </w:tr>
      <w:tr w:rsidR="00752A4E" w:rsidRPr="00691CC8" w14:paraId="72434923" w14:textId="77777777" w:rsidTr="00DB17CF">
        <w:trPr>
          <w:ins w:id="1241" w:author="Girmay, Ezana" w:date="2024-05-21T19:23:00Z"/>
        </w:trPr>
        <w:tc>
          <w:tcPr>
            <w:tcW w:w="9576" w:type="dxa"/>
            <w:gridSpan w:val="4"/>
            <w:shd w:val="clear" w:color="auto" w:fill="auto"/>
          </w:tcPr>
          <w:p w14:paraId="524804BE" w14:textId="77777777" w:rsidR="00752A4E" w:rsidRPr="00691CC8" w:rsidRDefault="00752A4E" w:rsidP="00DB17CF">
            <w:pPr>
              <w:rPr>
                <w:ins w:id="1242" w:author="Girmay, Ezana" w:date="2024-05-21T19:23:00Z"/>
                <w:rFonts w:asciiTheme="minorHAnsi" w:hAnsiTheme="minorHAnsi" w:cstheme="minorHAnsi"/>
                <w:sz w:val="22"/>
                <w:szCs w:val="22"/>
                <w:rPrChange w:id="1243" w:author="Girmay, Ezana" w:date="2024-05-21T19:30:00Z">
                  <w:rPr>
                    <w:ins w:id="1244" w:author="Girmay, Ezana" w:date="2024-05-21T19:23:00Z"/>
                    <w:rFonts w:ascii="Arial" w:hAnsi="Arial" w:cs="Arial"/>
                    <w:sz w:val="22"/>
                    <w:szCs w:val="22"/>
                  </w:rPr>
                </w:rPrChange>
              </w:rPr>
            </w:pPr>
            <w:ins w:id="1245" w:author="Girmay, Ezana" w:date="2024-05-21T19:23:00Z">
              <w:r w:rsidRPr="00691CC8">
                <w:rPr>
                  <w:rFonts w:asciiTheme="minorHAnsi" w:hAnsiTheme="minorHAnsi" w:cstheme="minorHAnsi"/>
                  <w:b/>
                  <w:sz w:val="22"/>
                  <w:szCs w:val="22"/>
                  <w:rPrChange w:id="1246"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1247" w:author="Girmay, Ezana" w:date="2024-05-21T19:30:00Z">
                    <w:rPr>
                      <w:rFonts w:ascii="Arial" w:hAnsi="Arial" w:cs="Arial"/>
                      <w:sz w:val="22"/>
                      <w:szCs w:val="22"/>
                    </w:rPr>
                  </w:rPrChange>
                </w:rPr>
                <w:t>: Customer selects button to go to ticket history.</w:t>
              </w:r>
            </w:ins>
          </w:p>
          <w:p w14:paraId="2FEABC13" w14:textId="77777777" w:rsidR="00752A4E" w:rsidRPr="00691CC8" w:rsidRDefault="00752A4E" w:rsidP="00DB17CF">
            <w:pPr>
              <w:rPr>
                <w:ins w:id="1248" w:author="Girmay, Ezana" w:date="2024-05-21T19:23:00Z"/>
                <w:rFonts w:asciiTheme="minorHAnsi" w:hAnsiTheme="minorHAnsi" w:cstheme="minorHAnsi"/>
                <w:sz w:val="22"/>
                <w:szCs w:val="22"/>
                <w:rPrChange w:id="1249" w:author="Girmay, Ezana" w:date="2024-05-21T19:30:00Z">
                  <w:rPr>
                    <w:ins w:id="1250" w:author="Girmay, Ezana" w:date="2024-05-21T19:23:00Z"/>
                    <w:rFonts w:ascii="Arial" w:hAnsi="Arial" w:cs="Arial"/>
                    <w:sz w:val="22"/>
                    <w:szCs w:val="22"/>
                  </w:rPr>
                </w:rPrChange>
              </w:rPr>
            </w:pPr>
          </w:p>
          <w:p w14:paraId="5B3DF094" w14:textId="77777777" w:rsidR="00752A4E" w:rsidRPr="00691CC8" w:rsidRDefault="00752A4E" w:rsidP="00DB17CF">
            <w:pPr>
              <w:tabs>
                <w:tab w:val="left" w:pos="1980"/>
                <w:tab w:val="left" w:pos="3240"/>
              </w:tabs>
              <w:rPr>
                <w:ins w:id="1251" w:author="Girmay, Ezana" w:date="2024-05-21T19:23:00Z"/>
                <w:rFonts w:asciiTheme="minorHAnsi" w:hAnsiTheme="minorHAnsi" w:cstheme="minorHAnsi"/>
                <w:sz w:val="22"/>
                <w:szCs w:val="22"/>
                <w:rPrChange w:id="1252" w:author="Girmay, Ezana" w:date="2024-05-21T19:30:00Z">
                  <w:rPr>
                    <w:ins w:id="1253" w:author="Girmay, Ezana" w:date="2024-05-21T19:23:00Z"/>
                    <w:rFonts w:ascii="Arial" w:hAnsi="Arial" w:cs="Arial"/>
                    <w:sz w:val="22"/>
                    <w:szCs w:val="22"/>
                  </w:rPr>
                </w:rPrChange>
              </w:rPr>
            </w:pPr>
            <w:ins w:id="1254" w:author="Girmay, Ezana" w:date="2024-05-21T19:23:00Z">
              <w:r w:rsidRPr="00691CC8">
                <w:rPr>
                  <w:rFonts w:asciiTheme="minorHAnsi" w:hAnsiTheme="minorHAnsi" w:cstheme="minorHAnsi"/>
                  <w:b/>
                  <w:sz w:val="22"/>
                  <w:szCs w:val="22"/>
                  <w:rPrChange w:id="1255"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1256"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1257"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1258"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1259"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1260" w:author="Girmay, Ezana" w:date="2024-05-21T19:30:00Z">
                    <w:rPr>
                      <w:rFonts w:ascii="Arial" w:hAnsi="Arial" w:cs="Arial"/>
                      <w:sz w:val="22"/>
                      <w:szCs w:val="22"/>
                    </w:rPr>
                  </w:rPrChange>
                </w:rPr>
                <w:tab/>
                <w:t xml:space="preserve">   ___ Temporal</w:t>
              </w:r>
            </w:ins>
          </w:p>
        </w:tc>
      </w:tr>
      <w:tr w:rsidR="00752A4E" w:rsidRPr="00691CC8" w14:paraId="369CDE4F" w14:textId="77777777" w:rsidTr="00DB17CF">
        <w:trPr>
          <w:ins w:id="1261" w:author="Girmay, Ezana" w:date="2024-05-21T19:23:00Z"/>
        </w:trPr>
        <w:tc>
          <w:tcPr>
            <w:tcW w:w="9576" w:type="dxa"/>
            <w:gridSpan w:val="4"/>
            <w:shd w:val="clear" w:color="auto" w:fill="auto"/>
          </w:tcPr>
          <w:p w14:paraId="1A59A8B9" w14:textId="77777777" w:rsidR="00752A4E" w:rsidRPr="00691CC8" w:rsidRDefault="00752A4E" w:rsidP="00DB17CF">
            <w:pPr>
              <w:rPr>
                <w:ins w:id="1262" w:author="Girmay, Ezana" w:date="2024-05-21T19:23:00Z"/>
                <w:rFonts w:asciiTheme="minorHAnsi" w:hAnsiTheme="minorHAnsi" w:cstheme="minorHAnsi"/>
                <w:sz w:val="22"/>
                <w:szCs w:val="22"/>
                <w:rPrChange w:id="1263" w:author="Girmay, Ezana" w:date="2024-05-21T19:30:00Z">
                  <w:rPr>
                    <w:ins w:id="1264" w:author="Girmay, Ezana" w:date="2024-05-21T19:23:00Z"/>
                    <w:rFonts w:ascii="Arial" w:hAnsi="Arial" w:cs="Arial"/>
                    <w:sz w:val="22"/>
                    <w:szCs w:val="22"/>
                  </w:rPr>
                </w:rPrChange>
              </w:rPr>
            </w:pPr>
            <w:ins w:id="1265" w:author="Girmay, Ezana" w:date="2024-05-21T19:23:00Z">
              <w:r w:rsidRPr="00691CC8">
                <w:rPr>
                  <w:rFonts w:asciiTheme="minorHAnsi" w:hAnsiTheme="minorHAnsi" w:cstheme="minorHAnsi"/>
                  <w:b/>
                  <w:sz w:val="22"/>
                  <w:szCs w:val="22"/>
                  <w:rPrChange w:id="1266"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1267" w:author="Girmay, Ezana" w:date="2024-05-21T19:30:00Z">
                    <w:rPr>
                      <w:rFonts w:ascii="Arial" w:hAnsi="Arial" w:cs="Arial"/>
                      <w:sz w:val="22"/>
                      <w:szCs w:val="22"/>
                    </w:rPr>
                  </w:rPrChange>
                </w:rPr>
                <w:t xml:space="preserve">: </w:t>
              </w:r>
            </w:ins>
          </w:p>
          <w:p w14:paraId="7CAA6EFC" w14:textId="77777777" w:rsidR="00752A4E" w:rsidRPr="00691CC8" w:rsidRDefault="00752A4E" w:rsidP="00DB17CF">
            <w:pPr>
              <w:tabs>
                <w:tab w:val="left" w:pos="720"/>
              </w:tabs>
              <w:rPr>
                <w:ins w:id="1268" w:author="Girmay, Ezana" w:date="2024-05-21T19:23:00Z"/>
                <w:rFonts w:asciiTheme="minorHAnsi" w:hAnsiTheme="minorHAnsi" w:cstheme="minorHAnsi"/>
                <w:sz w:val="22"/>
                <w:szCs w:val="22"/>
                <w:rPrChange w:id="1269" w:author="Girmay, Ezana" w:date="2024-05-21T19:30:00Z">
                  <w:rPr>
                    <w:ins w:id="1270" w:author="Girmay, Ezana" w:date="2024-05-21T19:23:00Z"/>
                    <w:rFonts w:ascii="Arial" w:hAnsi="Arial" w:cs="Arial"/>
                    <w:sz w:val="22"/>
                    <w:szCs w:val="22"/>
                  </w:rPr>
                </w:rPrChange>
              </w:rPr>
            </w:pPr>
            <w:ins w:id="1271" w:author="Girmay, Ezana" w:date="2024-05-21T19:23:00Z">
              <w:r w:rsidRPr="00691CC8">
                <w:rPr>
                  <w:rFonts w:asciiTheme="minorHAnsi" w:hAnsiTheme="minorHAnsi" w:cstheme="minorHAnsi"/>
                  <w:sz w:val="22"/>
                  <w:szCs w:val="22"/>
                  <w:rPrChange w:id="1272"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273"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1274" w:author="Girmay, Ezana" w:date="2024-05-21T19:30:00Z">
                    <w:rPr>
                      <w:rFonts w:ascii="Arial" w:hAnsi="Arial" w:cs="Arial"/>
                      <w:sz w:val="22"/>
                      <w:szCs w:val="22"/>
                    </w:rPr>
                  </w:rPrChange>
                </w:rPr>
                <w:t>: Customer</w:t>
              </w:r>
            </w:ins>
          </w:p>
          <w:p w14:paraId="3170B913" w14:textId="77777777" w:rsidR="00752A4E" w:rsidRPr="00691CC8" w:rsidRDefault="00752A4E" w:rsidP="00DB17CF">
            <w:pPr>
              <w:tabs>
                <w:tab w:val="left" w:pos="720"/>
              </w:tabs>
              <w:rPr>
                <w:ins w:id="1275" w:author="Girmay, Ezana" w:date="2024-05-21T19:23:00Z"/>
                <w:rFonts w:asciiTheme="minorHAnsi" w:hAnsiTheme="minorHAnsi" w:cstheme="minorHAnsi"/>
                <w:sz w:val="22"/>
                <w:szCs w:val="22"/>
                <w:rPrChange w:id="1276" w:author="Girmay, Ezana" w:date="2024-05-21T19:30:00Z">
                  <w:rPr>
                    <w:ins w:id="1277" w:author="Girmay, Ezana" w:date="2024-05-21T19:23:00Z"/>
                    <w:rFonts w:ascii="Arial" w:hAnsi="Arial" w:cs="Arial"/>
                    <w:sz w:val="22"/>
                    <w:szCs w:val="22"/>
                  </w:rPr>
                </w:rPrChange>
              </w:rPr>
            </w:pPr>
            <w:ins w:id="1278" w:author="Girmay, Ezana" w:date="2024-05-21T19:23:00Z">
              <w:r w:rsidRPr="00691CC8">
                <w:rPr>
                  <w:rFonts w:asciiTheme="minorHAnsi" w:hAnsiTheme="minorHAnsi" w:cstheme="minorHAnsi"/>
                  <w:sz w:val="22"/>
                  <w:szCs w:val="22"/>
                  <w:rPrChange w:id="1279"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280"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1281" w:author="Girmay, Ezana" w:date="2024-05-21T19:30:00Z">
                    <w:rPr>
                      <w:rFonts w:ascii="Arial" w:hAnsi="Arial" w:cs="Arial"/>
                      <w:sz w:val="22"/>
                      <w:szCs w:val="22"/>
                    </w:rPr>
                  </w:rPrChange>
                </w:rPr>
                <w:t xml:space="preserve">: </w:t>
              </w:r>
            </w:ins>
          </w:p>
          <w:p w14:paraId="4C78EDBC" w14:textId="77777777" w:rsidR="00752A4E" w:rsidRPr="00691CC8" w:rsidRDefault="00752A4E" w:rsidP="00DB17CF">
            <w:pPr>
              <w:tabs>
                <w:tab w:val="left" w:pos="720"/>
              </w:tabs>
              <w:rPr>
                <w:ins w:id="1282" w:author="Girmay, Ezana" w:date="2024-05-21T19:23:00Z"/>
                <w:rFonts w:asciiTheme="minorHAnsi" w:hAnsiTheme="minorHAnsi" w:cstheme="minorHAnsi"/>
                <w:sz w:val="22"/>
                <w:szCs w:val="22"/>
                <w:rPrChange w:id="1283" w:author="Girmay, Ezana" w:date="2024-05-21T19:30:00Z">
                  <w:rPr>
                    <w:ins w:id="1284" w:author="Girmay, Ezana" w:date="2024-05-21T19:23:00Z"/>
                    <w:rFonts w:ascii="Arial" w:hAnsi="Arial" w:cs="Arial"/>
                    <w:sz w:val="22"/>
                    <w:szCs w:val="22"/>
                  </w:rPr>
                </w:rPrChange>
              </w:rPr>
            </w:pPr>
            <w:ins w:id="1285" w:author="Girmay, Ezana" w:date="2024-05-21T19:23:00Z">
              <w:r w:rsidRPr="00691CC8">
                <w:rPr>
                  <w:rFonts w:asciiTheme="minorHAnsi" w:hAnsiTheme="minorHAnsi" w:cstheme="minorHAnsi"/>
                  <w:sz w:val="22"/>
                  <w:szCs w:val="22"/>
                  <w:rPrChange w:id="1286"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287"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1288" w:author="Girmay, Ezana" w:date="2024-05-21T19:30:00Z">
                    <w:rPr>
                      <w:rFonts w:ascii="Arial" w:hAnsi="Arial" w:cs="Arial"/>
                      <w:sz w:val="22"/>
                      <w:szCs w:val="22"/>
                    </w:rPr>
                  </w:rPrChange>
                </w:rPr>
                <w:t xml:space="preserve">: </w:t>
              </w:r>
              <w:proofErr w:type="gramStart"/>
              <w:r w:rsidRPr="00691CC8">
                <w:rPr>
                  <w:rFonts w:asciiTheme="minorHAnsi" w:hAnsiTheme="minorHAnsi" w:cstheme="minorHAnsi"/>
                  <w:sz w:val="22"/>
                  <w:szCs w:val="22"/>
                  <w:rPrChange w:id="1289" w:author="Girmay, Ezana" w:date="2024-05-21T19:30:00Z">
                    <w:rPr>
                      <w:rFonts w:ascii="Arial" w:hAnsi="Arial" w:cs="Arial"/>
                      <w:sz w:val="22"/>
                      <w:szCs w:val="22"/>
                    </w:rPr>
                  </w:rPrChange>
                </w:rPr>
                <w:t>5.Pay</w:t>
              </w:r>
              <w:proofErr w:type="gramEnd"/>
              <w:r w:rsidRPr="00691CC8">
                <w:rPr>
                  <w:rFonts w:asciiTheme="minorHAnsi" w:hAnsiTheme="minorHAnsi" w:cstheme="minorHAnsi"/>
                  <w:sz w:val="22"/>
                  <w:szCs w:val="22"/>
                  <w:rPrChange w:id="1290" w:author="Girmay, Ezana" w:date="2024-05-21T19:30:00Z">
                    <w:rPr>
                      <w:rFonts w:ascii="Arial" w:hAnsi="Arial" w:cs="Arial"/>
                      <w:sz w:val="22"/>
                      <w:szCs w:val="22"/>
                    </w:rPr>
                  </w:rPrChange>
                </w:rPr>
                <w:t xml:space="preserve"> ticket</w:t>
              </w:r>
            </w:ins>
          </w:p>
          <w:p w14:paraId="56452B59" w14:textId="77777777" w:rsidR="00752A4E" w:rsidRPr="00691CC8" w:rsidRDefault="00752A4E" w:rsidP="00DB17CF">
            <w:pPr>
              <w:tabs>
                <w:tab w:val="left" w:pos="720"/>
              </w:tabs>
              <w:rPr>
                <w:ins w:id="1291" w:author="Girmay, Ezana" w:date="2024-05-21T19:23:00Z"/>
                <w:rFonts w:asciiTheme="minorHAnsi" w:hAnsiTheme="minorHAnsi" w:cstheme="minorHAnsi"/>
                <w:sz w:val="22"/>
                <w:szCs w:val="22"/>
                <w:rPrChange w:id="1292" w:author="Girmay, Ezana" w:date="2024-05-21T19:30:00Z">
                  <w:rPr>
                    <w:ins w:id="1293" w:author="Girmay, Ezana" w:date="2024-05-21T19:23:00Z"/>
                    <w:rFonts w:ascii="Arial" w:hAnsi="Arial" w:cs="Arial"/>
                    <w:sz w:val="22"/>
                    <w:szCs w:val="22"/>
                  </w:rPr>
                </w:rPrChange>
              </w:rPr>
            </w:pPr>
            <w:ins w:id="1294" w:author="Girmay, Ezana" w:date="2024-05-21T19:23:00Z">
              <w:r w:rsidRPr="00691CC8">
                <w:rPr>
                  <w:rFonts w:asciiTheme="minorHAnsi" w:hAnsiTheme="minorHAnsi" w:cstheme="minorHAnsi"/>
                  <w:sz w:val="22"/>
                  <w:szCs w:val="22"/>
                  <w:rPrChange w:id="1295"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296"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1297" w:author="Girmay, Ezana" w:date="2024-05-21T19:30:00Z">
                    <w:rPr>
                      <w:rFonts w:ascii="Arial" w:hAnsi="Arial" w:cs="Arial"/>
                      <w:sz w:val="22"/>
                      <w:szCs w:val="22"/>
                    </w:rPr>
                  </w:rPrChange>
                </w:rPr>
                <w:t xml:space="preserve">: </w:t>
              </w:r>
            </w:ins>
          </w:p>
        </w:tc>
      </w:tr>
      <w:tr w:rsidR="00752A4E" w:rsidRPr="00691CC8" w14:paraId="365130FF" w14:textId="77777777" w:rsidTr="00DB17CF">
        <w:trPr>
          <w:ins w:id="1298" w:author="Girmay, Ezana" w:date="2024-05-21T19:23:00Z"/>
        </w:trPr>
        <w:tc>
          <w:tcPr>
            <w:tcW w:w="9576" w:type="dxa"/>
            <w:gridSpan w:val="4"/>
            <w:shd w:val="clear" w:color="auto" w:fill="auto"/>
          </w:tcPr>
          <w:p w14:paraId="3B094288" w14:textId="77777777" w:rsidR="00752A4E" w:rsidRPr="00691CC8" w:rsidRDefault="00752A4E" w:rsidP="00DB17CF">
            <w:pPr>
              <w:rPr>
                <w:ins w:id="1299" w:author="Girmay, Ezana" w:date="2024-05-21T19:23:00Z"/>
                <w:rFonts w:asciiTheme="minorHAnsi" w:hAnsiTheme="minorHAnsi" w:cstheme="minorHAnsi"/>
                <w:sz w:val="22"/>
                <w:szCs w:val="22"/>
                <w:rPrChange w:id="1300" w:author="Girmay, Ezana" w:date="2024-05-21T19:30:00Z">
                  <w:rPr>
                    <w:ins w:id="1301" w:author="Girmay, Ezana" w:date="2024-05-21T19:23:00Z"/>
                    <w:rFonts w:ascii="Arial" w:hAnsi="Arial" w:cs="Arial"/>
                    <w:sz w:val="22"/>
                    <w:szCs w:val="22"/>
                  </w:rPr>
                </w:rPrChange>
              </w:rPr>
            </w:pPr>
            <w:ins w:id="1302" w:author="Girmay, Ezana" w:date="2024-05-21T19:23:00Z">
              <w:r w:rsidRPr="00691CC8">
                <w:rPr>
                  <w:rFonts w:asciiTheme="minorHAnsi" w:hAnsiTheme="minorHAnsi" w:cstheme="minorHAnsi"/>
                  <w:b/>
                  <w:sz w:val="22"/>
                  <w:szCs w:val="22"/>
                  <w:rPrChange w:id="1303"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1304" w:author="Girmay, Ezana" w:date="2024-05-21T19:30:00Z">
                    <w:rPr>
                      <w:rFonts w:ascii="Arial" w:hAnsi="Arial" w:cs="Arial"/>
                      <w:sz w:val="22"/>
                      <w:szCs w:val="22"/>
                    </w:rPr>
                  </w:rPrChange>
                </w:rPr>
                <w:t xml:space="preserve">: </w:t>
              </w:r>
            </w:ins>
          </w:p>
          <w:p w14:paraId="6D4A4055" w14:textId="77777777" w:rsidR="00752A4E" w:rsidRPr="00691CC8" w:rsidRDefault="00752A4E" w:rsidP="00DB17CF">
            <w:pPr>
              <w:rPr>
                <w:ins w:id="1305" w:author="Girmay, Ezana" w:date="2024-05-21T19:23:00Z"/>
                <w:rFonts w:asciiTheme="minorHAnsi" w:hAnsiTheme="minorHAnsi" w:cstheme="minorHAnsi"/>
                <w:sz w:val="22"/>
                <w:szCs w:val="22"/>
                <w:rPrChange w:id="1306" w:author="Girmay, Ezana" w:date="2024-05-21T19:30:00Z">
                  <w:rPr>
                    <w:ins w:id="1307" w:author="Girmay, Ezana" w:date="2024-05-21T19:23:00Z"/>
                    <w:rFonts w:ascii="Arial" w:hAnsi="Arial" w:cs="Arial"/>
                    <w:sz w:val="22"/>
                    <w:szCs w:val="22"/>
                  </w:rPr>
                </w:rPrChange>
              </w:rPr>
            </w:pPr>
          </w:p>
          <w:p w14:paraId="5492F06B" w14:textId="57A735F9" w:rsidR="00752A4E" w:rsidRPr="00691CC8" w:rsidRDefault="00752A4E" w:rsidP="00752A4E">
            <w:pPr>
              <w:pStyle w:val="ListParagraph"/>
              <w:numPr>
                <w:ilvl w:val="0"/>
                <w:numId w:val="33"/>
              </w:numPr>
              <w:spacing w:before="0" w:after="0"/>
              <w:rPr>
                <w:ins w:id="1308" w:author="Girmay, Ezana" w:date="2024-05-21T19:23:00Z"/>
                <w:rFonts w:asciiTheme="minorHAnsi" w:hAnsiTheme="minorHAnsi" w:cstheme="minorHAnsi"/>
                <w:sz w:val="22"/>
                <w:szCs w:val="22"/>
                <w:rPrChange w:id="1309" w:author="Girmay, Ezana" w:date="2024-05-21T19:30:00Z">
                  <w:rPr>
                    <w:ins w:id="1310" w:author="Girmay, Ezana" w:date="2024-05-21T19:23:00Z"/>
                    <w:rFonts w:cs="Arial"/>
                    <w:sz w:val="22"/>
                    <w:szCs w:val="22"/>
                  </w:rPr>
                </w:rPrChange>
              </w:rPr>
            </w:pPr>
            <w:ins w:id="1311" w:author="Girmay, Ezana" w:date="2024-05-21T19:23:00Z">
              <w:r w:rsidRPr="00691CC8">
                <w:rPr>
                  <w:rFonts w:asciiTheme="minorHAnsi" w:hAnsiTheme="minorHAnsi" w:cstheme="minorHAnsi"/>
                  <w:sz w:val="22"/>
                  <w:szCs w:val="22"/>
                  <w:rPrChange w:id="1312" w:author="Girmay, Ezana" w:date="2024-05-21T19:30:00Z">
                    <w:rPr>
                      <w:rFonts w:cs="Arial"/>
                      <w:sz w:val="22"/>
                      <w:szCs w:val="22"/>
                    </w:rPr>
                  </w:rPrChange>
                </w:rPr>
                <w:t xml:space="preserve">Click </w:t>
              </w:r>
            </w:ins>
            <w:ins w:id="1313" w:author="Girmay, Ezana" w:date="2024-05-21T20:13:00Z">
              <w:r w:rsidR="00C8073F">
                <w:rPr>
                  <w:rFonts w:asciiTheme="minorHAnsi" w:hAnsiTheme="minorHAnsi" w:cstheme="minorHAnsi"/>
                  <w:sz w:val="22"/>
                  <w:szCs w:val="22"/>
                </w:rPr>
                <w:t xml:space="preserve">the </w:t>
              </w:r>
            </w:ins>
            <w:ins w:id="1314" w:author="Girmay, Ezana" w:date="2024-05-21T19:23:00Z">
              <w:r w:rsidRPr="00691CC8">
                <w:rPr>
                  <w:rFonts w:asciiTheme="minorHAnsi" w:hAnsiTheme="minorHAnsi" w:cstheme="minorHAnsi"/>
                  <w:sz w:val="22"/>
                  <w:szCs w:val="22"/>
                  <w:rPrChange w:id="1315" w:author="Girmay, Ezana" w:date="2024-05-21T19:30:00Z">
                    <w:rPr>
                      <w:rFonts w:cs="Arial"/>
                      <w:sz w:val="22"/>
                      <w:szCs w:val="22"/>
                    </w:rPr>
                  </w:rPrChange>
                </w:rPr>
                <w:t xml:space="preserve">button to go to customer ticket history page from the main page. </w:t>
              </w:r>
            </w:ins>
          </w:p>
          <w:p w14:paraId="241E164F" w14:textId="313E5FF5" w:rsidR="00752A4E" w:rsidRPr="00691CC8" w:rsidRDefault="00752A4E" w:rsidP="00752A4E">
            <w:pPr>
              <w:pStyle w:val="ListParagraph"/>
              <w:numPr>
                <w:ilvl w:val="0"/>
                <w:numId w:val="33"/>
              </w:numPr>
              <w:spacing w:before="0" w:after="0"/>
              <w:rPr>
                <w:ins w:id="1316" w:author="Girmay, Ezana" w:date="2024-05-21T19:23:00Z"/>
                <w:rFonts w:asciiTheme="minorHAnsi" w:hAnsiTheme="minorHAnsi" w:cstheme="minorHAnsi"/>
                <w:sz w:val="22"/>
                <w:szCs w:val="22"/>
                <w:rPrChange w:id="1317" w:author="Girmay, Ezana" w:date="2024-05-21T19:30:00Z">
                  <w:rPr>
                    <w:ins w:id="1318" w:author="Girmay, Ezana" w:date="2024-05-21T19:23:00Z"/>
                    <w:rFonts w:cs="Arial"/>
                    <w:sz w:val="22"/>
                    <w:szCs w:val="22"/>
                  </w:rPr>
                </w:rPrChange>
              </w:rPr>
            </w:pPr>
            <w:ins w:id="1319" w:author="Girmay, Ezana" w:date="2024-05-21T19:23:00Z">
              <w:r w:rsidRPr="00691CC8">
                <w:rPr>
                  <w:rFonts w:asciiTheme="minorHAnsi" w:hAnsiTheme="minorHAnsi" w:cstheme="minorHAnsi"/>
                  <w:sz w:val="22"/>
                  <w:szCs w:val="22"/>
                  <w:rPrChange w:id="1320" w:author="Girmay, Ezana" w:date="2024-05-21T19:30:00Z">
                    <w:rPr>
                      <w:rFonts w:cs="Arial"/>
                      <w:sz w:val="22"/>
                      <w:szCs w:val="22"/>
                    </w:rPr>
                  </w:rPrChange>
                </w:rPr>
                <w:t xml:space="preserve">Select from a list </w:t>
              </w:r>
            </w:ins>
            <w:ins w:id="1321" w:author="Girmay, Ezana" w:date="2024-05-21T20:12:00Z">
              <w:r w:rsidR="00EA0F2F">
                <w:rPr>
                  <w:rFonts w:asciiTheme="minorHAnsi" w:hAnsiTheme="minorHAnsi" w:cstheme="minorHAnsi"/>
                  <w:sz w:val="22"/>
                  <w:szCs w:val="22"/>
                </w:rPr>
                <w:t>o</w:t>
              </w:r>
            </w:ins>
            <w:ins w:id="1322" w:author="Girmay, Ezana" w:date="2024-05-21T20:13:00Z">
              <w:r w:rsidR="00C8073F">
                <w:rPr>
                  <w:rFonts w:asciiTheme="minorHAnsi" w:hAnsiTheme="minorHAnsi" w:cstheme="minorHAnsi"/>
                  <w:sz w:val="22"/>
                  <w:szCs w:val="22"/>
                </w:rPr>
                <w:t>f</w:t>
              </w:r>
            </w:ins>
            <w:ins w:id="1323" w:author="Girmay, Ezana" w:date="2024-05-21T20:12:00Z">
              <w:r w:rsidR="00EA0F2F">
                <w:rPr>
                  <w:rFonts w:asciiTheme="minorHAnsi" w:hAnsiTheme="minorHAnsi" w:cstheme="minorHAnsi"/>
                  <w:sz w:val="22"/>
                  <w:szCs w:val="22"/>
                </w:rPr>
                <w:t xml:space="preserve"> </w:t>
              </w:r>
            </w:ins>
            <w:ins w:id="1324" w:author="Girmay, Ezana" w:date="2024-05-21T19:23:00Z">
              <w:r w:rsidRPr="00691CC8">
                <w:rPr>
                  <w:rFonts w:asciiTheme="minorHAnsi" w:hAnsiTheme="minorHAnsi" w:cstheme="minorHAnsi"/>
                  <w:sz w:val="22"/>
                  <w:szCs w:val="22"/>
                  <w:rPrChange w:id="1325" w:author="Girmay, Ezana" w:date="2024-05-21T19:30:00Z">
                    <w:rPr>
                      <w:rFonts w:cs="Arial"/>
                      <w:sz w:val="22"/>
                      <w:szCs w:val="22"/>
                    </w:rPr>
                  </w:rPrChange>
                </w:rPr>
                <w:t xml:space="preserve">how the customer wants their tickets sorted. </w:t>
              </w:r>
            </w:ins>
          </w:p>
          <w:p w14:paraId="314A9B95" w14:textId="5F4B2AB1" w:rsidR="00752A4E" w:rsidRPr="00691CC8" w:rsidRDefault="00752A4E" w:rsidP="00752A4E">
            <w:pPr>
              <w:pStyle w:val="ListParagraph"/>
              <w:numPr>
                <w:ilvl w:val="0"/>
                <w:numId w:val="33"/>
              </w:numPr>
              <w:spacing w:before="0" w:after="0"/>
              <w:rPr>
                <w:ins w:id="1326" w:author="Girmay, Ezana" w:date="2024-05-21T19:23:00Z"/>
                <w:rFonts w:asciiTheme="minorHAnsi" w:hAnsiTheme="minorHAnsi" w:cstheme="minorHAnsi"/>
                <w:sz w:val="22"/>
                <w:szCs w:val="22"/>
                <w:rPrChange w:id="1327" w:author="Girmay, Ezana" w:date="2024-05-21T19:30:00Z">
                  <w:rPr>
                    <w:ins w:id="1328" w:author="Girmay, Ezana" w:date="2024-05-21T19:23:00Z"/>
                    <w:rFonts w:cs="Arial"/>
                    <w:sz w:val="22"/>
                    <w:szCs w:val="22"/>
                  </w:rPr>
                </w:rPrChange>
              </w:rPr>
            </w:pPr>
            <w:ins w:id="1329" w:author="Girmay, Ezana" w:date="2024-05-21T19:23:00Z">
              <w:r w:rsidRPr="00691CC8">
                <w:rPr>
                  <w:rFonts w:asciiTheme="minorHAnsi" w:hAnsiTheme="minorHAnsi" w:cstheme="minorHAnsi"/>
                  <w:sz w:val="22"/>
                  <w:szCs w:val="22"/>
                  <w:rPrChange w:id="1330" w:author="Girmay, Ezana" w:date="2024-05-21T19:30:00Z">
                    <w:rPr>
                      <w:rFonts w:cs="Arial"/>
                      <w:sz w:val="22"/>
                      <w:szCs w:val="22"/>
                    </w:rPr>
                  </w:rPrChange>
                </w:rPr>
                <w:t xml:space="preserve">Click tab of individual ticket to get more information. </w:t>
              </w:r>
            </w:ins>
          </w:p>
          <w:p w14:paraId="163F7687" w14:textId="77777777" w:rsidR="00752A4E" w:rsidRPr="00691CC8" w:rsidRDefault="00752A4E" w:rsidP="00DB17CF">
            <w:pPr>
              <w:rPr>
                <w:ins w:id="1331" w:author="Girmay, Ezana" w:date="2024-05-21T19:23:00Z"/>
                <w:rFonts w:asciiTheme="minorHAnsi" w:hAnsiTheme="minorHAnsi" w:cstheme="minorHAnsi"/>
                <w:sz w:val="22"/>
                <w:szCs w:val="22"/>
                <w:rPrChange w:id="1332" w:author="Girmay, Ezana" w:date="2024-05-21T19:30:00Z">
                  <w:rPr>
                    <w:ins w:id="1333" w:author="Girmay, Ezana" w:date="2024-05-21T19:23:00Z"/>
                    <w:rFonts w:ascii="Arial" w:hAnsi="Arial" w:cs="Arial"/>
                    <w:sz w:val="22"/>
                    <w:szCs w:val="22"/>
                  </w:rPr>
                </w:rPrChange>
              </w:rPr>
            </w:pPr>
          </w:p>
          <w:p w14:paraId="1BB2D2E4" w14:textId="77777777" w:rsidR="00752A4E" w:rsidRPr="00691CC8" w:rsidRDefault="00752A4E" w:rsidP="00DB17CF">
            <w:pPr>
              <w:rPr>
                <w:ins w:id="1334" w:author="Girmay, Ezana" w:date="2024-05-21T19:23:00Z"/>
                <w:rFonts w:asciiTheme="minorHAnsi" w:hAnsiTheme="minorHAnsi" w:cstheme="minorHAnsi"/>
                <w:sz w:val="22"/>
                <w:szCs w:val="22"/>
                <w:rPrChange w:id="1335" w:author="Girmay, Ezana" w:date="2024-05-21T19:30:00Z">
                  <w:rPr>
                    <w:ins w:id="1336" w:author="Girmay, Ezana" w:date="2024-05-21T19:23:00Z"/>
                    <w:rFonts w:ascii="Arial" w:hAnsi="Arial" w:cs="Arial"/>
                    <w:sz w:val="22"/>
                    <w:szCs w:val="22"/>
                  </w:rPr>
                </w:rPrChange>
              </w:rPr>
            </w:pPr>
          </w:p>
        </w:tc>
      </w:tr>
      <w:tr w:rsidR="00752A4E" w:rsidRPr="00691CC8" w14:paraId="0222E8E3" w14:textId="77777777" w:rsidTr="00DB17CF">
        <w:trPr>
          <w:trHeight w:val="498"/>
          <w:ins w:id="1337" w:author="Girmay, Ezana" w:date="2024-05-21T19:23:00Z"/>
        </w:trPr>
        <w:tc>
          <w:tcPr>
            <w:tcW w:w="9576" w:type="dxa"/>
            <w:gridSpan w:val="4"/>
            <w:shd w:val="clear" w:color="auto" w:fill="auto"/>
          </w:tcPr>
          <w:p w14:paraId="63D17B01" w14:textId="77777777" w:rsidR="00752A4E" w:rsidRPr="00691CC8" w:rsidRDefault="00752A4E" w:rsidP="00DB17CF">
            <w:pPr>
              <w:rPr>
                <w:ins w:id="1338" w:author="Girmay, Ezana" w:date="2024-05-21T19:23:00Z"/>
                <w:rFonts w:asciiTheme="minorHAnsi" w:hAnsiTheme="minorHAnsi" w:cstheme="minorHAnsi"/>
                <w:sz w:val="22"/>
                <w:szCs w:val="22"/>
                <w:rPrChange w:id="1339" w:author="Girmay, Ezana" w:date="2024-05-21T19:30:00Z">
                  <w:rPr>
                    <w:ins w:id="1340" w:author="Girmay, Ezana" w:date="2024-05-21T19:23:00Z"/>
                    <w:rFonts w:ascii="Arial" w:hAnsi="Arial" w:cs="Arial"/>
                    <w:sz w:val="22"/>
                    <w:szCs w:val="22"/>
                  </w:rPr>
                </w:rPrChange>
              </w:rPr>
            </w:pPr>
            <w:ins w:id="1341" w:author="Girmay, Ezana" w:date="2024-05-21T19:23:00Z">
              <w:r w:rsidRPr="00691CC8">
                <w:rPr>
                  <w:rFonts w:asciiTheme="minorHAnsi" w:hAnsiTheme="minorHAnsi" w:cstheme="minorHAnsi"/>
                  <w:b/>
                  <w:sz w:val="22"/>
                  <w:szCs w:val="22"/>
                  <w:rPrChange w:id="1342"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1343" w:author="Girmay, Ezana" w:date="2024-05-21T19:30:00Z">
                    <w:rPr>
                      <w:rFonts w:ascii="Arial" w:hAnsi="Arial" w:cs="Arial"/>
                      <w:sz w:val="22"/>
                      <w:szCs w:val="22"/>
                    </w:rPr>
                  </w:rPrChange>
                </w:rPr>
                <w:t xml:space="preserve">: </w:t>
              </w:r>
            </w:ins>
          </w:p>
          <w:p w14:paraId="7668C36E" w14:textId="77777777" w:rsidR="00752A4E" w:rsidRPr="00691CC8" w:rsidRDefault="00752A4E" w:rsidP="00DB17CF">
            <w:pPr>
              <w:rPr>
                <w:ins w:id="1344" w:author="Girmay, Ezana" w:date="2024-05-21T19:23:00Z"/>
                <w:rFonts w:asciiTheme="minorHAnsi" w:hAnsiTheme="minorHAnsi" w:cstheme="minorHAnsi"/>
                <w:sz w:val="22"/>
                <w:szCs w:val="22"/>
                <w:rPrChange w:id="1345" w:author="Girmay, Ezana" w:date="2024-05-21T19:30:00Z">
                  <w:rPr>
                    <w:ins w:id="1346" w:author="Girmay, Ezana" w:date="2024-05-21T19:23:00Z"/>
                    <w:rFonts w:ascii="Arial" w:hAnsi="Arial" w:cs="Arial"/>
                    <w:sz w:val="22"/>
                    <w:szCs w:val="22"/>
                  </w:rPr>
                </w:rPrChange>
              </w:rPr>
            </w:pPr>
          </w:p>
          <w:p w14:paraId="2C1E4CA5" w14:textId="6641CB95" w:rsidR="00752A4E" w:rsidRPr="00691CC8" w:rsidRDefault="00752A4E" w:rsidP="00DB17CF">
            <w:pPr>
              <w:rPr>
                <w:ins w:id="1347" w:author="Girmay, Ezana" w:date="2024-05-21T19:23:00Z"/>
                <w:rFonts w:asciiTheme="minorHAnsi" w:hAnsiTheme="minorHAnsi" w:cstheme="minorHAnsi"/>
                <w:sz w:val="22"/>
                <w:szCs w:val="22"/>
                <w:rPrChange w:id="1348" w:author="Girmay, Ezana" w:date="2024-05-21T19:30:00Z">
                  <w:rPr>
                    <w:ins w:id="1349" w:author="Girmay, Ezana" w:date="2024-05-21T19:23:00Z"/>
                    <w:rFonts w:ascii="Arial" w:hAnsi="Arial" w:cs="Arial"/>
                    <w:sz w:val="22"/>
                    <w:szCs w:val="22"/>
                  </w:rPr>
                </w:rPrChange>
              </w:rPr>
            </w:pPr>
            <w:ins w:id="1350" w:author="Girmay, Ezana" w:date="2024-05-21T19:23:00Z">
              <w:r w:rsidRPr="00691CC8">
                <w:rPr>
                  <w:rFonts w:asciiTheme="minorHAnsi" w:hAnsiTheme="minorHAnsi" w:cstheme="minorHAnsi"/>
                  <w:sz w:val="22"/>
                  <w:szCs w:val="22"/>
                  <w:rPrChange w:id="1351" w:author="Girmay, Ezana" w:date="2024-05-21T19:30:00Z">
                    <w:rPr>
                      <w:rFonts w:ascii="Arial" w:hAnsi="Arial" w:cs="Arial"/>
                      <w:sz w:val="22"/>
                      <w:szCs w:val="22"/>
                    </w:rPr>
                  </w:rPrChange>
                </w:rPr>
                <w:t>S3: Click on video to get a clearer view of customer</w:t>
              </w:r>
            </w:ins>
            <w:ins w:id="1352" w:author="Girmay, Ezana" w:date="2024-05-21T20:13:00Z">
              <w:r w:rsidR="00C8073F">
                <w:rPr>
                  <w:rFonts w:asciiTheme="minorHAnsi" w:hAnsiTheme="minorHAnsi" w:cstheme="minorHAnsi"/>
                  <w:sz w:val="22"/>
                  <w:szCs w:val="22"/>
                </w:rPr>
                <w:t>’</w:t>
              </w:r>
            </w:ins>
            <w:ins w:id="1353" w:author="Girmay, Ezana" w:date="2024-05-21T19:23:00Z">
              <w:r w:rsidRPr="00691CC8">
                <w:rPr>
                  <w:rFonts w:asciiTheme="minorHAnsi" w:hAnsiTheme="minorHAnsi" w:cstheme="minorHAnsi"/>
                  <w:sz w:val="22"/>
                  <w:szCs w:val="22"/>
                  <w:rPrChange w:id="1354" w:author="Girmay, Ezana" w:date="2024-05-21T19:30:00Z">
                    <w:rPr>
                      <w:rFonts w:ascii="Arial" w:hAnsi="Arial" w:cs="Arial"/>
                      <w:sz w:val="22"/>
                      <w:szCs w:val="22"/>
                    </w:rPr>
                  </w:rPrChange>
                </w:rPr>
                <w:t xml:space="preserve">s car in lot during the stated ticketing time. </w:t>
              </w:r>
            </w:ins>
          </w:p>
          <w:p w14:paraId="216F2F2F" w14:textId="77777777" w:rsidR="00752A4E" w:rsidRPr="00691CC8" w:rsidRDefault="00752A4E" w:rsidP="00DB17CF">
            <w:pPr>
              <w:rPr>
                <w:ins w:id="1355" w:author="Girmay, Ezana" w:date="2024-05-21T19:23:00Z"/>
                <w:rFonts w:asciiTheme="minorHAnsi" w:hAnsiTheme="minorHAnsi" w:cstheme="minorHAnsi"/>
                <w:sz w:val="22"/>
                <w:szCs w:val="22"/>
                <w:rPrChange w:id="1356" w:author="Girmay, Ezana" w:date="2024-05-21T19:30:00Z">
                  <w:rPr>
                    <w:ins w:id="1357" w:author="Girmay, Ezana" w:date="2024-05-21T19:23:00Z"/>
                    <w:rFonts w:ascii="Arial" w:hAnsi="Arial" w:cs="Arial"/>
                    <w:sz w:val="22"/>
                    <w:szCs w:val="22"/>
                  </w:rPr>
                </w:rPrChange>
              </w:rPr>
            </w:pPr>
          </w:p>
          <w:p w14:paraId="486C69C8" w14:textId="77777777" w:rsidR="00752A4E" w:rsidRPr="00691CC8" w:rsidRDefault="00752A4E" w:rsidP="00DB17CF">
            <w:pPr>
              <w:rPr>
                <w:ins w:id="1358" w:author="Girmay, Ezana" w:date="2024-05-21T19:23:00Z"/>
                <w:rFonts w:asciiTheme="minorHAnsi" w:hAnsiTheme="minorHAnsi" w:cstheme="minorHAnsi"/>
                <w:sz w:val="22"/>
                <w:szCs w:val="22"/>
                <w:rPrChange w:id="1359" w:author="Girmay, Ezana" w:date="2024-05-21T19:30:00Z">
                  <w:rPr>
                    <w:ins w:id="1360" w:author="Girmay, Ezana" w:date="2024-05-21T19:23:00Z"/>
                    <w:rFonts w:ascii="Arial" w:hAnsi="Arial" w:cs="Arial"/>
                    <w:sz w:val="22"/>
                    <w:szCs w:val="22"/>
                  </w:rPr>
                </w:rPrChange>
              </w:rPr>
            </w:pPr>
          </w:p>
        </w:tc>
      </w:tr>
      <w:tr w:rsidR="00752A4E" w:rsidRPr="00691CC8" w14:paraId="2DA5F9D8" w14:textId="77777777" w:rsidTr="00DB17CF">
        <w:trPr>
          <w:ins w:id="1361" w:author="Girmay, Ezana" w:date="2024-05-21T19:23:00Z"/>
        </w:trPr>
        <w:tc>
          <w:tcPr>
            <w:tcW w:w="9576" w:type="dxa"/>
            <w:gridSpan w:val="4"/>
            <w:shd w:val="clear" w:color="auto" w:fill="auto"/>
          </w:tcPr>
          <w:p w14:paraId="104D0E08" w14:textId="77777777" w:rsidR="00752A4E" w:rsidRPr="00691CC8" w:rsidRDefault="00752A4E" w:rsidP="00DB17CF">
            <w:pPr>
              <w:rPr>
                <w:ins w:id="1362" w:author="Girmay, Ezana" w:date="2024-05-21T19:23:00Z"/>
                <w:rFonts w:asciiTheme="minorHAnsi" w:hAnsiTheme="minorHAnsi" w:cstheme="minorHAnsi"/>
                <w:sz w:val="22"/>
                <w:szCs w:val="22"/>
                <w:rPrChange w:id="1363" w:author="Girmay, Ezana" w:date="2024-05-21T19:30:00Z">
                  <w:rPr>
                    <w:ins w:id="1364" w:author="Girmay, Ezana" w:date="2024-05-21T19:23:00Z"/>
                    <w:rFonts w:ascii="Arial" w:hAnsi="Arial" w:cs="Arial"/>
                    <w:sz w:val="22"/>
                    <w:szCs w:val="22"/>
                  </w:rPr>
                </w:rPrChange>
              </w:rPr>
            </w:pPr>
            <w:ins w:id="1365" w:author="Girmay, Ezana" w:date="2024-05-21T19:23:00Z">
              <w:r w:rsidRPr="00691CC8">
                <w:rPr>
                  <w:rFonts w:asciiTheme="minorHAnsi" w:hAnsiTheme="minorHAnsi" w:cstheme="minorHAnsi"/>
                  <w:b/>
                  <w:sz w:val="22"/>
                  <w:szCs w:val="22"/>
                  <w:rPrChange w:id="1366"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1367" w:author="Girmay, Ezana" w:date="2024-05-21T19:30:00Z">
                    <w:rPr>
                      <w:rFonts w:ascii="Arial" w:hAnsi="Arial" w:cs="Arial"/>
                      <w:sz w:val="22"/>
                      <w:szCs w:val="22"/>
                    </w:rPr>
                  </w:rPrChange>
                </w:rPr>
                <w:t xml:space="preserve">: </w:t>
              </w:r>
            </w:ins>
          </w:p>
          <w:p w14:paraId="771FF9E9" w14:textId="77777777" w:rsidR="00752A4E" w:rsidRPr="00691CC8" w:rsidRDefault="00752A4E" w:rsidP="00DB17CF">
            <w:pPr>
              <w:rPr>
                <w:ins w:id="1368" w:author="Girmay, Ezana" w:date="2024-05-21T19:23:00Z"/>
                <w:rFonts w:asciiTheme="minorHAnsi" w:hAnsiTheme="minorHAnsi" w:cstheme="minorHAnsi"/>
                <w:sz w:val="22"/>
                <w:szCs w:val="22"/>
                <w:rPrChange w:id="1369" w:author="Girmay, Ezana" w:date="2024-05-21T19:30:00Z">
                  <w:rPr>
                    <w:ins w:id="1370" w:author="Girmay, Ezana" w:date="2024-05-21T19:23:00Z"/>
                    <w:rFonts w:ascii="Arial" w:hAnsi="Arial" w:cs="Arial"/>
                    <w:sz w:val="22"/>
                    <w:szCs w:val="22"/>
                  </w:rPr>
                </w:rPrChange>
              </w:rPr>
            </w:pPr>
          </w:p>
          <w:p w14:paraId="2A39DE02" w14:textId="77777777" w:rsidR="00691CC8" w:rsidRPr="00691CC8" w:rsidRDefault="00691CC8" w:rsidP="00DB17CF">
            <w:pPr>
              <w:rPr>
                <w:ins w:id="1371" w:author="Girmay, Ezana" w:date="2024-05-21T19:23:00Z"/>
                <w:rFonts w:asciiTheme="minorHAnsi" w:hAnsiTheme="minorHAnsi" w:cstheme="minorHAnsi"/>
                <w:sz w:val="22"/>
                <w:szCs w:val="22"/>
                <w:rPrChange w:id="1372" w:author="Girmay, Ezana" w:date="2024-05-21T19:30:00Z">
                  <w:rPr>
                    <w:ins w:id="1373" w:author="Girmay, Ezana" w:date="2024-05-21T19:23:00Z"/>
                    <w:rFonts w:ascii="Arial" w:hAnsi="Arial" w:cs="Arial"/>
                    <w:sz w:val="22"/>
                    <w:szCs w:val="22"/>
                  </w:rPr>
                </w:rPrChange>
              </w:rPr>
            </w:pPr>
          </w:p>
          <w:p w14:paraId="470533EE" w14:textId="77777777" w:rsidR="00752A4E" w:rsidRPr="00691CC8" w:rsidRDefault="00752A4E" w:rsidP="00DB17CF">
            <w:pPr>
              <w:rPr>
                <w:ins w:id="1374" w:author="Girmay, Ezana" w:date="2024-05-21T19:23:00Z"/>
                <w:rFonts w:asciiTheme="minorHAnsi" w:hAnsiTheme="minorHAnsi" w:cstheme="minorHAnsi"/>
                <w:sz w:val="22"/>
                <w:szCs w:val="22"/>
                <w:rPrChange w:id="1375" w:author="Girmay, Ezana" w:date="2024-05-21T19:30:00Z">
                  <w:rPr>
                    <w:ins w:id="1376" w:author="Girmay, Ezana" w:date="2024-05-21T19:23:00Z"/>
                    <w:rFonts w:ascii="Arial" w:hAnsi="Arial" w:cs="Arial"/>
                    <w:sz w:val="22"/>
                    <w:szCs w:val="22"/>
                  </w:rPr>
                </w:rPrChange>
              </w:rPr>
            </w:pPr>
          </w:p>
        </w:tc>
      </w:tr>
      <w:tr w:rsidR="00752A4E" w:rsidRPr="00691CC8" w14:paraId="732B7E95" w14:textId="77777777" w:rsidTr="00DB17CF">
        <w:trPr>
          <w:ins w:id="1377" w:author="Girmay, Ezana" w:date="2024-05-21T19:23:00Z"/>
        </w:trPr>
        <w:tc>
          <w:tcPr>
            <w:tcW w:w="9576" w:type="dxa"/>
            <w:gridSpan w:val="4"/>
            <w:shd w:val="clear" w:color="auto" w:fill="auto"/>
          </w:tcPr>
          <w:p w14:paraId="536E98C7" w14:textId="77777777" w:rsidR="00752A4E" w:rsidRPr="00691CC8" w:rsidRDefault="00752A4E" w:rsidP="00DB17CF">
            <w:pPr>
              <w:rPr>
                <w:ins w:id="1378" w:author="Girmay, Ezana" w:date="2024-05-21T19:23:00Z"/>
                <w:rFonts w:asciiTheme="minorHAnsi" w:hAnsiTheme="minorHAnsi" w:cstheme="minorHAnsi"/>
                <w:b/>
                <w:sz w:val="22"/>
                <w:szCs w:val="22"/>
                <w:rPrChange w:id="1379" w:author="Girmay, Ezana" w:date="2024-05-21T19:30:00Z">
                  <w:rPr>
                    <w:ins w:id="1380" w:author="Girmay, Ezana" w:date="2024-05-21T19:23:00Z"/>
                    <w:rFonts w:ascii="Arial" w:hAnsi="Arial" w:cs="Arial"/>
                    <w:b/>
                    <w:sz w:val="22"/>
                    <w:szCs w:val="22"/>
                  </w:rPr>
                </w:rPrChange>
              </w:rPr>
            </w:pPr>
            <w:ins w:id="1381" w:author="Girmay, Ezana" w:date="2024-05-21T19:23:00Z">
              <w:r w:rsidRPr="00691CC8">
                <w:rPr>
                  <w:rFonts w:asciiTheme="minorHAnsi" w:hAnsiTheme="minorHAnsi" w:cstheme="minorHAnsi"/>
                  <w:b/>
                  <w:sz w:val="22"/>
                  <w:szCs w:val="22"/>
                  <w:rPrChange w:id="1382" w:author="Girmay, Ezana" w:date="2024-05-21T19:30:00Z">
                    <w:rPr>
                      <w:rFonts w:ascii="Arial" w:hAnsi="Arial" w:cs="Arial"/>
                      <w:b/>
                      <w:sz w:val="22"/>
                      <w:szCs w:val="22"/>
                    </w:rPr>
                  </w:rPrChange>
                </w:rPr>
                <w:t xml:space="preserve">Special Requirements: </w:t>
              </w:r>
            </w:ins>
          </w:p>
          <w:p w14:paraId="54E7E4CE" w14:textId="77777777" w:rsidR="00752A4E" w:rsidRPr="00691CC8" w:rsidRDefault="00752A4E" w:rsidP="00DB17CF">
            <w:pPr>
              <w:rPr>
                <w:ins w:id="1383" w:author="Girmay, Ezana" w:date="2024-05-21T19:23:00Z"/>
                <w:rFonts w:asciiTheme="minorHAnsi" w:hAnsiTheme="minorHAnsi" w:cstheme="minorHAnsi"/>
                <w:b/>
                <w:sz w:val="22"/>
                <w:szCs w:val="22"/>
                <w:rPrChange w:id="1384" w:author="Girmay, Ezana" w:date="2024-05-21T19:30:00Z">
                  <w:rPr>
                    <w:ins w:id="1385" w:author="Girmay, Ezana" w:date="2024-05-21T19:23:00Z"/>
                    <w:rFonts w:ascii="Arial" w:hAnsi="Arial" w:cs="Arial"/>
                    <w:b/>
                    <w:sz w:val="22"/>
                    <w:szCs w:val="22"/>
                  </w:rPr>
                </w:rPrChange>
              </w:rPr>
            </w:pPr>
          </w:p>
          <w:p w14:paraId="47261405" w14:textId="77777777" w:rsidR="00752A4E" w:rsidRDefault="00752A4E" w:rsidP="00DB17CF">
            <w:pPr>
              <w:rPr>
                <w:ins w:id="1386" w:author="Girmay, Ezana" w:date="2024-05-21T19:34:00Z"/>
                <w:rFonts w:asciiTheme="minorHAnsi" w:hAnsiTheme="minorHAnsi" w:cstheme="minorHAnsi"/>
                <w:b/>
                <w:sz w:val="22"/>
                <w:szCs w:val="22"/>
              </w:rPr>
            </w:pPr>
          </w:p>
          <w:p w14:paraId="5F419CDC" w14:textId="77777777" w:rsidR="00691CC8" w:rsidRPr="00691CC8" w:rsidRDefault="00691CC8" w:rsidP="00DB17CF">
            <w:pPr>
              <w:rPr>
                <w:ins w:id="1387" w:author="Girmay, Ezana" w:date="2024-05-21T19:23:00Z"/>
                <w:rFonts w:asciiTheme="minorHAnsi" w:hAnsiTheme="minorHAnsi" w:cstheme="minorHAnsi"/>
                <w:b/>
                <w:sz w:val="22"/>
                <w:szCs w:val="22"/>
                <w:rPrChange w:id="1388" w:author="Girmay, Ezana" w:date="2024-05-21T19:30:00Z">
                  <w:rPr>
                    <w:ins w:id="1389" w:author="Girmay, Ezana" w:date="2024-05-21T19:23:00Z"/>
                    <w:rFonts w:ascii="Arial" w:hAnsi="Arial" w:cs="Arial"/>
                    <w:b/>
                    <w:sz w:val="22"/>
                    <w:szCs w:val="22"/>
                  </w:rPr>
                </w:rPrChange>
              </w:rPr>
            </w:pPr>
          </w:p>
        </w:tc>
      </w:tr>
      <w:tr w:rsidR="00752A4E" w:rsidRPr="00691CC8" w14:paraId="3F7F1AD9" w14:textId="77777777" w:rsidTr="00DB17CF">
        <w:trPr>
          <w:ins w:id="1390" w:author="Girmay, Ezana" w:date="2024-05-21T19:23:00Z"/>
        </w:trPr>
        <w:tc>
          <w:tcPr>
            <w:tcW w:w="9576" w:type="dxa"/>
            <w:gridSpan w:val="4"/>
            <w:shd w:val="clear" w:color="auto" w:fill="auto"/>
          </w:tcPr>
          <w:p w14:paraId="66A41216" w14:textId="77777777" w:rsidR="00752A4E" w:rsidRPr="00691CC8" w:rsidRDefault="00752A4E" w:rsidP="00DB17CF">
            <w:pPr>
              <w:rPr>
                <w:ins w:id="1391" w:author="Girmay, Ezana" w:date="2024-05-21T19:23:00Z"/>
                <w:rFonts w:asciiTheme="minorHAnsi" w:hAnsiTheme="minorHAnsi" w:cstheme="minorHAnsi"/>
                <w:b/>
                <w:sz w:val="22"/>
                <w:szCs w:val="22"/>
                <w:rPrChange w:id="1392" w:author="Girmay, Ezana" w:date="2024-05-21T19:30:00Z">
                  <w:rPr>
                    <w:ins w:id="1393" w:author="Girmay, Ezana" w:date="2024-05-21T19:23:00Z"/>
                    <w:rFonts w:ascii="Arial" w:hAnsi="Arial" w:cs="Arial"/>
                    <w:b/>
                    <w:sz w:val="22"/>
                    <w:szCs w:val="22"/>
                  </w:rPr>
                </w:rPrChange>
              </w:rPr>
            </w:pPr>
            <w:ins w:id="1394" w:author="Girmay, Ezana" w:date="2024-05-21T19:23:00Z">
              <w:r w:rsidRPr="00691CC8">
                <w:rPr>
                  <w:rFonts w:asciiTheme="minorHAnsi" w:hAnsiTheme="minorHAnsi" w:cstheme="minorHAnsi"/>
                  <w:b/>
                  <w:sz w:val="22"/>
                  <w:szCs w:val="22"/>
                  <w:rPrChange w:id="1395" w:author="Girmay, Ezana" w:date="2024-05-21T19:30:00Z">
                    <w:rPr>
                      <w:rFonts w:ascii="Arial" w:hAnsi="Arial" w:cs="Arial"/>
                      <w:b/>
                      <w:sz w:val="22"/>
                      <w:szCs w:val="22"/>
                    </w:rPr>
                  </w:rPrChange>
                </w:rPr>
                <w:t xml:space="preserve">To do/Issues: </w:t>
              </w:r>
            </w:ins>
          </w:p>
          <w:p w14:paraId="3F56CEDA" w14:textId="77777777" w:rsidR="00752A4E" w:rsidRDefault="00752A4E" w:rsidP="00DB17CF">
            <w:pPr>
              <w:rPr>
                <w:ins w:id="1396" w:author="Girmay, Ezana" w:date="2024-05-21T19:34:00Z"/>
                <w:rFonts w:asciiTheme="minorHAnsi" w:hAnsiTheme="minorHAnsi" w:cstheme="minorHAnsi"/>
                <w:b/>
                <w:sz w:val="22"/>
                <w:szCs w:val="22"/>
              </w:rPr>
            </w:pPr>
          </w:p>
          <w:p w14:paraId="2F27F532" w14:textId="77777777" w:rsidR="00691CC8" w:rsidRPr="00691CC8" w:rsidRDefault="00691CC8" w:rsidP="00DB17CF">
            <w:pPr>
              <w:rPr>
                <w:ins w:id="1397" w:author="Girmay, Ezana" w:date="2024-05-21T19:23:00Z"/>
                <w:rFonts w:asciiTheme="minorHAnsi" w:hAnsiTheme="minorHAnsi" w:cstheme="minorHAnsi"/>
                <w:b/>
                <w:sz w:val="22"/>
                <w:szCs w:val="22"/>
                <w:rPrChange w:id="1398" w:author="Girmay, Ezana" w:date="2024-05-21T19:30:00Z">
                  <w:rPr>
                    <w:ins w:id="1399" w:author="Girmay, Ezana" w:date="2024-05-21T19:23:00Z"/>
                    <w:rFonts w:cs="Arial"/>
                    <w:b/>
                    <w:sz w:val="22"/>
                    <w:szCs w:val="22"/>
                  </w:rPr>
                </w:rPrChange>
              </w:rPr>
            </w:pPr>
          </w:p>
          <w:p w14:paraId="004A5A84" w14:textId="77777777" w:rsidR="00752A4E" w:rsidRPr="00691CC8" w:rsidRDefault="00752A4E" w:rsidP="00DB17CF">
            <w:pPr>
              <w:rPr>
                <w:ins w:id="1400" w:author="Girmay, Ezana" w:date="2024-05-21T19:23:00Z"/>
                <w:rFonts w:asciiTheme="minorHAnsi" w:hAnsiTheme="minorHAnsi" w:cstheme="minorHAnsi"/>
                <w:b/>
                <w:sz w:val="22"/>
                <w:szCs w:val="22"/>
                <w:rPrChange w:id="1401" w:author="Girmay, Ezana" w:date="2024-05-21T19:30:00Z">
                  <w:rPr>
                    <w:ins w:id="1402" w:author="Girmay, Ezana" w:date="2024-05-21T19:23:00Z"/>
                    <w:rFonts w:ascii="Arial" w:hAnsi="Arial" w:cs="Arial"/>
                    <w:b/>
                    <w:sz w:val="22"/>
                    <w:szCs w:val="22"/>
                  </w:rPr>
                </w:rPrChange>
              </w:rPr>
            </w:pPr>
          </w:p>
        </w:tc>
      </w:tr>
    </w:tbl>
    <w:p w14:paraId="00CFC6CC" w14:textId="06F44E6F" w:rsidR="00752A4E" w:rsidRPr="00691CC8" w:rsidRDefault="00752A4E" w:rsidP="001F37F0">
      <w:pPr>
        <w:keepNext/>
        <w:spacing w:before="120"/>
        <w:ind w:left="907" w:hanging="360"/>
        <w:rPr>
          <w:ins w:id="1403" w:author="Girmay, Ezana" w:date="2024-05-21T19:23:00Z"/>
          <w:rFonts w:asciiTheme="minorHAnsi" w:hAnsiTheme="minorHAnsi" w:cstheme="minorHAnsi"/>
          <w:b/>
          <w:bCs/>
          <w:color w:val="000000" w:themeColor="text1"/>
          <w:u w:val="single"/>
        </w:rPr>
      </w:pPr>
    </w:p>
    <w:p w14:paraId="65719C5D" w14:textId="77777777" w:rsidR="00752A4E" w:rsidRPr="00691CC8" w:rsidRDefault="00752A4E">
      <w:pPr>
        <w:rPr>
          <w:ins w:id="1404" w:author="Girmay, Ezana" w:date="2024-05-21T19:23:00Z"/>
          <w:rFonts w:asciiTheme="minorHAnsi" w:hAnsiTheme="minorHAnsi" w:cstheme="minorHAnsi"/>
          <w:b/>
          <w:bCs/>
          <w:color w:val="000000" w:themeColor="text1"/>
          <w:u w:val="single"/>
        </w:rPr>
      </w:pPr>
      <w:ins w:id="1405" w:author="Girmay, Ezana" w:date="2024-05-21T19:23:00Z">
        <w:r w:rsidRPr="00691CC8">
          <w:rPr>
            <w:rFonts w:asciiTheme="minorHAnsi" w:hAnsiTheme="minorHAnsi" w:cstheme="minorHAnsi"/>
            <w:b/>
            <w:bCs/>
            <w:color w:val="000000" w:themeColor="text1"/>
            <w:u w:val="single"/>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7"/>
        <w:gridCol w:w="1125"/>
        <w:gridCol w:w="785"/>
        <w:gridCol w:w="2767"/>
      </w:tblGrid>
      <w:tr w:rsidR="00752A4E" w:rsidRPr="00691CC8" w14:paraId="460258C3" w14:textId="77777777" w:rsidTr="00DB17CF">
        <w:trPr>
          <w:ins w:id="1406" w:author="Girmay, Ezana" w:date="2024-05-21T19:23:00Z"/>
        </w:trPr>
        <w:tc>
          <w:tcPr>
            <w:tcW w:w="5762" w:type="dxa"/>
            <w:gridSpan w:val="2"/>
            <w:shd w:val="clear" w:color="auto" w:fill="auto"/>
          </w:tcPr>
          <w:p w14:paraId="6D636390" w14:textId="77777777" w:rsidR="00752A4E" w:rsidRPr="00691CC8" w:rsidRDefault="00752A4E" w:rsidP="00DB17CF">
            <w:pPr>
              <w:rPr>
                <w:ins w:id="1407" w:author="Girmay, Ezana" w:date="2024-05-21T19:23:00Z"/>
                <w:rFonts w:asciiTheme="minorHAnsi" w:hAnsiTheme="minorHAnsi" w:cstheme="minorHAnsi"/>
                <w:sz w:val="22"/>
                <w:szCs w:val="22"/>
                <w:rPrChange w:id="1408" w:author="Girmay, Ezana" w:date="2024-05-21T19:30:00Z">
                  <w:rPr>
                    <w:ins w:id="1409" w:author="Girmay, Ezana" w:date="2024-05-21T19:23:00Z"/>
                    <w:rFonts w:ascii="Arial" w:hAnsi="Arial" w:cs="Arial"/>
                    <w:sz w:val="22"/>
                    <w:szCs w:val="22"/>
                  </w:rPr>
                </w:rPrChange>
              </w:rPr>
            </w:pPr>
            <w:ins w:id="1410" w:author="Girmay, Ezana" w:date="2024-05-21T19:23:00Z">
              <w:r w:rsidRPr="00691CC8">
                <w:rPr>
                  <w:rFonts w:asciiTheme="minorHAnsi" w:hAnsiTheme="minorHAnsi" w:cstheme="minorHAnsi"/>
                  <w:b/>
                  <w:sz w:val="22"/>
                  <w:szCs w:val="22"/>
                  <w:rPrChange w:id="1411"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1412" w:author="Girmay, Ezana" w:date="2024-05-21T19:30:00Z">
                    <w:rPr>
                      <w:rFonts w:ascii="Arial" w:hAnsi="Arial" w:cs="Arial"/>
                      <w:sz w:val="22"/>
                      <w:szCs w:val="22"/>
                    </w:rPr>
                  </w:rPrChange>
                </w:rPr>
                <w:t>: Pay ticket</w:t>
              </w:r>
            </w:ins>
          </w:p>
        </w:tc>
        <w:tc>
          <w:tcPr>
            <w:tcW w:w="785" w:type="dxa"/>
            <w:shd w:val="clear" w:color="auto" w:fill="auto"/>
          </w:tcPr>
          <w:p w14:paraId="18EF8D51" w14:textId="77777777" w:rsidR="00752A4E" w:rsidRPr="00691CC8" w:rsidRDefault="00752A4E" w:rsidP="00DB17CF">
            <w:pPr>
              <w:rPr>
                <w:ins w:id="1413" w:author="Girmay, Ezana" w:date="2024-05-21T19:23:00Z"/>
                <w:rFonts w:asciiTheme="minorHAnsi" w:hAnsiTheme="minorHAnsi" w:cstheme="minorHAnsi"/>
                <w:sz w:val="22"/>
                <w:szCs w:val="22"/>
                <w:rPrChange w:id="1414" w:author="Girmay, Ezana" w:date="2024-05-21T19:30:00Z">
                  <w:rPr>
                    <w:ins w:id="1415" w:author="Girmay, Ezana" w:date="2024-05-21T19:23:00Z"/>
                    <w:rFonts w:ascii="Arial" w:hAnsi="Arial" w:cs="Arial"/>
                    <w:sz w:val="22"/>
                    <w:szCs w:val="22"/>
                  </w:rPr>
                </w:rPrChange>
              </w:rPr>
            </w:pPr>
            <w:ins w:id="1416" w:author="Girmay, Ezana" w:date="2024-05-21T19:23:00Z">
              <w:r w:rsidRPr="00691CC8">
                <w:rPr>
                  <w:rFonts w:asciiTheme="minorHAnsi" w:hAnsiTheme="minorHAnsi" w:cstheme="minorHAnsi"/>
                  <w:b/>
                  <w:sz w:val="22"/>
                  <w:szCs w:val="22"/>
                  <w:rPrChange w:id="1417"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1418" w:author="Girmay, Ezana" w:date="2024-05-21T19:30:00Z">
                    <w:rPr>
                      <w:rFonts w:ascii="Arial" w:hAnsi="Arial" w:cs="Arial"/>
                      <w:sz w:val="22"/>
                      <w:szCs w:val="22"/>
                    </w:rPr>
                  </w:rPrChange>
                </w:rPr>
                <w:t>:  5</w:t>
              </w:r>
            </w:ins>
          </w:p>
        </w:tc>
        <w:tc>
          <w:tcPr>
            <w:tcW w:w="2767" w:type="dxa"/>
            <w:shd w:val="clear" w:color="auto" w:fill="auto"/>
          </w:tcPr>
          <w:p w14:paraId="390D1599" w14:textId="77777777" w:rsidR="00752A4E" w:rsidRPr="00691CC8" w:rsidRDefault="00752A4E" w:rsidP="00DB17CF">
            <w:pPr>
              <w:rPr>
                <w:ins w:id="1419" w:author="Girmay, Ezana" w:date="2024-05-21T19:23:00Z"/>
                <w:rFonts w:asciiTheme="minorHAnsi" w:hAnsiTheme="minorHAnsi" w:cstheme="minorHAnsi"/>
                <w:sz w:val="22"/>
                <w:szCs w:val="22"/>
                <w:rPrChange w:id="1420" w:author="Girmay, Ezana" w:date="2024-05-21T19:30:00Z">
                  <w:rPr>
                    <w:ins w:id="1421" w:author="Girmay, Ezana" w:date="2024-05-21T19:23:00Z"/>
                    <w:rFonts w:ascii="Arial" w:hAnsi="Arial" w:cs="Arial"/>
                    <w:sz w:val="22"/>
                    <w:szCs w:val="22"/>
                  </w:rPr>
                </w:rPrChange>
              </w:rPr>
            </w:pPr>
            <w:ins w:id="1422" w:author="Girmay, Ezana" w:date="2024-05-21T19:23:00Z">
              <w:r w:rsidRPr="00691CC8">
                <w:rPr>
                  <w:rFonts w:asciiTheme="minorHAnsi" w:hAnsiTheme="minorHAnsi" w:cstheme="minorHAnsi"/>
                  <w:b/>
                  <w:sz w:val="22"/>
                  <w:szCs w:val="22"/>
                  <w:rPrChange w:id="1423"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1424" w:author="Girmay, Ezana" w:date="2024-05-21T19:30:00Z">
                    <w:rPr>
                      <w:rFonts w:ascii="Arial" w:hAnsi="Arial" w:cs="Arial"/>
                      <w:sz w:val="22"/>
                      <w:szCs w:val="22"/>
                    </w:rPr>
                  </w:rPrChange>
                </w:rPr>
                <w:t>: Should have</w:t>
              </w:r>
            </w:ins>
          </w:p>
        </w:tc>
      </w:tr>
      <w:tr w:rsidR="00752A4E" w:rsidRPr="00691CC8" w14:paraId="05842B56" w14:textId="77777777" w:rsidTr="00DB17CF">
        <w:trPr>
          <w:ins w:id="1425" w:author="Girmay, Ezana" w:date="2024-05-21T19:23:00Z"/>
        </w:trPr>
        <w:tc>
          <w:tcPr>
            <w:tcW w:w="4637" w:type="dxa"/>
            <w:shd w:val="clear" w:color="auto" w:fill="auto"/>
          </w:tcPr>
          <w:p w14:paraId="631403EF" w14:textId="77777777" w:rsidR="00752A4E" w:rsidRPr="00691CC8" w:rsidRDefault="00752A4E" w:rsidP="00DB17CF">
            <w:pPr>
              <w:rPr>
                <w:ins w:id="1426" w:author="Girmay, Ezana" w:date="2024-05-21T19:23:00Z"/>
                <w:rFonts w:asciiTheme="minorHAnsi" w:hAnsiTheme="minorHAnsi" w:cstheme="minorHAnsi"/>
                <w:b/>
                <w:sz w:val="22"/>
                <w:szCs w:val="22"/>
                <w:rPrChange w:id="1427" w:author="Girmay, Ezana" w:date="2024-05-21T19:30:00Z">
                  <w:rPr>
                    <w:ins w:id="1428" w:author="Girmay, Ezana" w:date="2024-05-21T19:23:00Z"/>
                    <w:rFonts w:ascii="Arial" w:hAnsi="Arial" w:cs="Arial"/>
                    <w:b/>
                    <w:sz w:val="22"/>
                    <w:szCs w:val="22"/>
                  </w:rPr>
                </w:rPrChange>
              </w:rPr>
            </w:pPr>
            <w:ins w:id="1429" w:author="Girmay, Ezana" w:date="2024-05-21T19:23:00Z">
              <w:r w:rsidRPr="00691CC8">
                <w:rPr>
                  <w:rFonts w:asciiTheme="minorHAnsi" w:hAnsiTheme="minorHAnsi" w:cstheme="minorHAnsi"/>
                  <w:b/>
                  <w:sz w:val="22"/>
                  <w:szCs w:val="22"/>
                  <w:rPrChange w:id="1430"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1431" w:author="Girmay, Ezana" w:date="2024-05-21T19:30:00Z">
                    <w:rPr>
                      <w:rFonts w:ascii="Arial" w:hAnsi="Arial" w:cs="Arial"/>
                      <w:sz w:val="22"/>
                      <w:szCs w:val="22"/>
                    </w:rPr>
                  </w:rPrChange>
                </w:rPr>
                <w:t>: Customer</w:t>
              </w:r>
            </w:ins>
          </w:p>
        </w:tc>
        <w:tc>
          <w:tcPr>
            <w:tcW w:w="4677" w:type="dxa"/>
            <w:gridSpan w:val="3"/>
            <w:shd w:val="clear" w:color="auto" w:fill="auto"/>
          </w:tcPr>
          <w:p w14:paraId="11E7D286" w14:textId="77777777" w:rsidR="00752A4E" w:rsidRPr="00691CC8" w:rsidRDefault="00752A4E" w:rsidP="00DB17CF">
            <w:pPr>
              <w:rPr>
                <w:ins w:id="1432" w:author="Girmay, Ezana" w:date="2024-05-21T19:23:00Z"/>
                <w:rFonts w:asciiTheme="minorHAnsi" w:hAnsiTheme="minorHAnsi" w:cstheme="minorHAnsi"/>
                <w:sz w:val="22"/>
                <w:szCs w:val="22"/>
                <w:rPrChange w:id="1433" w:author="Girmay, Ezana" w:date="2024-05-21T19:30:00Z">
                  <w:rPr>
                    <w:ins w:id="1434" w:author="Girmay, Ezana" w:date="2024-05-21T19:23:00Z"/>
                    <w:rFonts w:ascii="Arial" w:hAnsi="Arial" w:cs="Arial"/>
                    <w:sz w:val="22"/>
                    <w:szCs w:val="22"/>
                  </w:rPr>
                </w:rPrChange>
              </w:rPr>
            </w:pPr>
            <w:ins w:id="1435" w:author="Girmay, Ezana" w:date="2024-05-21T19:23:00Z">
              <w:r w:rsidRPr="00691CC8">
                <w:rPr>
                  <w:rFonts w:asciiTheme="minorHAnsi" w:hAnsiTheme="minorHAnsi" w:cstheme="minorHAnsi"/>
                  <w:b/>
                  <w:sz w:val="22"/>
                  <w:szCs w:val="22"/>
                  <w:rPrChange w:id="1436"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1437" w:author="Girmay, Ezana" w:date="2024-05-21T19:30:00Z">
                    <w:rPr>
                      <w:rFonts w:ascii="Arial" w:hAnsi="Arial" w:cs="Arial"/>
                      <w:sz w:val="22"/>
                      <w:szCs w:val="22"/>
                    </w:rPr>
                  </w:rPrChange>
                </w:rPr>
                <w:t>: Overview, Essential</w:t>
              </w:r>
            </w:ins>
          </w:p>
        </w:tc>
      </w:tr>
      <w:tr w:rsidR="00752A4E" w:rsidRPr="00691CC8" w14:paraId="108FE557" w14:textId="77777777" w:rsidTr="00DB17CF">
        <w:trPr>
          <w:ins w:id="1438" w:author="Girmay, Ezana" w:date="2024-05-21T19:23:00Z"/>
        </w:trPr>
        <w:tc>
          <w:tcPr>
            <w:tcW w:w="9314" w:type="dxa"/>
            <w:gridSpan w:val="4"/>
            <w:shd w:val="clear" w:color="auto" w:fill="auto"/>
          </w:tcPr>
          <w:p w14:paraId="3A7F2EC0" w14:textId="77777777" w:rsidR="00752A4E" w:rsidRPr="00691CC8" w:rsidRDefault="00752A4E" w:rsidP="00DB17CF">
            <w:pPr>
              <w:rPr>
                <w:ins w:id="1439" w:author="Girmay, Ezana" w:date="2024-05-21T19:23:00Z"/>
                <w:rFonts w:asciiTheme="minorHAnsi" w:hAnsiTheme="minorHAnsi" w:cstheme="minorHAnsi"/>
                <w:b/>
                <w:sz w:val="22"/>
                <w:szCs w:val="22"/>
                <w:rPrChange w:id="1440" w:author="Girmay, Ezana" w:date="2024-05-21T19:30:00Z">
                  <w:rPr>
                    <w:ins w:id="1441" w:author="Girmay, Ezana" w:date="2024-05-21T19:23:00Z"/>
                    <w:rFonts w:ascii="Arial" w:hAnsi="Arial" w:cs="Arial"/>
                    <w:b/>
                    <w:sz w:val="22"/>
                    <w:szCs w:val="22"/>
                  </w:rPr>
                </w:rPrChange>
              </w:rPr>
            </w:pPr>
            <w:ins w:id="1442" w:author="Girmay, Ezana" w:date="2024-05-21T19:23:00Z">
              <w:r w:rsidRPr="00691CC8">
                <w:rPr>
                  <w:rFonts w:asciiTheme="minorHAnsi" w:hAnsiTheme="minorHAnsi" w:cstheme="minorHAnsi"/>
                  <w:b/>
                  <w:sz w:val="22"/>
                  <w:szCs w:val="22"/>
                  <w:rPrChange w:id="1443" w:author="Girmay, Ezana" w:date="2024-05-21T19:30:00Z">
                    <w:rPr>
                      <w:rFonts w:ascii="Arial" w:hAnsi="Arial" w:cs="Arial"/>
                      <w:b/>
                      <w:sz w:val="22"/>
                      <w:szCs w:val="22"/>
                    </w:rPr>
                  </w:rPrChange>
                </w:rPr>
                <w:t>Supporting Actors:</w:t>
              </w:r>
            </w:ins>
          </w:p>
          <w:p w14:paraId="3C31518B" w14:textId="77777777" w:rsidR="00752A4E" w:rsidRPr="00691CC8" w:rsidRDefault="00752A4E" w:rsidP="00DB17CF">
            <w:pPr>
              <w:rPr>
                <w:ins w:id="1444" w:author="Girmay, Ezana" w:date="2024-05-21T19:23:00Z"/>
                <w:rFonts w:asciiTheme="minorHAnsi" w:hAnsiTheme="minorHAnsi" w:cstheme="minorHAnsi"/>
                <w:sz w:val="22"/>
                <w:szCs w:val="22"/>
                <w:rPrChange w:id="1445" w:author="Girmay, Ezana" w:date="2024-05-21T19:30:00Z">
                  <w:rPr>
                    <w:ins w:id="1446" w:author="Girmay, Ezana" w:date="2024-05-21T19:23:00Z"/>
                    <w:rFonts w:ascii="Arial" w:hAnsi="Arial" w:cs="Arial"/>
                    <w:sz w:val="22"/>
                    <w:szCs w:val="22"/>
                  </w:rPr>
                </w:rPrChange>
              </w:rPr>
            </w:pPr>
          </w:p>
          <w:p w14:paraId="4B121A83" w14:textId="77777777" w:rsidR="00752A4E" w:rsidRPr="00691CC8" w:rsidRDefault="00752A4E" w:rsidP="00DB17CF">
            <w:pPr>
              <w:rPr>
                <w:ins w:id="1447" w:author="Girmay, Ezana" w:date="2024-05-21T19:23:00Z"/>
                <w:rFonts w:asciiTheme="minorHAnsi" w:hAnsiTheme="minorHAnsi" w:cstheme="minorHAnsi"/>
                <w:b/>
                <w:sz w:val="22"/>
                <w:szCs w:val="22"/>
                <w:rPrChange w:id="1448" w:author="Girmay, Ezana" w:date="2024-05-21T19:30:00Z">
                  <w:rPr>
                    <w:ins w:id="1449" w:author="Girmay, Ezana" w:date="2024-05-21T19:23:00Z"/>
                    <w:rFonts w:ascii="Arial" w:hAnsi="Arial" w:cs="Arial"/>
                    <w:b/>
                    <w:sz w:val="22"/>
                    <w:szCs w:val="22"/>
                  </w:rPr>
                </w:rPrChange>
              </w:rPr>
            </w:pPr>
          </w:p>
        </w:tc>
      </w:tr>
      <w:tr w:rsidR="00752A4E" w:rsidRPr="00691CC8" w14:paraId="16DDBBD7" w14:textId="77777777" w:rsidTr="00DB17CF">
        <w:trPr>
          <w:ins w:id="1450" w:author="Girmay, Ezana" w:date="2024-05-21T19:23:00Z"/>
        </w:trPr>
        <w:tc>
          <w:tcPr>
            <w:tcW w:w="9314" w:type="dxa"/>
            <w:gridSpan w:val="4"/>
            <w:shd w:val="clear" w:color="auto" w:fill="auto"/>
          </w:tcPr>
          <w:p w14:paraId="7B5DF499" w14:textId="77777777" w:rsidR="00752A4E" w:rsidRPr="00691CC8" w:rsidRDefault="00752A4E" w:rsidP="00DB17CF">
            <w:pPr>
              <w:rPr>
                <w:ins w:id="1451" w:author="Girmay, Ezana" w:date="2024-05-21T19:23:00Z"/>
                <w:rFonts w:asciiTheme="minorHAnsi" w:hAnsiTheme="minorHAnsi" w:cstheme="minorHAnsi"/>
                <w:sz w:val="22"/>
                <w:szCs w:val="22"/>
                <w:rPrChange w:id="1452" w:author="Girmay, Ezana" w:date="2024-05-21T19:30:00Z">
                  <w:rPr>
                    <w:ins w:id="1453" w:author="Girmay, Ezana" w:date="2024-05-21T19:23:00Z"/>
                    <w:rFonts w:ascii="Arial" w:hAnsi="Arial" w:cs="Arial"/>
                    <w:sz w:val="22"/>
                    <w:szCs w:val="22"/>
                  </w:rPr>
                </w:rPrChange>
              </w:rPr>
            </w:pPr>
            <w:ins w:id="1454" w:author="Girmay, Ezana" w:date="2024-05-21T19:23:00Z">
              <w:r w:rsidRPr="00691CC8">
                <w:rPr>
                  <w:rFonts w:asciiTheme="minorHAnsi" w:hAnsiTheme="minorHAnsi" w:cstheme="minorHAnsi"/>
                  <w:b/>
                  <w:sz w:val="22"/>
                  <w:szCs w:val="22"/>
                  <w:rPrChange w:id="1455"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1456" w:author="Girmay, Ezana" w:date="2024-05-21T19:30:00Z">
                    <w:rPr>
                      <w:rFonts w:ascii="Arial" w:hAnsi="Arial" w:cs="Arial"/>
                      <w:sz w:val="22"/>
                      <w:szCs w:val="22"/>
                    </w:rPr>
                  </w:rPrChange>
                </w:rPr>
                <w:t xml:space="preserve">: </w:t>
              </w:r>
            </w:ins>
          </w:p>
          <w:p w14:paraId="5E7D820C" w14:textId="77777777" w:rsidR="00752A4E" w:rsidRPr="00691CC8" w:rsidRDefault="00752A4E" w:rsidP="00DB17CF">
            <w:pPr>
              <w:rPr>
                <w:ins w:id="1457" w:author="Girmay, Ezana" w:date="2024-05-21T19:23:00Z"/>
                <w:rFonts w:asciiTheme="minorHAnsi" w:hAnsiTheme="minorHAnsi" w:cstheme="minorHAnsi"/>
                <w:sz w:val="22"/>
                <w:szCs w:val="22"/>
                <w:rPrChange w:id="1458" w:author="Girmay, Ezana" w:date="2024-05-21T19:30:00Z">
                  <w:rPr>
                    <w:ins w:id="1459" w:author="Girmay, Ezana" w:date="2024-05-21T19:23:00Z"/>
                    <w:rFonts w:ascii="Arial" w:hAnsi="Arial" w:cs="Arial"/>
                    <w:sz w:val="22"/>
                    <w:szCs w:val="22"/>
                  </w:rPr>
                </w:rPrChange>
              </w:rPr>
            </w:pPr>
            <w:ins w:id="1460" w:author="Girmay, Ezana" w:date="2024-05-21T19:23:00Z">
              <w:r w:rsidRPr="00691CC8">
                <w:rPr>
                  <w:rFonts w:asciiTheme="minorHAnsi" w:hAnsiTheme="minorHAnsi" w:cstheme="minorHAnsi"/>
                  <w:sz w:val="22"/>
                  <w:szCs w:val="22"/>
                  <w:rPrChange w:id="1461" w:author="Girmay, Ezana" w:date="2024-05-21T19:30:00Z">
                    <w:rPr>
                      <w:rFonts w:ascii="Arial" w:hAnsi="Arial" w:cs="Arial"/>
                      <w:sz w:val="22"/>
                      <w:szCs w:val="22"/>
                    </w:rPr>
                  </w:rPrChange>
                </w:rPr>
                <w:t xml:space="preserve">CEO-In charge of making sure customers pay tickets and implementing ticket collecting practices for company. </w:t>
              </w:r>
            </w:ins>
          </w:p>
          <w:p w14:paraId="0FF2F8EE" w14:textId="77777777" w:rsidR="00752A4E" w:rsidRPr="00691CC8" w:rsidRDefault="00752A4E" w:rsidP="00DB17CF">
            <w:pPr>
              <w:rPr>
                <w:ins w:id="1462" w:author="Girmay, Ezana" w:date="2024-05-21T19:23:00Z"/>
                <w:rFonts w:asciiTheme="minorHAnsi" w:hAnsiTheme="minorHAnsi" w:cstheme="minorHAnsi"/>
                <w:sz w:val="22"/>
                <w:szCs w:val="22"/>
                <w:rPrChange w:id="1463" w:author="Girmay, Ezana" w:date="2024-05-21T19:30:00Z">
                  <w:rPr>
                    <w:ins w:id="1464" w:author="Girmay, Ezana" w:date="2024-05-21T19:23:00Z"/>
                    <w:rFonts w:ascii="Arial" w:hAnsi="Arial" w:cs="Arial"/>
                    <w:sz w:val="22"/>
                    <w:szCs w:val="22"/>
                  </w:rPr>
                </w:rPrChange>
              </w:rPr>
            </w:pPr>
          </w:p>
          <w:p w14:paraId="77446B85" w14:textId="77777777" w:rsidR="00752A4E" w:rsidRPr="00691CC8" w:rsidRDefault="00752A4E" w:rsidP="00DB17CF">
            <w:pPr>
              <w:rPr>
                <w:ins w:id="1465" w:author="Girmay, Ezana" w:date="2024-05-21T19:23:00Z"/>
                <w:rFonts w:asciiTheme="minorHAnsi" w:hAnsiTheme="minorHAnsi" w:cstheme="minorHAnsi"/>
                <w:sz w:val="22"/>
                <w:szCs w:val="22"/>
                <w:rPrChange w:id="1466" w:author="Girmay, Ezana" w:date="2024-05-21T19:30:00Z">
                  <w:rPr>
                    <w:ins w:id="1467" w:author="Girmay, Ezana" w:date="2024-05-21T19:23:00Z"/>
                    <w:rFonts w:ascii="Arial" w:hAnsi="Arial" w:cs="Arial"/>
                    <w:sz w:val="22"/>
                    <w:szCs w:val="22"/>
                  </w:rPr>
                </w:rPrChange>
              </w:rPr>
            </w:pPr>
          </w:p>
        </w:tc>
      </w:tr>
      <w:tr w:rsidR="00752A4E" w:rsidRPr="00691CC8" w14:paraId="29620E96" w14:textId="77777777" w:rsidTr="00DB17CF">
        <w:trPr>
          <w:ins w:id="1468" w:author="Girmay, Ezana" w:date="2024-05-21T19:23:00Z"/>
        </w:trPr>
        <w:tc>
          <w:tcPr>
            <w:tcW w:w="9314" w:type="dxa"/>
            <w:gridSpan w:val="4"/>
            <w:shd w:val="clear" w:color="auto" w:fill="auto"/>
          </w:tcPr>
          <w:p w14:paraId="537BD795" w14:textId="77777777" w:rsidR="00752A4E" w:rsidRPr="00691CC8" w:rsidRDefault="00752A4E" w:rsidP="00DB17CF">
            <w:pPr>
              <w:rPr>
                <w:ins w:id="1469" w:author="Girmay, Ezana" w:date="2024-05-21T19:23:00Z"/>
                <w:rFonts w:asciiTheme="minorHAnsi" w:hAnsiTheme="minorHAnsi" w:cstheme="minorHAnsi"/>
                <w:sz w:val="22"/>
                <w:szCs w:val="22"/>
                <w:rPrChange w:id="1470" w:author="Girmay, Ezana" w:date="2024-05-21T19:30:00Z">
                  <w:rPr>
                    <w:ins w:id="1471" w:author="Girmay, Ezana" w:date="2024-05-21T19:23:00Z"/>
                    <w:rFonts w:ascii="Arial" w:hAnsi="Arial" w:cs="Arial"/>
                    <w:sz w:val="22"/>
                    <w:szCs w:val="22"/>
                  </w:rPr>
                </w:rPrChange>
              </w:rPr>
            </w:pPr>
            <w:ins w:id="1472" w:author="Girmay, Ezana" w:date="2024-05-21T19:23:00Z">
              <w:r w:rsidRPr="00691CC8">
                <w:rPr>
                  <w:rFonts w:asciiTheme="minorHAnsi" w:hAnsiTheme="minorHAnsi" w:cstheme="minorHAnsi"/>
                  <w:b/>
                  <w:sz w:val="22"/>
                  <w:szCs w:val="22"/>
                  <w:rPrChange w:id="1473"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1474" w:author="Girmay, Ezana" w:date="2024-05-21T19:30:00Z">
                    <w:rPr>
                      <w:rFonts w:ascii="Arial" w:hAnsi="Arial" w:cs="Arial"/>
                      <w:sz w:val="22"/>
                      <w:szCs w:val="22"/>
                    </w:rPr>
                  </w:rPrChange>
                </w:rPr>
                <w:t xml:space="preserve">: </w:t>
              </w:r>
            </w:ins>
          </w:p>
          <w:p w14:paraId="510A5CF9" w14:textId="735219F5" w:rsidR="00752A4E" w:rsidRPr="00691CC8" w:rsidRDefault="00752A4E" w:rsidP="00DB17CF">
            <w:pPr>
              <w:rPr>
                <w:ins w:id="1475" w:author="Girmay, Ezana" w:date="2024-05-21T19:23:00Z"/>
                <w:rFonts w:asciiTheme="minorHAnsi" w:hAnsiTheme="minorHAnsi" w:cstheme="minorHAnsi"/>
                <w:sz w:val="22"/>
                <w:szCs w:val="22"/>
                <w:rPrChange w:id="1476" w:author="Girmay, Ezana" w:date="2024-05-21T19:30:00Z">
                  <w:rPr>
                    <w:ins w:id="1477" w:author="Girmay, Ezana" w:date="2024-05-21T19:23:00Z"/>
                    <w:rFonts w:ascii="Arial" w:hAnsi="Arial" w:cs="Arial"/>
                    <w:sz w:val="22"/>
                    <w:szCs w:val="22"/>
                  </w:rPr>
                </w:rPrChange>
              </w:rPr>
            </w:pPr>
            <w:ins w:id="1478" w:author="Girmay, Ezana" w:date="2024-05-21T19:23:00Z">
              <w:r w:rsidRPr="00691CC8">
                <w:rPr>
                  <w:rFonts w:asciiTheme="minorHAnsi" w:hAnsiTheme="minorHAnsi" w:cstheme="minorHAnsi"/>
                  <w:sz w:val="22"/>
                  <w:szCs w:val="22"/>
                  <w:rPrChange w:id="1479" w:author="Girmay, Ezana" w:date="2024-05-21T19:30:00Z">
                    <w:rPr>
                      <w:rFonts w:ascii="Arial" w:hAnsi="Arial" w:cs="Arial"/>
                      <w:sz w:val="22"/>
                      <w:szCs w:val="22"/>
                    </w:rPr>
                  </w:rPrChange>
                </w:rPr>
                <w:t>Customer</w:t>
              </w:r>
            </w:ins>
            <w:ins w:id="1480" w:author="Girmay, Ezana" w:date="2024-05-21T20:14:00Z">
              <w:r w:rsidR="00C8073F">
                <w:rPr>
                  <w:rFonts w:asciiTheme="minorHAnsi" w:hAnsiTheme="minorHAnsi" w:cstheme="minorHAnsi"/>
                  <w:sz w:val="22"/>
                  <w:szCs w:val="22"/>
                </w:rPr>
                <w:t>s</w:t>
              </w:r>
            </w:ins>
            <w:ins w:id="1481" w:author="Girmay, Ezana" w:date="2024-05-21T19:23:00Z">
              <w:r w:rsidRPr="00691CC8">
                <w:rPr>
                  <w:rFonts w:asciiTheme="minorHAnsi" w:hAnsiTheme="minorHAnsi" w:cstheme="minorHAnsi"/>
                  <w:sz w:val="22"/>
                  <w:szCs w:val="22"/>
                  <w:rPrChange w:id="1482" w:author="Girmay, Ezana" w:date="2024-05-21T19:30:00Z">
                    <w:rPr>
                      <w:rFonts w:ascii="Arial" w:hAnsi="Arial" w:cs="Arial"/>
                      <w:sz w:val="22"/>
                      <w:szCs w:val="22"/>
                    </w:rPr>
                  </w:rPrChange>
                </w:rPr>
                <w:t xml:space="preserve"> can pay for any ticket issued to them by the lot managers.</w:t>
              </w:r>
            </w:ins>
          </w:p>
          <w:p w14:paraId="159DA13D" w14:textId="77777777" w:rsidR="00752A4E" w:rsidRPr="00691CC8" w:rsidRDefault="00752A4E" w:rsidP="00DB17CF">
            <w:pPr>
              <w:rPr>
                <w:ins w:id="1483" w:author="Girmay, Ezana" w:date="2024-05-21T19:23:00Z"/>
                <w:rFonts w:asciiTheme="minorHAnsi" w:hAnsiTheme="minorHAnsi" w:cstheme="minorHAnsi"/>
                <w:sz w:val="22"/>
                <w:szCs w:val="22"/>
                <w:rPrChange w:id="1484" w:author="Girmay, Ezana" w:date="2024-05-21T19:30:00Z">
                  <w:rPr>
                    <w:ins w:id="1485" w:author="Girmay, Ezana" w:date="2024-05-21T19:23:00Z"/>
                    <w:rFonts w:ascii="Arial" w:hAnsi="Arial" w:cs="Arial"/>
                    <w:sz w:val="22"/>
                    <w:szCs w:val="22"/>
                  </w:rPr>
                </w:rPrChange>
              </w:rPr>
            </w:pPr>
          </w:p>
          <w:p w14:paraId="5B3F6066" w14:textId="77777777" w:rsidR="00752A4E" w:rsidRPr="00691CC8" w:rsidRDefault="00752A4E" w:rsidP="00DB17CF">
            <w:pPr>
              <w:rPr>
                <w:ins w:id="1486" w:author="Girmay, Ezana" w:date="2024-05-21T19:23:00Z"/>
                <w:rFonts w:asciiTheme="minorHAnsi" w:hAnsiTheme="minorHAnsi" w:cstheme="minorHAnsi"/>
                <w:sz w:val="22"/>
                <w:szCs w:val="22"/>
                <w:rPrChange w:id="1487" w:author="Girmay, Ezana" w:date="2024-05-21T19:30:00Z">
                  <w:rPr>
                    <w:ins w:id="1488" w:author="Girmay, Ezana" w:date="2024-05-21T19:23:00Z"/>
                    <w:rFonts w:ascii="Arial" w:hAnsi="Arial" w:cs="Arial"/>
                    <w:sz w:val="22"/>
                    <w:szCs w:val="22"/>
                  </w:rPr>
                </w:rPrChange>
              </w:rPr>
            </w:pPr>
          </w:p>
        </w:tc>
      </w:tr>
      <w:tr w:rsidR="00752A4E" w:rsidRPr="00691CC8" w14:paraId="29A60C38" w14:textId="77777777" w:rsidTr="00DB17CF">
        <w:trPr>
          <w:ins w:id="1489" w:author="Girmay, Ezana" w:date="2024-05-21T19:23:00Z"/>
        </w:trPr>
        <w:tc>
          <w:tcPr>
            <w:tcW w:w="9314" w:type="dxa"/>
            <w:gridSpan w:val="4"/>
            <w:shd w:val="clear" w:color="auto" w:fill="auto"/>
          </w:tcPr>
          <w:p w14:paraId="31D648B1" w14:textId="77777777" w:rsidR="00752A4E" w:rsidRPr="00691CC8" w:rsidRDefault="00752A4E" w:rsidP="00DB17CF">
            <w:pPr>
              <w:rPr>
                <w:ins w:id="1490" w:author="Girmay, Ezana" w:date="2024-05-21T19:23:00Z"/>
                <w:rFonts w:asciiTheme="minorHAnsi" w:hAnsiTheme="minorHAnsi" w:cstheme="minorHAnsi"/>
                <w:sz w:val="22"/>
                <w:szCs w:val="22"/>
                <w:rPrChange w:id="1491" w:author="Girmay, Ezana" w:date="2024-05-21T19:30:00Z">
                  <w:rPr>
                    <w:ins w:id="1492" w:author="Girmay, Ezana" w:date="2024-05-21T19:23:00Z"/>
                    <w:rFonts w:ascii="Arial" w:hAnsi="Arial" w:cs="Arial"/>
                    <w:sz w:val="22"/>
                    <w:szCs w:val="22"/>
                  </w:rPr>
                </w:rPrChange>
              </w:rPr>
            </w:pPr>
            <w:ins w:id="1493" w:author="Girmay, Ezana" w:date="2024-05-21T19:23:00Z">
              <w:r w:rsidRPr="00691CC8">
                <w:rPr>
                  <w:rFonts w:asciiTheme="minorHAnsi" w:hAnsiTheme="minorHAnsi" w:cstheme="minorHAnsi"/>
                  <w:b/>
                  <w:sz w:val="22"/>
                  <w:szCs w:val="22"/>
                  <w:rPrChange w:id="1494"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1495" w:author="Girmay, Ezana" w:date="2024-05-21T19:30:00Z">
                    <w:rPr>
                      <w:rFonts w:ascii="Arial" w:hAnsi="Arial" w:cs="Arial"/>
                      <w:sz w:val="22"/>
                      <w:szCs w:val="22"/>
                    </w:rPr>
                  </w:rPrChange>
                </w:rPr>
                <w:t xml:space="preserve">: Customer selects to pay for ticket on the application. </w:t>
              </w:r>
            </w:ins>
          </w:p>
          <w:p w14:paraId="04AF6A9F" w14:textId="77777777" w:rsidR="00752A4E" w:rsidRPr="00691CC8" w:rsidRDefault="00752A4E" w:rsidP="00DB17CF">
            <w:pPr>
              <w:rPr>
                <w:ins w:id="1496" w:author="Girmay, Ezana" w:date="2024-05-21T19:23:00Z"/>
                <w:rFonts w:asciiTheme="minorHAnsi" w:hAnsiTheme="minorHAnsi" w:cstheme="minorHAnsi"/>
                <w:sz w:val="22"/>
                <w:szCs w:val="22"/>
                <w:rPrChange w:id="1497" w:author="Girmay, Ezana" w:date="2024-05-21T19:30:00Z">
                  <w:rPr>
                    <w:ins w:id="1498" w:author="Girmay, Ezana" w:date="2024-05-21T19:23:00Z"/>
                    <w:rFonts w:ascii="Arial" w:hAnsi="Arial" w:cs="Arial"/>
                    <w:sz w:val="22"/>
                    <w:szCs w:val="22"/>
                  </w:rPr>
                </w:rPrChange>
              </w:rPr>
            </w:pPr>
          </w:p>
          <w:p w14:paraId="589A11B4" w14:textId="77777777" w:rsidR="00752A4E" w:rsidRPr="00691CC8" w:rsidRDefault="00752A4E" w:rsidP="00DB17CF">
            <w:pPr>
              <w:tabs>
                <w:tab w:val="left" w:pos="1980"/>
                <w:tab w:val="left" w:pos="3240"/>
              </w:tabs>
              <w:rPr>
                <w:ins w:id="1499" w:author="Girmay, Ezana" w:date="2024-05-21T19:23:00Z"/>
                <w:rFonts w:asciiTheme="minorHAnsi" w:hAnsiTheme="minorHAnsi" w:cstheme="minorHAnsi"/>
                <w:sz w:val="22"/>
                <w:szCs w:val="22"/>
                <w:rPrChange w:id="1500" w:author="Girmay, Ezana" w:date="2024-05-21T19:30:00Z">
                  <w:rPr>
                    <w:ins w:id="1501" w:author="Girmay, Ezana" w:date="2024-05-21T19:23:00Z"/>
                    <w:rFonts w:ascii="Arial" w:hAnsi="Arial" w:cs="Arial"/>
                    <w:sz w:val="22"/>
                    <w:szCs w:val="22"/>
                  </w:rPr>
                </w:rPrChange>
              </w:rPr>
            </w:pPr>
            <w:ins w:id="1502" w:author="Girmay, Ezana" w:date="2024-05-21T19:23:00Z">
              <w:r w:rsidRPr="00691CC8">
                <w:rPr>
                  <w:rFonts w:asciiTheme="minorHAnsi" w:hAnsiTheme="minorHAnsi" w:cstheme="minorHAnsi"/>
                  <w:b/>
                  <w:sz w:val="22"/>
                  <w:szCs w:val="22"/>
                  <w:rPrChange w:id="1503"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1504"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1505"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1506"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1507"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1508" w:author="Girmay, Ezana" w:date="2024-05-21T19:30:00Z">
                    <w:rPr>
                      <w:rFonts w:ascii="Arial" w:hAnsi="Arial" w:cs="Arial"/>
                      <w:sz w:val="22"/>
                      <w:szCs w:val="22"/>
                    </w:rPr>
                  </w:rPrChange>
                </w:rPr>
                <w:tab/>
                <w:t xml:space="preserve">   ___ Temporal</w:t>
              </w:r>
            </w:ins>
          </w:p>
        </w:tc>
      </w:tr>
      <w:tr w:rsidR="00752A4E" w:rsidRPr="00691CC8" w14:paraId="2CD816B9" w14:textId="77777777" w:rsidTr="00DB17CF">
        <w:trPr>
          <w:ins w:id="1509" w:author="Girmay, Ezana" w:date="2024-05-21T19:23:00Z"/>
        </w:trPr>
        <w:tc>
          <w:tcPr>
            <w:tcW w:w="9314" w:type="dxa"/>
            <w:gridSpan w:val="4"/>
            <w:shd w:val="clear" w:color="auto" w:fill="auto"/>
          </w:tcPr>
          <w:p w14:paraId="622F9469" w14:textId="77777777" w:rsidR="00752A4E" w:rsidRPr="00691CC8" w:rsidRDefault="00752A4E" w:rsidP="00DB17CF">
            <w:pPr>
              <w:rPr>
                <w:ins w:id="1510" w:author="Girmay, Ezana" w:date="2024-05-21T19:23:00Z"/>
                <w:rFonts w:asciiTheme="minorHAnsi" w:hAnsiTheme="minorHAnsi" w:cstheme="minorHAnsi"/>
                <w:sz w:val="22"/>
                <w:szCs w:val="22"/>
                <w:rPrChange w:id="1511" w:author="Girmay, Ezana" w:date="2024-05-21T19:30:00Z">
                  <w:rPr>
                    <w:ins w:id="1512" w:author="Girmay, Ezana" w:date="2024-05-21T19:23:00Z"/>
                    <w:rFonts w:ascii="Arial" w:hAnsi="Arial" w:cs="Arial"/>
                    <w:sz w:val="22"/>
                    <w:szCs w:val="22"/>
                  </w:rPr>
                </w:rPrChange>
              </w:rPr>
            </w:pPr>
            <w:ins w:id="1513" w:author="Girmay, Ezana" w:date="2024-05-21T19:23:00Z">
              <w:r w:rsidRPr="00691CC8">
                <w:rPr>
                  <w:rFonts w:asciiTheme="minorHAnsi" w:hAnsiTheme="minorHAnsi" w:cstheme="minorHAnsi"/>
                  <w:b/>
                  <w:sz w:val="22"/>
                  <w:szCs w:val="22"/>
                  <w:rPrChange w:id="1514"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1515" w:author="Girmay, Ezana" w:date="2024-05-21T19:30:00Z">
                    <w:rPr>
                      <w:rFonts w:ascii="Arial" w:hAnsi="Arial" w:cs="Arial"/>
                      <w:sz w:val="22"/>
                      <w:szCs w:val="22"/>
                    </w:rPr>
                  </w:rPrChange>
                </w:rPr>
                <w:t xml:space="preserve">: </w:t>
              </w:r>
            </w:ins>
          </w:p>
          <w:p w14:paraId="565D78B4" w14:textId="77777777" w:rsidR="00752A4E" w:rsidRPr="00691CC8" w:rsidRDefault="00752A4E" w:rsidP="00DB17CF">
            <w:pPr>
              <w:tabs>
                <w:tab w:val="left" w:pos="720"/>
              </w:tabs>
              <w:rPr>
                <w:ins w:id="1516" w:author="Girmay, Ezana" w:date="2024-05-21T19:23:00Z"/>
                <w:rFonts w:asciiTheme="minorHAnsi" w:hAnsiTheme="minorHAnsi" w:cstheme="minorHAnsi"/>
                <w:sz w:val="22"/>
                <w:szCs w:val="22"/>
                <w:rPrChange w:id="1517" w:author="Girmay, Ezana" w:date="2024-05-21T19:30:00Z">
                  <w:rPr>
                    <w:ins w:id="1518" w:author="Girmay, Ezana" w:date="2024-05-21T19:23:00Z"/>
                    <w:rFonts w:ascii="Arial" w:hAnsi="Arial" w:cs="Arial"/>
                    <w:sz w:val="22"/>
                    <w:szCs w:val="22"/>
                  </w:rPr>
                </w:rPrChange>
              </w:rPr>
            </w:pPr>
            <w:ins w:id="1519" w:author="Girmay, Ezana" w:date="2024-05-21T19:23:00Z">
              <w:r w:rsidRPr="00691CC8">
                <w:rPr>
                  <w:rFonts w:asciiTheme="minorHAnsi" w:hAnsiTheme="minorHAnsi" w:cstheme="minorHAnsi"/>
                  <w:sz w:val="22"/>
                  <w:szCs w:val="22"/>
                  <w:rPrChange w:id="1520"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521"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1522" w:author="Girmay, Ezana" w:date="2024-05-21T19:30:00Z">
                    <w:rPr>
                      <w:rFonts w:ascii="Arial" w:hAnsi="Arial" w:cs="Arial"/>
                      <w:sz w:val="22"/>
                      <w:szCs w:val="22"/>
                    </w:rPr>
                  </w:rPrChange>
                </w:rPr>
                <w:t xml:space="preserve">: </w:t>
              </w:r>
            </w:ins>
          </w:p>
          <w:p w14:paraId="5AEC7532" w14:textId="77777777" w:rsidR="00752A4E" w:rsidRPr="00691CC8" w:rsidRDefault="00752A4E" w:rsidP="00DB17CF">
            <w:pPr>
              <w:tabs>
                <w:tab w:val="left" w:pos="720"/>
              </w:tabs>
              <w:rPr>
                <w:ins w:id="1523" w:author="Girmay, Ezana" w:date="2024-05-21T19:23:00Z"/>
                <w:rFonts w:asciiTheme="minorHAnsi" w:hAnsiTheme="minorHAnsi" w:cstheme="minorHAnsi"/>
                <w:sz w:val="22"/>
                <w:szCs w:val="22"/>
                <w:rPrChange w:id="1524" w:author="Girmay, Ezana" w:date="2024-05-21T19:30:00Z">
                  <w:rPr>
                    <w:ins w:id="1525" w:author="Girmay, Ezana" w:date="2024-05-21T19:23:00Z"/>
                    <w:rFonts w:ascii="Arial" w:hAnsi="Arial" w:cs="Arial"/>
                    <w:sz w:val="22"/>
                    <w:szCs w:val="22"/>
                  </w:rPr>
                </w:rPrChange>
              </w:rPr>
            </w:pPr>
            <w:ins w:id="1526" w:author="Girmay, Ezana" w:date="2024-05-21T19:23:00Z">
              <w:r w:rsidRPr="00691CC8">
                <w:rPr>
                  <w:rFonts w:asciiTheme="minorHAnsi" w:hAnsiTheme="minorHAnsi" w:cstheme="minorHAnsi"/>
                  <w:sz w:val="22"/>
                  <w:szCs w:val="22"/>
                  <w:rPrChange w:id="1527"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528"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1529" w:author="Girmay, Ezana" w:date="2024-05-21T19:30:00Z">
                    <w:rPr>
                      <w:rFonts w:ascii="Arial" w:hAnsi="Arial" w:cs="Arial"/>
                      <w:sz w:val="22"/>
                      <w:szCs w:val="22"/>
                    </w:rPr>
                  </w:rPrChange>
                </w:rPr>
                <w:t xml:space="preserve">: </w:t>
              </w:r>
            </w:ins>
          </w:p>
          <w:p w14:paraId="3C58D6E8" w14:textId="77777777" w:rsidR="00752A4E" w:rsidRPr="00691CC8" w:rsidRDefault="00752A4E" w:rsidP="00DB17CF">
            <w:pPr>
              <w:tabs>
                <w:tab w:val="left" w:pos="720"/>
              </w:tabs>
              <w:rPr>
                <w:ins w:id="1530" w:author="Girmay, Ezana" w:date="2024-05-21T19:23:00Z"/>
                <w:rFonts w:asciiTheme="minorHAnsi" w:hAnsiTheme="minorHAnsi" w:cstheme="minorHAnsi"/>
                <w:sz w:val="22"/>
                <w:szCs w:val="22"/>
                <w:rPrChange w:id="1531" w:author="Girmay, Ezana" w:date="2024-05-21T19:30:00Z">
                  <w:rPr>
                    <w:ins w:id="1532" w:author="Girmay, Ezana" w:date="2024-05-21T19:23:00Z"/>
                    <w:rFonts w:ascii="Arial" w:hAnsi="Arial" w:cs="Arial"/>
                    <w:sz w:val="22"/>
                    <w:szCs w:val="22"/>
                  </w:rPr>
                </w:rPrChange>
              </w:rPr>
            </w:pPr>
            <w:ins w:id="1533" w:author="Girmay, Ezana" w:date="2024-05-21T19:23:00Z">
              <w:r w:rsidRPr="00691CC8">
                <w:rPr>
                  <w:rFonts w:asciiTheme="minorHAnsi" w:hAnsiTheme="minorHAnsi" w:cstheme="minorHAnsi"/>
                  <w:sz w:val="22"/>
                  <w:szCs w:val="22"/>
                  <w:rPrChange w:id="1534"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535"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1536" w:author="Girmay, Ezana" w:date="2024-05-21T19:30:00Z">
                    <w:rPr>
                      <w:rFonts w:ascii="Arial" w:hAnsi="Arial" w:cs="Arial"/>
                      <w:sz w:val="22"/>
                      <w:szCs w:val="22"/>
                    </w:rPr>
                  </w:rPrChange>
                </w:rPr>
                <w:t xml:space="preserve">: </w:t>
              </w:r>
            </w:ins>
          </w:p>
          <w:p w14:paraId="373950A8" w14:textId="77777777" w:rsidR="00752A4E" w:rsidRPr="00691CC8" w:rsidRDefault="00752A4E" w:rsidP="00DB17CF">
            <w:pPr>
              <w:tabs>
                <w:tab w:val="left" w:pos="720"/>
              </w:tabs>
              <w:rPr>
                <w:ins w:id="1537" w:author="Girmay, Ezana" w:date="2024-05-21T19:23:00Z"/>
                <w:rFonts w:asciiTheme="minorHAnsi" w:hAnsiTheme="minorHAnsi" w:cstheme="minorHAnsi"/>
                <w:sz w:val="22"/>
                <w:szCs w:val="22"/>
                <w:rPrChange w:id="1538" w:author="Girmay, Ezana" w:date="2024-05-21T19:30:00Z">
                  <w:rPr>
                    <w:ins w:id="1539" w:author="Girmay, Ezana" w:date="2024-05-21T19:23:00Z"/>
                    <w:rFonts w:ascii="Arial" w:hAnsi="Arial" w:cs="Arial"/>
                    <w:sz w:val="22"/>
                    <w:szCs w:val="22"/>
                  </w:rPr>
                </w:rPrChange>
              </w:rPr>
            </w:pPr>
            <w:ins w:id="1540" w:author="Girmay, Ezana" w:date="2024-05-21T19:23:00Z">
              <w:r w:rsidRPr="00691CC8">
                <w:rPr>
                  <w:rFonts w:asciiTheme="minorHAnsi" w:hAnsiTheme="minorHAnsi" w:cstheme="minorHAnsi"/>
                  <w:sz w:val="22"/>
                  <w:szCs w:val="22"/>
                  <w:rPrChange w:id="1541"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542"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1543" w:author="Girmay, Ezana" w:date="2024-05-21T19:30:00Z">
                    <w:rPr>
                      <w:rFonts w:ascii="Arial" w:hAnsi="Arial" w:cs="Arial"/>
                      <w:sz w:val="22"/>
                      <w:szCs w:val="22"/>
                    </w:rPr>
                  </w:rPrChange>
                </w:rPr>
                <w:t xml:space="preserve">: </w:t>
              </w:r>
            </w:ins>
          </w:p>
        </w:tc>
      </w:tr>
      <w:tr w:rsidR="00752A4E" w:rsidRPr="00691CC8" w14:paraId="590B5436" w14:textId="77777777" w:rsidTr="00DB17CF">
        <w:trPr>
          <w:ins w:id="1544" w:author="Girmay, Ezana" w:date="2024-05-21T19:23:00Z"/>
        </w:trPr>
        <w:tc>
          <w:tcPr>
            <w:tcW w:w="9314" w:type="dxa"/>
            <w:gridSpan w:val="4"/>
            <w:shd w:val="clear" w:color="auto" w:fill="auto"/>
          </w:tcPr>
          <w:p w14:paraId="78EC7AF0" w14:textId="77777777" w:rsidR="00752A4E" w:rsidRPr="00691CC8" w:rsidRDefault="00752A4E" w:rsidP="00DB17CF">
            <w:pPr>
              <w:rPr>
                <w:ins w:id="1545" w:author="Girmay, Ezana" w:date="2024-05-21T19:23:00Z"/>
                <w:rFonts w:asciiTheme="minorHAnsi" w:hAnsiTheme="minorHAnsi" w:cstheme="minorHAnsi"/>
                <w:sz w:val="22"/>
                <w:szCs w:val="22"/>
                <w:rPrChange w:id="1546" w:author="Girmay, Ezana" w:date="2024-05-21T19:30:00Z">
                  <w:rPr>
                    <w:ins w:id="1547" w:author="Girmay, Ezana" w:date="2024-05-21T19:23:00Z"/>
                    <w:rFonts w:ascii="Arial" w:hAnsi="Arial" w:cs="Arial"/>
                    <w:sz w:val="22"/>
                    <w:szCs w:val="22"/>
                  </w:rPr>
                </w:rPrChange>
              </w:rPr>
            </w:pPr>
            <w:ins w:id="1548" w:author="Girmay, Ezana" w:date="2024-05-21T19:23:00Z">
              <w:r w:rsidRPr="00691CC8">
                <w:rPr>
                  <w:rFonts w:asciiTheme="minorHAnsi" w:hAnsiTheme="minorHAnsi" w:cstheme="minorHAnsi"/>
                  <w:b/>
                  <w:sz w:val="22"/>
                  <w:szCs w:val="22"/>
                  <w:rPrChange w:id="1549"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1550" w:author="Girmay, Ezana" w:date="2024-05-21T19:30:00Z">
                    <w:rPr>
                      <w:rFonts w:ascii="Arial" w:hAnsi="Arial" w:cs="Arial"/>
                      <w:sz w:val="22"/>
                      <w:szCs w:val="22"/>
                    </w:rPr>
                  </w:rPrChange>
                </w:rPr>
                <w:t xml:space="preserve">: </w:t>
              </w:r>
            </w:ins>
          </w:p>
          <w:p w14:paraId="2335512F" w14:textId="77777777" w:rsidR="00752A4E" w:rsidRPr="00691CC8" w:rsidRDefault="00752A4E" w:rsidP="00DB17CF">
            <w:pPr>
              <w:rPr>
                <w:ins w:id="1551" w:author="Girmay, Ezana" w:date="2024-05-21T19:23:00Z"/>
                <w:rFonts w:asciiTheme="minorHAnsi" w:hAnsiTheme="minorHAnsi" w:cstheme="minorHAnsi"/>
                <w:sz w:val="22"/>
                <w:szCs w:val="22"/>
                <w:rPrChange w:id="1552" w:author="Girmay, Ezana" w:date="2024-05-21T19:30:00Z">
                  <w:rPr>
                    <w:ins w:id="1553" w:author="Girmay, Ezana" w:date="2024-05-21T19:23:00Z"/>
                    <w:rFonts w:ascii="Arial" w:hAnsi="Arial" w:cs="Arial"/>
                    <w:sz w:val="22"/>
                    <w:szCs w:val="22"/>
                  </w:rPr>
                </w:rPrChange>
              </w:rPr>
            </w:pPr>
          </w:p>
          <w:p w14:paraId="4F7845A0" w14:textId="77777777" w:rsidR="00752A4E" w:rsidRPr="00691CC8" w:rsidRDefault="00752A4E" w:rsidP="00752A4E">
            <w:pPr>
              <w:pStyle w:val="ListParagraph"/>
              <w:numPr>
                <w:ilvl w:val="0"/>
                <w:numId w:val="34"/>
              </w:numPr>
              <w:spacing w:before="0" w:after="0"/>
              <w:rPr>
                <w:ins w:id="1554" w:author="Girmay, Ezana" w:date="2024-05-21T19:23:00Z"/>
                <w:rFonts w:asciiTheme="minorHAnsi" w:hAnsiTheme="minorHAnsi" w:cstheme="minorHAnsi"/>
                <w:sz w:val="22"/>
                <w:szCs w:val="22"/>
                <w:rPrChange w:id="1555" w:author="Girmay, Ezana" w:date="2024-05-21T19:30:00Z">
                  <w:rPr>
                    <w:ins w:id="1556" w:author="Girmay, Ezana" w:date="2024-05-21T19:23:00Z"/>
                    <w:rFonts w:cs="Arial"/>
                    <w:sz w:val="22"/>
                    <w:szCs w:val="22"/>
                  </w:rPr>
                </w:rPrChange>
              </w:rPr>
            </w:pPr>
            <w:ins w:id="1557" w:author="Girmay, Ezana" w:date="2024-05-21T19:23:00Z">
              <w:r w:rsidRPr="00691CC8">
                <w:rPr>
                  <w:rFonts w:asciiTheme="minorHAnsi" w:hAnsiTheme="minorHAnsi" w:cstheme="minorHAnsi"/>
                  <w:sz w:val="22"/>
                  <w:szCs w:val="22"/>
                  <w:rPrChange w:id="1558" w:author="Girmay, Ezana" w:date="2024-05-21T19:30:00Z">
                    <w:rPr>
                      <w:rFonts w:cs="Arial"/>
                      <w:sz w:val="22"/>
                      <w:szCs w:val="22"/>
                    </w:rPr>
                  </w:rPrChange>
                </w:rPr>
                <w:t>Go to individual ticket page.</w:t>
              </w:r>
            </w:ins>
          </w:p>
          <w:p w14:paraId="5413E4E3" w14:textId="77777777" w:rsidR="00752A4E" w:rsidRPr="00691CC8" w:rsidRDefault="00752A4E" w:rsidP="00752A4E">
            <w:pPr>
              <w:pStyle w:val="ListParagraph"/>
              <w:numPr>
                <w:ilvl w:val="0"/>
                <w:numId w:val="32"/>
              </w:numPr>
              <w:spacing w:before="0" w:after="0"/>
              <w:rPr>
                <w:ins w:id="1559" w:author="Girmay, Ezana" w:date="2024-05-21T19:23:00Z"/>
                <w:rFonts w:asciiTheme="minorHAnsi" w:hAnsiTheme="minorHAnsi" w:cstheme="minorHAnsi"/>
                <w:sz w:val="22"/>
                <w:szCs w:val="22"/>
                <w:rPrChange w:id="1560" w:author="Girmay, Ezana" w:date="2024-05-21T19:30:00Z">
                  <w:rPr>
                    <w:ins w:id="1561" w:author="Girmay, Ezana" w:date="2024-05-21T19:23:00Z"/>
                    <w:rFonts w:cs="Arial"/>
                    <w:sz w:val="22"/>
                    <w:szCs w:val="22"/>
                  </w:rPr>
                </w:rPrChange>
              </w:rPr>
            </w:pPr>
            <w:ins w:id="1562" w:author="Girmay, Ezana" w:date="2024-05-21T19:23:00Z">
              <w:r w:rsidRPr="00691CC8">
                <w:rPr>
                  <w:rFonts w:asciiTheme="minorHAnsi" w:hAnsiTheme="minorHAnsi" w:cstheme="minorHAnsi"/>
                  <w:sz w:val="22"/>
                  <w:szCs w:val="22"/>
                  <w:rPrChange w:id="1563" w:author="Girmay, Ezana" w:date="2024-05-21T19:30:00Z">
                    <w:rPr>
                      <w:rFonts w:cs="Arial"/>
                      <w:sz w:val="22"/>
                      <w:szCs w:val="22"/>
                    </w:rPr>
                  </w:rPrChange>
                </w:rPr>
                <w:t xml:space="preserve">4.Look at issued tickets </w:t>
              </w:r>
            </w:ins>
          </w:p>
          <w:p w14:paraId="1A40C989" w14:textId="77777777" w:rsidR="00752A4E" w:rsidRPr="00691CC8" w:rsidRDefault="00752A4E" w:rsidP="00752A4E">
            <w:pPr>
              <w:pStyle w:val="ListParagraph"/>
              <w:numPr>
                <w:ilvl w:val="0"/>
                <w:numId w:val="34"/>
              </w:numPr>
              <w:spacing w:before="0" w:after="0"/>
              <w:rPr>
                <w:ins w:id="1564" w:author="Girmay, Ezana" w:date="2024-05-21T19:23:00Z"/>
                <w:rFonts w:asciiTheme="minorHAnsi" w:hAnsiTheme="minorHAnsi" w:cstheme="minorHAnsi"/>
                <w:sz w:val="22"/>
                <w:szCs w:val="22"/>
                <w:rPrChange w:id="1565" w:author="Girmay, Ezana" w:date="2024-05-21T19:30:00Z">
                  <w:rPr>
                    <w:ins w:id="1566" w:author="Girmay, Ezana" w:date="2024-05-21T19:23:00Z"/>
                    <w:rFonts w:cs="Arial"/>
                    <w:sz w:val="22"/>
                    <w:szCs w:val="22"/>
                  </w:rPr>
                </w:rPrChange>
              </w:rPr>
            </w:pPr>
            <w:ins w:id="1567" w:author="Girmay, Ezana" w:date="2024-05-21T19:23:00Z">
              <w:r w:rsidRPr="00691CC8">
                <w:rPr>
                  <w:rFonts w:asciiTheme="minorHAnsi" w:hAnsiTheme="minorHAnsi" w:cstheme="minorHAnsi"/>
                  <w:sz w:val="22"/>
                  <w:szCs w:val="22"/>
                  <w:rPrChange w:id="1568" w:author="Girmay, Ezana" w:date="2024-05-21T19:30:00Z">
                    <w:rPr>
                      <w:rFonts w:cs="Arial"/>
                      <w:sz w:val="22"/>
                      <w:szCs w:val="22"/>
                    </w:rPr>
                  </w:rPrChange>
                </w:rPr>
                <w:t>Select pay for ticket button.</w:t>
              </w:r>
            </w:ins>
          </w:p>
          <w:p w14:paraId="428043EB" w14:textId="77777777" w:rsidR="00752A4E" w:rsidRPr="00691CC8" w:rsidRDefault="00752A4E" w:rsidP="00752A4E">
            <w:pPr>
              <w:pStyle w:val="ListParagraph"/>
              <w:numPr>
                <w:ilvl w:val="0"/>
                <w:numId w:val="34"/>
              </w:numPr>
              <w:spacing w:before="0" w:after="0"/>
              <w:rPr>
                <w:ins w:id="1569" w:author="Girmay, Ezana" w:date="2024-05-21T19:23:00Z"/>
                <w:rFonts w:asciiTheme="minorHAnsi" w:hAnsiTheme="minorHAnsi" w:cstheme="minorHAnsi"/>
                <w:sz w:val="22"/>
                <w:szCs w:val="22"/>
                <w:rPrChange w:id="1570" w:author="Girmay, Ezana" w:date="2024-05-21T19:30:00Z">
                  <w:rPr>
                    <w:ins w:id="1571" w:author="Girmay, Ezana" w:date="2024-05-21T19:23:00Z"/>
                    <w:rFonts w:cs="Arial"/>
                    <w:sz w:val="22"/>
                    <w:szCs w:val="22"/>
                  </w:rPr>
                </w:rPrChange>
              </w:rPr>
            </w:pPr>
            <w:ins w:id="1572" w:author="Girmay, Ezana" w:date="2024-05-21T19:23:00Z">
              <w:r w:rsidRPr="00691CC8">
                <w:rPr>
                  <w:rFonts w:asciiTheme="minorHAnsi" w:hAnsiTheme="minorHAnsi" w:cstheme="minorHAnsi"/>
                  <w:sz w:val="22"/>
                  <w:szCs w:val="22"/>
                  <w:rPrChange w:id="1573" w:author="Girmay, Ezana" w:date="2024-05-21T19:30:00Z">
                    <w:rPr>
                      <w:rFonts w:cs="Arial"/>
                      <w:sz w:val="22"/>
                      <w:szCs w:val="22"/>
                    </w:rPr>
                  </w:rPrChange>
                </w:rPr>
                <w:t>Select card user wishes to use.</w:t>
              </w:r>
            </w:ins>
          </w:p>
          <w:p w14:paraId="4DBA5C39" w14:textId="1D4CF1B5" w:rsidR="00752A4E" w:rsidRPr="00691CC8" w:rsidRDefault="00C8073F" w:rsidP="00752A4E">
            <w:pPr>
              <w:pStyle w:val="ListParagraph"/>
              <w:numPr>
                <w:ilvl w:val="0"/>
                <w:numId w:val="34"/>
              </w:numPr>
              <w:spacing w:before="0" w:after="0"/>
              <w:rPr>
                <w:ins w:id="1574" w:author="Girmay, Ezana" w:date="2024-05-21T19:23:00Z"/>
                <w:rFonts w:asciiTheme="minorHAnsi" w:hAnsiTheme="minorHAnsi" w:cstheme="minorHAnsi"/>
                <w:sz w:val="22"/>
                <w:szCs w:val="22"/>
                <w:rPrChange w:id="1575" w:author="Girmay, Ezana" w:date="2024-05-21T19:30:00Z">
                  <w:rPr>
                    <w:ins w:id="1576" w:author="Girmay, Ezana" w:date="2024-05-21T19:23:00Z"/>
                    <w:rFonts w:cs="Arial"/>
                    <w:sz w:val="22"/>
                    <w:szCs w:val="22"/>
                  </w:rPr>
                </w:rPrChange>
              </w:rPr>
            </w:pPr>
            <w:ins w:id="1577" w:author="Girmay, Ezana" w:date="2024-05-21T20:16:00Z">
              <w:r>
                <w:rPr>
                  <w:rFonts w:asciiTheme="minorHAnsi" w:hAnsiTheme="minorHAnsi" w:cstheme="minorHAnsi"/>
                  <w:sz w:val="22"/>
                  <w:szCs w:val="22"/>
                </w:rPr>
                <w:t>Click</w:t>
              </w:r>
            </w:ins>
            <w:ins w:id="1578" w:author="Girmay, Ezana" w:date="2024-05-21T19:23:00Z">
              <w:r w:rsidR="00752A4E" w:rsidRPr="00691CC8">
                <w:rPr>
                  <w:rFonts w:asciiTheme="minorHAnsi" w:hAnsiTheme="minorHAnsi" w:cstheme="minorHAnsi"/>
                  <w:sz w:val="22"/>
                  <w:szCs w:val="22"/>
                  <w:rPrChange w:id="1579" w:author="Girmay, Ezana" w:date="2024-05-21T19:30:00Z">
                    <w:rPr>
                      <w:rFonts w:cs="Arial"/>
                      <w:sz w:val="22"/>
                      <w:szCs w:val="22"/>
                    </w:rPr>
                  </w:rPrChange>
                </w:rPr>
                <w:t xml:space="preserve"> confirm to charge credit card. </w:t>
              </w:r>
            </w:ins>
          </w:p>
          <w:p w14:paraId="0170C5FC" w14:textId="77777777" w:rsidR="00752A4E" w:rsidRPr="00691CC8" w:rsidRDefault="00752A4E" w:rsidP="00DB17CF">
            <w:pPr>
              <w:rPr>
                <w:ins w:id="1580" w:author="Girmay, Ezana" w:date="2024-05-21T19:23:00Z"/>
                <w:rFonts w:asciiTheme="minorHAnsi" w:hAnsiTheme="minorHAnsi" w:cstheme="minorHAnsi"/>
                <w:sz w:val="22"/>
                <w:szCs w:val="22"/>
                <w:rPrChange w:id="1581" w:author="Girmay, Ezana" w:date="2024-05-21T19:30:00Z">
                  <w:rPr>
                    <w:ins w:id="1582" w:author="Girmay, Ezana" w:date="2024-05-21T19:23:00Z"/>
                    <w:rFonts w:ascii="Arial" w:hAnsi="Arial" w:cs="Arial"/>
                    <w:sz w:val="22"/>
                    <w:szCs w:val="22"/>
                  </w:rPr>
                </w:rPrChange>
              </w:rPr>
            </w:pPr>
          </w:p>
          <w:p w14:paraId="5E680EC4" w14:textId="77777777" w:rsidR="00752A4E" w:rsidRPr="00691CC8" w:rsidRDefault="00752A4E" w:rsidP="00DB17CF">
            <w:pPr>
              <w:rPr>
                <w:ins w:id="1583" w:author="Girmay, Ezana" w:date="2024-05-21T19:23:00Z"/>
                <w:rFonts w:asciiTheme="minorHAnsi" w:hAnsiTheme="minorHAnsi" w:cstheme="minorHAnsi"/>
                <w:sz w:val="22"/>
                <w:szCs w:val="22"/>
                <w:rPrChange w:id="1584" w:author="Girmay, Ezana" w:date="2024-05-21T19:30:00Z">
                  <w:rPr>
                    <w:ins w:id="1585" w:author="Girmay, Ezana" w:date="2024-05-21T19:23:00Z"/>
                    <w:rFonts w:ascii="Arial" w:hAnsi="Arial" w:cs="Arial"/>
                    <w:sz w:val="22"/>
                    <w:szCs w:val="22"/>
                  </w:rPr>
                </w:rPrChange>
              </w:rPr>
            </w:pPr>
          </w:p>
        </w:tc>
      </w:tr>
      <w:tr w:rsidR="00752A4E" w:rsidRPr="00691CC8" w14:paraId="386281A3" w14:textId="77777777" w:rsidTr="00DB17CF">
        <w:trPr>
          <w:trHeight w:val="498"/>
          <w:ins w:id="1586" w:author="Girmay, Ezana" w:date="2024-05-21T19:23:00Z"/>
        </w:trPr>
        <w:tc>
          <w:tcPr>
            <w:tcW w:w="9314" w:type="dxa"/>
            <w:gridSpan w:val="4"/>
            <w:shd w:val="clear" w:color="auto" w:fill="auto"/>
          </w:tcPr>
          <w:p w14:paraId="22AA8D36" w14:textId="77777777" w:rsidR="00752A4E" w:rsidRPr="00691CC8" w:rsidRDefault="00752A4E" w:rsidP="00DB17CF">
            <w:pPr>
              <w:rPr>
                <w:ins w:id="1587" w:author="Girmay, Ezana" w:date="2024-05-21T19:23:00Z"/>
                <w:rFonts w:asciiTheme="minorHAnsi" w:hAnsiTheme="minorHAnsi" w:cstheme="minorHAnsi"/>
                <w:sz w:val="22"/>
                <w:szCs w:val="22"/>
                <w:rPrChange w:id="1588" w:author="Girmay, Ezana" w:date="2024-05-21T19:30:00Z">
                  <w:rPr>
                    <w:ins w:id="1589" w:author="Girmay, Ezana" w:date="2024-05-21T19:23:00Z"/>
                    <w:rFonts w:ascii="Arial" w:hAnsi="Arial" w:cs="Arial"/>
                    <w:sz w:val="22"/>
                    <w:szCs w:val="22"/>
                  </w:rPr>
                </w:rPrChange>
              </w:rPr>
            </w:pPr>
            <w:ins w:id="1590" w:author="Girmay, Ezana" w:date="2024-05-21T19:23:00Z">
              <w:r w:rsidRPr="00691CC8">
                <w:rPr>
                  <w:rFonts w:asciiTheme="minorHAnsi" w:hAnsiTheme="minorHAnsi" w:cstheme="minorHAnsi"/>
                  <w:b/>
                  <w:sz w:val="22"/>
                  <w:szCs w:val="22"/>
                  <w:rPrChange w:id="1591"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1592" w:author="Girmay, Ezana" w:date="2024-05-21T19:30:00Z">
                    <w:rPr>
                      <w:rFonts w:ascii="Arial" w:hAnsi="Arial" w:cs="Arial"/>
                      <w:sz w:val="22"/>
                      <w:szCs w:val="22"/>
                    </w:rPr>
                  </w:rPrChange>
                </w:rPr>
                <w:t xml:space="preserve">: </w:t>
              </w:r>
            </w:ins>
          </w:p>
          <w:p w14:paraId="03F8122F" w14:textId="77777777" w:rsidR="00752A4E" w:rsidRPr="00691CC8" w:rsidRDefault="00752A4E" w:rsidP="00DB17CF">
            <w:pPr>
              <w:rPr>
                <w:ins w:id="1593" w:author="Girmay, Ezana" w:date="2024-05-21T19:23:00Z"/>
                <w:rFonts w:asciiTheme="minorHAnsi" w:hAnsiTheme="minorHAnsi" w:cstheme="minorHAnsi"/>
                <w:sz w:val="22"/>
                <w:szCs w:val="22"/>
                <w:rPrChange w:id="1594" w:author="Girmay, Ezana" w:date="2024-05-21T19:30:00Z">
                  <w:rPr>
                    <w:ins w:id="1595" w:author="Girmay, Ezana" w:date="2024-05-21T19:23:00Z"/>
                    <w:rFonts w:ascii="Arial" w:hAnsi="Arial" w:cs="Arial"/>
                    <w:sz w:val="22"/>
                    <w:szCs w:val="22"/>
                  </w:rPr>
                </w:rPrChange>
              </w:rPr>
            </w:pPr>
          </w:p>
          <w:p w14:paraId="5EDE4613" w14:textId="77777777" w:rsidR="00752A4E" w:rsidRPr="00691CC8" w:rsidRDefault="00752A4E" w:rsidP="00DB17CF">
            <w:pPr>
              <w:rPr>
                <w:ins w:id="1596" w:author="Girmay, Ezana" w:date="2024-05-21T19:23:00Z"/>
                <w:rFonts w:asciiTheme="minorHAnsi" w:hAnsiTheme="minorHAnsi" w:cstheme="minorHAnsi"/>
                <w:sz w:val="22"/>
                <w:szCs w:val="22"/>
                <w:rPrChange w:id="1597" w:author="Girmay, Ezana" w:date="2024-05-21T19:30:00Z">
                  <w:rPr>
                    <w:ins w:id="1598" w:author="Girmay, Ezana" w:date="2024-05-21T19:23:00Z"/>
                    <w:rFonts w:ascii="Arial" w:hAnsi="Arial" w:cs="Arial"/>
                    <w:sz w:val="22"/>
                    <w:szCs w:val="22"/>
                  </w:rPr>
                </w:rPrChange>
              </w:rPr>
            </w:pPr>
            <w:ins w:id="1599" w:author="Girmay, Ezana" w:date="2024-05-21T19:23:00Z">
              <w:r w:rsidRPr="00691CC8">
                <w:rPr>
                  <w:rFonts w:asciiTheme="minorHAnsi" w:hAnsiTheme="minorHAnsi" w:cstheme="minorHAnsi"/>
                  <w:sz w:val="22"/>
                  <w:szCs w:val="22"/>
                  <w:rPrChange w:id="1600" w:author="Girmay, Ezana" w:date="2024-05-21T19:30:00Z">
                    <w:rPr>
                      <w:rFonts w:ascii="Arial" w:hAnsi="Arial" w:cs="Arial"/>
                      <w:sz w:val="22"/>
                      <w:szCs w:val="22"/>
                    </w:rPr>
                  </w:rPrChange>
                </w:rPr>
                <w:t xml:space="preserve">S3. If customer doesn’t have a card on record, ask user to input new card information.  </w:t>
              </w:r>
            </w:ins>
          </w:p>
          <w:p w14:paraId="190AF631" w14:textId="77777777" w:rsidR="00752A4E" w:rsidRPr="00691CC8" w:rsidRDefault="00752A4E" w:rsidP="00DB17CF">
            <w:pPr>
              <w:rPr>
                <w:ins w:id="1601" w:author="Girmay, Ezana" w:date="2024-05-21T19:23:00Z"/>
                <w:rFonts w:asciiTheme="minorHAnsi" w:hAnsiTheme="minorHAnsi" w:cstheme="minorHAnsi"/>
                <w:sz w:val="22"/>
                <w:szCs w:val="22"/>
                <w:rPrChange w:id="1602" w:author="Girmay, Ezana" w:date="2024-05-21T19:30:00Z">
                  <w:rPr>
                    <w:ins w:id="1603" w:author="Girmay, Ezana" w:date="2024-05-21T19:23:00Z"/>
                    <w:rFonts w:ascii="Arial" w:hAnsi="Arial" w:cs="Arial"/>
                    <w:sz w:val="22"/>
                    <w:szCs w:val="22"/>
                  </w:rPr>
                </w:rPrChange>
              </w:rPr>
            </w:pPr>
          </w:p>
          <w:p w14:paraId="549377A9" w14:textId="77777777" w:rsidR="00752A4E" w:rsidRPr="00691CC8" w:rsidRDefault="00752A4E" w:rsidP="00DB17CF">
            <w:pPr>
              <w:rPr>
                <w:ins w:id="1604" w:author="Girmay, Ezana" w:date="2024-05-21T19:23:00Z"/>
                <w:rFonts w:asciiTheme="minorHAnsi" w:hAnsiTheme="minorHAnsi" w:cstheme="minorHAnsi"/>
                <w:sz w:val="22"/>
                <w:szCs w:val="22"/>
                <w:rPrChange w:id="1605" w:author="Girmay, Ezana" w:date="2024-05-21T19:30:00Z">
                  <w:rPr>
                    <w:ins w:id="1606" w:author="Girmay, Ezana" w:date="2024-05-21T19:23:00Z"/>
                    <w:rFonts w:ascii="Arial" w:hAnsi="Arial" w:cs="Arial"/>
                    <w:sz w:val="22"/>
                    <w:szCs w:val="22"/>
                  </w:rPr>
                </w:rPrChange>
              </w:rPr>
            </w:pPr>
          </w:p>
        </w:tc>
      </w:tr>
      <w:tr w:rsidR="00752A4E" w:rsidRPr="00691CC8" w14:paraId="15C66A78" w14:textId="77777777" w:rsidTr="00DB17CF">
        <w:trPr>
          <w:ins w:id="1607" w:author="Girmay, Ezana" w:date="2024-05-21T19:23:00Z"/>
        </w:trPr>
        <w:tc>
          <w:tcPr>
            <w:tcW w:w="9314" w:type="dxa"/>
            <w:gridSpan w:val="4"/>
            <w:shd w:val="clear" w:color="auto" w:fill="auto"/>
          </w:tcPr>
          <w:p w14:paraId="3A0EE8EB" w14:textId="54A7AB8E" w:rsidR="00752A4E" w:rsidRDefault="00752A4E" w:rsidP="00DB17CF">
            <w:pPr>
              <w:rPr>
                <w:ins w:id="1608" w:author="Girmay, Ezana" w:date="2024-05-21T20:15:00Z"/>
                <w:rFonts w:asciiTheme="minorHAnsi" w:hAnsiTheme="minorHAnsi" w:cstheme="minorHAnsi"/>
                <w:sz w:val="22"/>
                <w:szCs w:val="22"/>
              </w:rPr>
            </w:pPr>
            <w:ins w:id="1609" w:author="Girmay, Ezana" w:date="2024-05-21T19:23:00Z">
              <w:r w:rsidRPr="00691CC8">
                <w:rPr>
                  <w:rFonts w:asciiTheme="minorHAnsi" w:hAnsiTheme="minorHAnsi" w:cstheme="minorHAnsi"/>
                  <w:b/>
                  <w:sz w:val="22"/>
                  <w:szCs w:val="22"/>
                  <w:rPrChange w:id="1610"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1611" w:author="Girmay, Ezana" w:date="2024-05-21T19:30:00Z">
                    <w:rPr>
                      <w:rFonts w:ascii="Arial" w:hAnsi="Arial" w:cs="Arial"/>
                      <w:sz w:val="22"/>
                      <w:szCs w:val="22"/>
                    </w:rPr>
                  </w:rPrChange>
                </w:rPr>
                <w:t xml:space="preserve">: </w:t>
              </w:r>
            </w:ins>
          </w:p>
          <w:p w14:paraId="757F3E38" w14:textId="77777777" w:rsidR="00C8073F" w:rsidRPr="00691CC8" w:rsidRDefault="00C8073F" w:rsidP="00DB17CF">
            <w:pPr>
              <w:rPr>
                <w:ins w:id="1612" w:author="Girmay, Ezana" w:date="2024-05-21T19:23:00Z"/>
                <w:rFonts w:asciiTheme="minorHAnsi" w:hAnsiTheme="minorHAnsi" w:cstheme="minorHAnsi"/>
                <w:sz w:val="22"/>
                <w:szCs w:val="22"/>
                <w:rPrChange w:id="1613" w:author="Girmay, Ezana" w:date="2024-05-21T19:30:00Z">
                  <w:rPr>
                    <w:ins w:id="1614" w:author="Girmay, Ezana" w:date="2024-05-21T19:23:00Z"/>
                    <w:rFonts w:ascii="Arial" w:hAnsi="Arial" w:cs="Arial"/>
                    <w:sz w:val="22"/>
                    <w:szCs w:val="22"/>
                  </w:rPr>
                </w:rPrChange>
              </w:rPr>
            </w:pPr>
          </w:p>
          <w:p w14:paraId="690A5982" w14:textId="20654302" w:rsidR="00752A4E" w:rsidRPr="00C8073F" w:rsidRDefault="00752A4E">
            <w:pPr>
              <w:pStyle w:val="ListParagraph"/>
              <w:numPr>
                <w:ilvl w:val="1"/>
                <w:numId w:val="34"/>
              </w:numPr>
              <w:rPr>
                <w:ins w:id="1615" w:author="Girmay, Ezana" w:date="2024-05-21T19:23:00Z"/>
                <w:rFonts w:asciiTheme="minorHAnsi" w:hAnsiTheme="minorHAnsi" w:cstheme="minorHAnsi"/>
                <w:sz w:val="22"/>
                <w:szCs w:val="22"/>
                <w:rPrChange w:id="1616" w:author="Girmay, Ezana" w:date="2024-05-21T20:15:00Z">
                  <w:rPr>
                    <w:ins w:id="1617" w:author="Girmay, Ezana" w:date="2024-05-21T19:23:00Z"/>
                    <w:rFonts w:cs="Arial"/>
                    <w:sz w:val="22"/>
                    <w:szCs w:val="22"/>
                  </w:rPr>
                </w:rPrChange>
              </w:rPr>
              <w:pPrChange w:id="1618" w:author="Girmay, Ezana" w:date="2024-05-21T20:15:00Z">
                <w:pPr>
                  <w:pStyle w:val="ListParagraph"/>
                  <w:numPr>
                    <w:ilvl w:val="1"/>
                    <w:numId w:val="34"/>
                  </w:numPr>
                  <w:spacing w:before="0" w:after="0"/>
                  <w:ind w:left="1080" w:hanging="720"/>
                </w:pPr>
              </w:pPrChange>
            </w:pPr>
            <w:ins w:id="1619" w:author="Girmay, Ezana" w:date="2024-05-21T19:23:00Z">
              <w:r w:rsidRPr="00C8073F">
                <w:rPr>
                  <w:rFonts w:asciiTheme="minorHAnsi" w:hAnsiTheme="minorHAnsi" w:cstheme="minorHAnsi"/>
                  <w:sz w:val="22"/>
                  <w:szCs w:val="22"/>
                  <w:rPrChange w:id="1620" w:author="Girmay, Ezana" w:date="2024-05-21T20:15:00Z">
                    <w:rPr>
                      <w:rFonts w:cs="Arial"/>
                      <w:sz w:val="22"/>
                      <w:szCs w:val="22"/>
                    </w:rPr>
                  </w:rPrChange>
                </w:rPr>
                <w:t xml:space="preserve">If credit card fails to </w:t>
              </w:r>
            </w:ins>
            <w:ins w:id="1621" w:author="Girmay, Ezana" w:date="2024-05-21T20:08:00Z">
              <w:r w:rsidR="0080773F" w:rsidRPr="00C8073F">
                <w:rPr>
                  <w:rFonts w:asciiTheme="minorHAnsi" w:hAnsiTheme="minorHAnsi" w:cstheme="minorHAnsi"/>
                  <w:sz w:val="22"/>
                  <w:szCs w:val="22"/>
                  <w:rPrChange w:id="1622" w:author="Girmay, Ezana" w:date="2024-05-21T20:15:00Z">
                    <w:rPr/>
                  </w:rPrChange>
                </w:rPr>
                <w:t>process prompt the user for a new one</w:t>
              </w:r>
            </w:ins>
            <w:ins w:id="1623" w:author="Girmay, Ezana" w:date="2024-05-21T19:23:00Z">
              <w:r w:rsidRPr="00C8073F">
                <w:rPr>
                  <w:rFonts w:asciiTheme="minorHAnsi" w:hAnsiTheme="minorHAnsi" w:cstheme="minorHAnsi"/>
                  <w:sz w:val="22"/>
                  <w:szCs w:val="22"/>
                  <w:rPrChange w:id="1624" w:author="Girmay, Ezana" w:date="2024-05-21T20:15:00Z">
                    <w:rPr>
                      <w:rFonts w:cs="Arial"/>
                      <w:sz w:val="22"/>
                      <w:szCs w:val="22"/>
                    </w:rPr>
                  </w:rPrChange>
                </w:rPr>
                <w:t xml:space="preserve">. </w:t>
              </w:r>
            </w:ins>
          </w:p>
          <w:p w14:paraId="49351DD6" w14:textId="77777777" w:rsidR="00752A4E" w:rsidRPr="00691CC8" w:rsidRDefault="00752A4E" w:rsidP="00DB17CF">
            <w:pPr>
              <w:rPr>
                <w:ins w:id="1625" w:author="Girmay, Ezana" w:date="2024-05-21T19:23:00Z"/>
                <w:rFonts w:asciiTheme="minorHAnsi" w:hAnsiTheme="minorHAnsi" w:cstheme="minorHAnsi"/>
                <w:sz w:val="22"/>
                <w:szCs w:val="22"/>
                <w:rPrChange w:id="1626" w:author="Girmay, Ezana" w:date="2024-05-21T19:30:00Z">
                  <w:rPr>
                    <w:ins w:id="1627" w:author="Girmay, Ezana" w:date="2024-05-21T19:23:00Z"/>
                    <w:rFonts w:ascii="Arial" w:hAnsi="Arial" w:cs="Arial"/>
                    <w:sz w:val="22"/>
                    <w:szCs w:val="22"/>
                  </w:rPr>
                </w:rPrChange>
              </w:rPr>
            </w:pPr>
          </w:p>
        </w:tc>
      </w:tr>
      <w:tr w:rsidR="00752A4E" w:rsidRPr="00691CC8" w14:paraId="16959C46" w14:textId="77777777" w:rsidTr="00DB17CF">
        <w:trPr>
          <w:ins w:id="1628" w:author="Girmay, Ezana" w:date="2024-05-21T19:23:00Z"/>
        </w:trPr>
        <w:tc>
          <w:tcPr>
            <w:tcW w:w="9314" w:type="dxa"/>
            <w:gridSpan w:val="4"/>
            <w:shd w:val="clear" w:color="auto" w:fill="auto"/>
          </w:tcPr>
          <w:p w14:paraId="77EF3B42" w14:textId="77777777" w:rsidR="00752A4E" w:rsidRPr="00691CC8" w:rsidRDefault="00752A4E" w:rsidP="00DB17CF">
            <w:pPr>
              <w:rPr>
                <w:ins w:id="1629" w:author="Girmay, Ezana" w:date="2024-05-21T19:23:00Z"/>
                <w:rFonts w:asciiTheme="minorHAnsi" w:hAnsiTheme="minorHAnsi" w:cstheme="minorHAnsi"/>
                <w:b/>
                <w:sz w:val="22"/>
                <w:szCs w:val="22"/>
                <w:rPrChange w:id="1630" w:author="Girmay, Ezana" w:date="2024-05-21T19:30:00Z">
                  <w:rPr>
                    <w:ins w:id="1631" w:author="Girmay, Ezana" w:date="2024-05-21T19:23:00Z"/>
                    <w:rFonts w:ascii="Arial" w:hAnsi="Arial" w:cs="Arial"/>
                    <w:b/>
                    <w:sz w:val="22"/>
                    <w:szCs w:val="22"/>
                  </w:rPr>
                </w:rPrChange>
              </w:rPr>
            </w:pPr>
            <w:ins w:id="1632" w:author="Girmay, Ezana" w:date="2024-05-21T19:23:00Z">
              <w:r w:rsidRPr="00691CC8">
                <w:rPr>
                  <w:rFonts w:asciiTheme="minorHAnsi" w:hAnsiTheme="minorHAnsi" w:cstheme="minorHAnsi"/>
                  <w:b/>
                  <w:sz w:val="22"/>
                  <w:szCs w:val="22"/>
                  <w:rPrChange w:id="1633" w:author="Girmay, Ezana" w:date="2024-05-21T19:30:00Z">
                    <w:rPr>
                      <w:rFonts w:ascii="Arial" w:hAnsi="Arial" w:cs="Arial"/>
                      <w:b/>
                      <w:sz w:val="22"/>
                      <w:szCs w:val="22"/>
                    </w:rPr>
                  </w:rPrChange>
                </w:rPr>
                <w:t xml:space="preserve">Special Requirements: </w:t>
              </w:r>
            </w:ins>
          </w:p>
          <w:p w14:paraId="2FC13FA0" w14:textId="77777777" w:rsidR="00752A4E" w:rsidRPr="00691CC8" w:rsidRDefault="00752A4E" w:rsidP="00DB17CF">
            <w:pPr>
              <w:rPr>
                <w:ins w:id="1634" w:author="Girmay, Ezana" w:date="2024-05-21T19:23:00Z"/>
                <w:rFonts w:asciiTheme="minorHAnsi" w:hAnsiTheme="minorHAnsi" w:cstheme="minorHAnsi"/>
                <w:b/>
                <w:sz w:val="22"/>
                <w:szCs w:val="22"/>
                <w:rPrChange w:id="1635" w:author="Girmay, Ezana" w:date="2024-05-21T19:30:00Z">
                  <w:rPr>
                    <w:ins w:id="1636" w:author="Girmay, Ezana" w:date="2024-05-21T19:23:00Z"/>
                    <w:rFonts w:ascii="Arial" w:hAnsi="Arial" w:cs="Arial"/>
                    <w:b/>
                    <w:sz w:val="22"/>
                    <w:szCs w:val="22"/>
                  </w:rPr>
                </w:rPrChange>
              </w:rPr>
            </w:pPr>
          </w:p>
          <w:p w14:paraId="23B29F4A" w14:textId="77777777" w:rsidR="00752A4E" w:rsidRPr="00691CC8" w:rsidRDefault="00752A4E" w:rsidP="00DB17CF">
            <w:pPr>
              <w:rPr>
                <w:ins w:id="1637" w:author="Girmay, Ezana" w:date="2024-05-21T19:23:00Z"/>
                <w:rFonts w:asciiTheme="minorHAnsi" w:hAnsiTheme="minorHAnsi" w:cstheme="minorHAnsi"/>
                <w:b/>
                <w:sz w:val="22"/>
                <w:szCs w:val="22"/>
                <w:rPrChange w:id="1638" w:author="Girmay, Ezana" w:date="2024-05-21T19:30:00Z">
                  <w:rPr>
                    <w:ins w:id="1639" w:author="Girmay, Ezana" w:date="2024-05-21T19:23:00Z"/>
                    <w:rFonts w:ascii="Arial" w:hAnsi="Arial" w:cs="Arial"/>
                    <w:b/>
                    <w:sz w:val="22"/>
                    <w:szCs w:val="22"/>
                  </w:rPr>
                </w:rPrChange>
              </w:rPr>
            </w:pPr>
          </w:p>
        </w:tc>
      </w:tr>
      <w:tr w:rsidR="00752A4E" w:rsidRPr="00691CC8" w14:paraId="5CD42550" w14:textId="77777777" w:rsidTr="00DB17CF">
        <w:trPr>
          <w:ins w:id="1640" w:author="Girmay, Ezana" w:date="2024-05-21T19:23:00Z"/>
        </w:trPr>
        <w:tc>
          <w:tcPr>
            <w:tcW w:w="9314" w:type="dxa"/>
            <w:gridSpan w:val="4"/>
            <w:shd w:val="clear" w:color="auto" w:fill="auto"/>
          </w:tcPr>
          <w:p w14:paraId="0498DA5D" w14:textId="77777777" w:rsidR="00752A4E" w:rsidRPr="00691CC8" w:rsidRDefault="00752A4E" w:rsidP="00DB17CF">
            <w:pPr>
              <w:rPr>
                <w:ins w:id="1641" w:author="Girmay, Ezana" w:date="2024-05-21T19:23:00Z"/>
                <w:rFonts w:asciiTheme="minorHAnsi" w:hAnsiTheme="minorHAnsi" w:cstheme="minorHAnsi"/>
                <w:b/>
                <w:sz w:val="22"/>
                <w:szCs w:val="22"/>
                <w:rPrChange w:id="1642" w:author="Girmay, Ezana" w:date="2024-05-21T19:30:00Z">
                  <w:rPr>
                    <w:ins w:id="1643" w:author="Girmay, Ezana" w:date="2024-05-21T19:23:00Z"/>
                    <w:rFonts w:ascii="Arial" w:hAnsi="Arial" w:cs="Arial"/>
                    <w:b/>
                    <w:sz w:val="22"/>
                    <w:szCs w:val="22"/>
                  </w:rPr>
                </w:rPrChange>
              </w:rPr>
            </w:pPr>
            <w:ins w:id="1644" w:author="Girmay, Ezana" w:date="2024-05-21T19:23:00Z">
              <w:r w:rsidRPr="00691CC8">
                <w:rPr>
                  <w:rFonts w:asciiTheme="minorHAnsi" w:hAnsiTheme="minorHAnsi" w:cstheme="minorHAnsi"/>
                  <w:b/>
                  <w:sz w:val="22"/>
                  <w:szCs w:val="22"/>
                  <w:rPrChange w:id="1645" w:author="Girmay, Ezana" w:date="2024-05-21T19:30:00Z">
                    <w:rPr>
                      <w:rFonts w:ascii="Arial" w:hAnsi="Arial" w:cs="Arial"/>
                      <w:b/>
                      <w:sz w:val="22"/>
                      <w:szCs w:val="22"/>
                    </w:rPr>
                  </w:rPrChange>
                </w:rPr>
                <w:t xml:space="preserve">To do/Issues: </w:t>
              </w:r>
            </w:ins>
          </w:p>
          <w:p w14:paraId="1CCE25C9" w14:textId="77777777" w:rsidR="00691CC8" w:rsidRPr="00691CC8" w:rsidRDefault="00691CC8" w:rsidP="00DB17CF">
            <w:pPr>
              <w:rPr>
                <w:ins w:id="1646" w:author="Girmay, Ezana" w:date="2024-05-21T19:23:00Z"/>
                <w:rFonts w:asciiTheme="minorHAnsi" w:hAnsiTheme="minorHAnsi" w:cstheme="minorHAnsi"/>
                <w:b/>
                <w:sz w:val="22"/>
                <w:szCs w:val="22"/>
                <w:rPrChange w:id="1647" w:author="Girmay, Ezana" w:date="2024-05-21T19:30:00Z">
                  <w:rPr>
                    <w:ins w:id="1648" w:author="Girmay, Ezana" w:date="2024-05-21T19:23:00Z"/>
                    <w:rFonts w:cs="Arial"/>
                    <w:b/>
                    <w:sz w:val="22"/>
                    <w:szCs w:val="22"/>
                  </w:rPr>
                </w:rPrChange>
              </w:rPr>
            </w:pPr>
          </w:p>
          <w:p w14:paraId="00AF36C0" w14:textId="77777777" w:rsidR="00752A4E" w:rsidRPr="00691CC8" w:rsidRDefault="00752A4E" w:rsidP="00DB17CF">
            <w:pPr>
              <w:rPr>
                <w:ins w:id="1649" w:author="Girmay, Ezana" w:date="2024-05-21T19:23:00Z"/>
                <w:rFonts w:asciiTheme="minorHAnsi" w:hAnsiTheme="minorHAnsi" w:cstheme="minorHAnsi"/>
                <w:b/>
                <w:sz w:val="22"/>
                <w:szCs w:val="22"/>
                <w:rPrChange w:id="1650" w:author="Girmay, Ezana" w:date="2024-05-21T19:30:00Z">
                  <w:rPr>
                    <w:ins w:id="1651" w:author="Girmay, Ezana" w:date="2024-05-21T19:23:00Z"/>
                    <w:rFonts w:ascii="Arial" w:hAnsi="Arial" w:cs="Arial"/>
                    <w:b/>
                    <w:sz w:val="22"/>
                    <w:szCs w:val="22"/>
                  </w:rPr>
                </w:rPrChange>
              </w:rPr>
            </w:pPr>
          </w:p>
        </w:tc>
      </w:tr>
    </w:tbl>
    <w:p w14:paraId="2EFBA4F6" w14:textId="77777777" w:rsidR="00752A4E" w:rsidRPr="00691CC8" w:rsidDel="00691CC8" w:rsidRDefault="00752A4E" w:rsidP="001F37F0">
      <w:pPr>
        <w:keepNext/>
        <w:spacing w:before="120"/>
        <w:ind w:left="907" w:hanging="360"/>
        <w:rPr>
          <w:del w:id="1652" w:author="Girmay, Ezana" w:date="2024-05-21T19:34:00Z"/>
          <w:rFonts w:asciiTheme="minorHAnsi" w:hAnsiTheme="minorHAnsi" w:cstheme="minorHAnsi"/>
          <w:b/>
          <w:bCs/>
          <w:color w:val="000000" w:themeColor="text1"/>
          <w:u w:val="single"/>
          <w:rPrChange w:id="1653" w:author="Girmay, Ezana" w:date="2024-05-21T19:30:00Z">
            <w:rPr>
              <w:del w:id="1654" w:author="Girmay, Ezana" w:date="2024-05-21T19:34:00Z"/>
              <w:rFonts w:asciiTheme="minorHAnsi" w:hAnsiTheme="minorHAnsi" w:cstheme="minorHAnsi"/>
              <w:color w:val="000000"/>
            </w:rPr>
          </w:rPrChange>
        </w:rPr>
      </w:pPr>
    </w:p>
    <w:p w14:paraId="459AF567" w14:textId="77777777" w:rsidR="00752A4E" w:rsidRPr="00691CC8" w:rsidRDefault="00752A4E">
      <w:pPr>
        <w:rPr>
          <w:ins w:id="1655" w:author="Girmay, Ezana" w:date="2024-05-21T19:23:00Z"/>
          <w:rFonts w:asciiTheme="minorHAnsi" w:hAnsiTheme="minorHAnsi" w:cstheme="minorHAnsi"/>
          <w:color w:val="000000"/>
        </w:rPr>
      </w:pPr>
      <w:ins w:id="1656" w:author="Girmay, Ezana" w:date="2024-05-21T19:23:00Z">
        <w:r w:rsidRPr="00691CC8">
          <w:rPr>
            <w:rFonts w:asciiTheme="minorHAnsi" w:hAnsiTheme="minorHAnsi" w:cstheme="minorHAnsi"/>
            <w:color w:val="000000"/>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752A4E" w:rsidRPr="00691CC8" w14:paraId="2C99A144" w14:textId="77777777" w:rsidTr="00DB17CF">
        <w:trPr>
          <w:ins w:id="1657" w:author="Girmay, Ezana" w:date="2024-05-21T19:23:00Z"/>
        </w:trPr>
        <w:tc>
          <w:tcPr>
            <w:tcW w:w="5958" w:type="dxa"/>
            <w:gridSpan w:val="2"/>
            <w:shd w:val="clear" w:color="auto" w:fill="auto"/>
          </w:tcPr>
          <w:p w14:paraId="3C939552" w14:textId="77777777" w:rsidR="00752A4E" w:rsidRPr="00691CC8" w:rsidRDefault="00752A4E" w:rsidP="00DB17CF">
            <w:pPr>
              <w:rPr>
                <w:ins w:id="1658" w:author="Girmay, Ezana" w:date="2024-05-21T19:23:00Z"/>
                <w:rFonts w:asciiTheme="minorHAnsi" w:hAnsiTheme="minorHAnsi" w:cstheme="minorHAnsi"/>
                <w:sz w:val="22"/>
                <w:szCs w:val="22"/>
                <w:rPrChange w:id="1659" w:author="Girmay, Ezana" w:date="2024-05-21T19:30:00Z">
                  <w:rPr>
                    <w:ins w:id="1660" w:author="Girmay, Ezana" w:date="2024-05-21T19:23:00Z"/>
                    <w:rFonts w:ascii="Arial" w:hAnsi="Arial" w:cs="Arial"/>
                    <w:sz w:val="22"/>
                    <w:szCs w:val="22"/>
                  </w:rPr>
                </w:rPrChange>
              </w:rPr>
            </w:pPr>
            <w:ins w:id="1661" w:author="Girmay, Ezana" w:date="2024-05-21T19:23:00Z">
              <w:r w:rsidRPr="00691CC8">
                <w:rPr>
                  <w:rFonts w:asciiTheme="minorHAnsi" w:hAnsiTheme="minorHAnsi" w:cstheme="minorHAnsi"/>
                  <w:b/>
                  <w:sz w:val="22"/>
                  <w:szCs w:val="22"/>
                  <w:rPrChange w:id="1662"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1663" w:author="Girmay, Ezana" w:date="2024-05-21T19:30:00Z">
                    <w:rPr>
                      <w:rFonts w:ascii="Arial" w:hAnsi="Arial" w:cs="Arial"/>
                      <w:sz w:val="22"/>
                      <w:szCs w:val="22"/>
                    </w:rPr>
                  </w:rPrChange>
                </w:rPr>
                <w:t>: Issue ticket</w:t>
              </w:r>
            </w:ins>
          </w:p>
        </w:tc>
        <w:tc>
          <w:tcPr>
            <w:tcW w:w="900" w:type="dxa"/>
            <w:shd w:val="clear" w:color="auto" w:fill="auto"/>
          </w:tcPr>
          <w:p w14:paraId="04D43A5E" w14:textId="77777777" w:rsidR="00752A4E" w:rsidRPr="00691CC8" w:rsidRDefault="00752A4E" w:rsidP="00DB17CF">
            <w:pPr>
              <w:rPr>
                <w:ins w:id="1664" w:author="Girmay, Ezana" w:date="2024-05-21T19:23:00Z"/>
                <w:rFonts w:asciiTheme="minorHAnsi" w:hAnsiTheme="minorHAnsi" w:cstheme="minorHAnsi"/>
                <w:sz w:val="22"/>
                <w:szCs w:val="22"/>
                <w:rPrChange w:id="1665" w:author="Girmay, Ezana" w:date="2024-05-21T19:30:00Z">
                  <w:rPr>
                    <w:ins w:id="1666" w:author="Girmay, Ezana" w:date="2024-05-21T19:23:00Z"/>
                    <w:rFonts w:ascii="Arial" w:hAnsi="Arial" w:cs="Arial"/>
                    <w:sz w:val="22"/>
                    <w:szCs w:val="22"/>
                  </w:rPr>
                </w:rPrChange>
              </w:rPr>
            </w:pPr>
            <w:ins w:id="1667" w:author="Girmay, Ezana" w:date="2024-05-21T19:23:00Z">
              <w:r w:rsidRPr="00691CC8">
                <w:rPr>
                  <w:rFonts w:asciiTheme="minorHAnsi" w:hAnsiTheme="minorHAnsi" w:cstheme="minorHAnsi"/>
                  <w:b/>
                  <w:sz w:val="22"/>
                  <w:szCs w:val="22"/>
                  <w:rPrChange w:id="1668"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1669" w:author="Girmay, Ezana" w:date="2024-05-21T19:30:00Z">
                    <w:rPr>
                      <w:rFonts w:ascii="Arial" w:hAnsi="Arial" w:cs="Arial"/>
                      <w:sz w:val="22"/>
                      <w:szCs w:val="22"/>
                    </w:rPr>
                  </w:rPrChange>
                </w:rPr>
                <w:t>:  6</w:t>
              </w:r>
            </w:ins>
          </w:p>
        </w:tc>
        <w:tc>
          <w:tcPr>
            <w:tcW w:w="2718" w:type="dxa"/>
            <w:shd w:val="clear" w:color="auto" w:fill="auto"/>
          </w:tcPr>
          <w:p w14:paraId="5CCFD7E0" w14:textId="77777777" w:rsidR="00752A4E" w:rsidRPr="00691CC8" w:rsidRDefault="00752A4E" w:rsidP="00DB17CF">
            <w:pPr>
              <w:rPr>
                <w:ins w:id="1670" w:author="Girmay, Ezana" w:date="2024-05-21T19:23:00Z"/>
                <w:rFonts w:asciiTheme="minorHAnsi" w:hAnsiTheme="minorHAnsi" w:cstheme="minorHAnsi"/>
                <w:sz w:val="22"/>
                <w:szCs w:val="22"/>
                <w:rPrChange w:id="1671" w:author="Girmay, Ezana" w:date="2024-05-21T19:30:00Z">
                  <w:rPr>
                    <w:ins w:id="1672" w:author="Girmay, Ezana" w:date="2024-05-21T19:23:00Z"/>
                    <w:rFonts w:ascii="Arial" w:hAnsi="Arial" w:cs="Arial"/>
                    <w:sz w:val="22"/>
                    <w:szCs w:val="22"/>
                  </w:rPr>
                </w:rPrChange>
              </w:rPr>
            </w:pPr>
            <w:ins w:id="1673" w:author="Girmay, Ezana" w:date="2024-05-21T19:23:00Z">
              <w:r w:rsidRPr="00691CC8">
                <w:rPr>
                  <w:rFonts w:asciiTheme="minorHAnsi" w:hAnsiTheme="minorHAnsi" w:cstheme="minorHAnsi"/>
                  <w:b/>
                  <w:sz w:val="22"/>
                  <w:szCs w:val="22"/>
                  <w:rPrChange w:id="1674"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1675" w:author="Girmay, Ezana" w:date="2024-05-21T19:30:00Z">
                    <w:rPr>
                      <w:rFonts w:ascii="Arial" w:hAnsi="Arial" w:cs="Arial"/>
                      <w:sz w:val="22"/>
                      <w:szCs w:val="22"/>
                    </w:rPr>
                  </w:rPrChange>
                </w:rPr>
                <w:t>: Must have</w:t>
              </w:r>
            </w:ins>
          </w:p>
        </w:tc>
      </w:tr>
      <w:tr w:rsidR="00752A4E" w:rsidRPr="00691CC8" w14:paraId="7FF9EBDF" w14:textId="77777777" w:rsidTr="00DB17CF">
        <w:trPr>
          <w:ins w:id="1676" w:author="Girmay, Ezana" w:date="2024-05-21T19:23:00Z"/>
        </w:trPr>
        <w:tc>
          <w:tcPr>
            <w:tcW w:w="4788" w:type="dxa"/>
            <w:shd w:val="clear" w:color="auto" w:fill="auto"/>
          </w:tcPr>
          <w:p w14:paraId="1CCC6EF8" w14:textId="77777777" w:rsidR="00752A4E" w:rsidRPr="00691CC8" w:rsidRDefault="00752A4E" w:rsidP="00DB17CF">
            <w:pPr>
              <w:rPr>
                <w:ins w:id="1677" w:author="Girmay, Ezana" w:date="2024-05-21T19:23:00Z"/>
                <w:rFonts w:asciiTheme="minorHAnsi" w:hAnsiTheme="minorHAnsi" w:cstheme="minorHAnsi"/>
                <w:sz w:val="22"/>
                <w:szCs w:val="22"/>
                <w:rPrChange w:id="1678" w:author="Girmay, Ezana" w:date="2024-05-21T19:30:00Z">
                  <w:rPr>
                    <w:ins w:id="1679" w:author="Girmay, Ezana" w:date="2024-05-21T19:23:00Z"/>
                    <w:rFonts w:ascii="Arial" w:hAnsi="Arial" w:cs="Arial"/>
                    <w:sz w:val="22"/>
                    <w:szCs w:val="22"/>
                  </w:rPr>
                </w:rPrChange>
              </w:rPr>
            </w:pPr>
            <w:ins w:id="1680" w:author="Girmay, Ezana" w:date="2024-05-21T19:23:00Z">
              <w:r w:rsidRPr="00691CC8">
                <w:rPr>
                  <w:rFonts w:asciiTheme="minorHAnsi" w:hAnsiTheme="minorHAnsi" w:cstheme="minorHAnsi"/>
                  <w:b/>
                  <w:sz w:val="22"/>
                  <w:szCs w:val="22"/>
                  <w:rPrChange w:id="1681"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1682" w:author="Girmay, Ezana" w:date="2024-05-21T19:30:00Z">
                    <w:rPr>
                      <w:rFonts w:ascii="Arial" w:hAnsi="Arial" w:cs="Arial"/>
                      <w:sz w:val="22"/>
                      <w:szCs w:val="22"/>
                    </w:rPr>
                  </w:rPrChange>
                </w:rPr>
                <w:t>: Lot Manager</w:t>
              </w:r>
            </w:ins>
          </w:p>
        </w:tc>
        <w:tc>
          <w:tcPr>
            <w:tcW w:w="4788" w:type="dxa"/>
            <w:gridSpan w:val="3"/>
            <w:shd w:val="clear" w:color="auto" w:fill="auto"/>
          </w:tcPr>
          <w:p w14:paraId="69C9DB96" w14:textId="77777777" w:rsidR="00752A4E" w:rsidRPr="00691CC8" w:rsidRDefault="00752A4E" w:rsidP="00DB17CF">
            <w:pPr>
              <w:rPr>
                <w:ins w:id="1683" w:author="Girmay, Ezana" w:date="2024-05-21T19:23:00Z"/>
                <w:rFonts w:asciiTheme="minorHAnsi" w:hAnsiTheme="minorHAnsi" w:cstheme="minorHAnsi"/>
                <w:sz w:val="22"/>
                <w:szCs w:val="22"/>
                <w:rPrChange w:id="1684" w:author="Girmay, Ezana" w:date="2024-05-21T19:30:00Z">
                  <w:rPr>
                    <w:ins w:id="1685" w:author="Girmay, Ezana" w:date="2024-05-21T19:23:00Z"/>
                    <w:rFonts w:ascii="Arial" w:hAnsi="Arial" w:cs="Arial"/>
                    <w:sz w:val="22"/>
                    <w:szCs w:val="22"/>
                  </w:rPr>
                </w:rPrChange>
              </w:rPr>
            </w:pPr>
            <w:ins w:id="1686" w:author="Girmay, Ezana" w:date="2024-05-21T19:23:00Z">
              <w:r w:rsidRPr="00691CC8">
                <w:rPr>
                  <w:rFonts w:asciiTheme="minorHAnsi" w:hAnsiTheme="minorHAnsi" w:cstheme="minorHAnsi"/>
                  <w:b/>
                  <w:sz w:val="22"/>
                  <w:szCs w:val="22"/>
                  <w:rPrChange w:id="1687"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1688" w:author="Girmay, Ezana" w:date="2024-05-21T19:30:00Z">
                    <w:rPr>
                      <w:rFonts w:ascii="Arial" w:hAnsi="Arial" w:cs="Arial"/>
                      <w:sz w:val="22"/>
                      <w:szCs w:val="22"/>
                    </w:rPr>
                  </w:rPrChange>
                </w:rPr>
                <w:t>: Overview, Essential</w:t>
              </w:r>
            </w:ins>
          </w:p>
        </w:tc>
      </w:tr>
      <w:tr w:rsidR="00752A4E" w:rsidRPr="00691CC8" w14:paraId="30F5A208" w14:textId="77777777" w:rsidTr="00DB17CF">
        <w:trPr>
          <w:ins w:id="1689" w:author="Girmay, Ezana" w:date="2024-05-21T19:23:00Z"/>
        </w:trPr>
        <w:tc>
          <w:tcPr>
            <w:tcW w:w="9576" w:type="dxa"/>
            <w:gridSpan w:val="4"/>
            <w:shd w:val="clear" w:color="auto" w:fill="auto"/>
          </w:tcPr>
          <w:p w14:paraId="31DAB6CF" w14:textId="77777777" w:rsidR="00752A4E" w:rsidRPr="00691CC8" w:rsidRDefault="00752A4E" w:rsidP="00DB17CF">
            <w:pPr>
              <w:rPr>
                <w:ins w:id="1690" w:author="Girmay, Ezana" w:date="2024-05-21T19:23:00Z"/>
                <w:rFonts w:asciiTheme="minorHAnsi" w:hAnsiTheme="minorHAnsi" w:cstheme="minorHAnsi"/>
                <w:b/>
                <w:sz w:val="22"/>
                <w:szCs w:val="22"/>
                <w:rPrChange w:id="1691" w:author="Girmay, Ezana" w:date="2024-05-21T19:30:00Z">
                  <w:rPr>
                    <w:ins w:id="1692" w:author="Girmay, Ezana" w:date="2024-05-21T19:23:00Z"/>
                    <w:rFonts w:ascii="Arial" w:hAnsi="Arial" w:cs="Arial"/>
                    <w:b/>
                    <w:sz w:val="22"/>
                    <w:szCs w:val="22"/>
                  </w:rPr>
                </w:rPrChange>
              </w:rPr>
            </w:pPr>
            <w:ins w:id="1693" w:author="Girmay, Ezana" w:date="2024-05-21T19:23:00Z">
              <w:r w:rsidRPr="00691CC8">
                <w:rPr>
                  <w:rFonts w:asciiTheme="minorHAnsi" w:hAnsiTheme="minorHAnsi" w:cstheme="minorHAnsi"/>
                  <w:b/>
                  <w:sz w:val="22"/>
                  <w:szCs w:val="22"/>
                  <w:rPrChange w:id="1694" w:author="Girmay, Ezana" w:date="2024-05-21T19:30:00Z">
                    <w:rPr>
                      <w:rFonts w:ascii="Arial" w:hAnsi="Arial" w:cs="Arial"/>
                      <w:b/>
                      <w:sz w:val="22"/>
                      <w:szCs w:val="22"/>
                    </w:rPr>
                  </w:rPrChange>
                </w:rPr>
                <w:t>Supporting Actors:</w:t>
              </w:r>
            </w:ins>
          </w:p>
          <w:p w14:paraId="2EA3F326" w14:textId="77777777" w:rsidR="00752A4E" w:rsidRPr="00691CC8" w:rsidRDefault="00752A4E" w:rsidP="00DB17CF">
            <w:pPr>
              <w:rPr>
                <w:ins w:id="1695" w:author="Girmay, Ezana" w:date="2024-05-21T19:23:00Z"/>
                <w:rFonts w:asciiTheme="minorHAnsi" w:hAnsiTheme="minorHAnsi" w:cstheme="minorHAnsi"/>
                <w:b/>
                <w:sz w:val="22"/>
                <w:szCs w:val="22"/>
                <w:rPrChange w:id="1696" w:author="Girmay, Ezana" w:date="2024-05-21T19:30:00Z">
                  <w:rPr>
                    <w:ins w:id="1697" w:author="Girmay, Ezana" w:date="2024-05-21T19:23:00Z"/>
                    <w:rFonts w:ascii="Arial" w:hAnsi="Arial" w:cs="Arial"/>
                    <w:b/>
                    <w:sz w:val="22"/>
                    <w:szCs w:val="22"/>
                  </w:rPr>
                </w:rPrChange>
              </w:rPr>
            </w:pPr>
          </w:p>
          <w:p w14:paraId="62B3CB60" w14:textId="77777777" w:rsidR="00752A4E" w:rsidRPr="00691CC8" w:rsidRDefault="00752A4E" w:rsidP="00DB17CF">
            <w:pPr>
              <w:rPr>
                <w:ins w:id="1698" w:author="Girmay, Ezana" w:date="2024-05-21T19:23:00Z"/>
                <w:rFonts w:asciiTheme="minorHAnsi" w:hAnsiTheme="minorHAnsi" w:cstheme="minorHAnsi"/>
                <w:b/>
                <w:sz w:val="22"/>
                <w:szCs w:val="22"/>
                <w:rPrChange w:id="1699" w:author="Girmay, Ezana" w:date="2024-05-21T19:30:00Z">
                  <w:rPr>
                    <w:ins w:id="1700" w:author="Girmay, Ezana" w:date="2024-05-21T19:23:00Z"/>
                    <w:rFonts w:ascii="Arial" w:hAnsi="Arial" w:cs="Arial"/>
                    <w:b/>
                    <w:sz w:val="22"/>
                    <w:szCs w:val="22"/>
                  </w:rPr>
                </w:rPrChange>
              </w:rPr>
            </w:pPr>
          </w:p>
          <w:p w14:paraId="268E0229" w14:textId="77777777" w:rsidR="00752A4E" w:rsidRPr="00691CC8" w:rsidRDefault="00752A4E" w:rsidP="00DB17CF">
            <w:pPr>
              <w:rPr>
                <w:ins w:id="1701" w:author="Girmay, Ezana" w:date="2024-05-21T19:23:00Z"/>
                <w:rFonts w:asciiTheme="minorHAnsi" w:hAnsiTheme="minorHAnsi" w:cstheme="minorHAnsi"/>
                <w:b/>
                <w:sz w:val="22"/>
                <w:szCs w:val="22"/>
                <w:rPrChange w:id="1702" w:author="Girmay, Ezana" w:date="2024-05-21T19:30:00Z">
                  <w:rPr>
                    <w:ins w:id="1703" w:author="Girmay, Ezana" w:date="2024-05-21T19:23:00Z"/>
                    <w:rFonts w:ascii="Arial" w:hAnsi="Arial" w:cs="Arial"/>
                    <w:b/>
                    <w:sz w:val="22"/>
                    <w:szCs w:val="22"/>
                  </w:rPr>
                </w:rPrChange>
              </w:rPr>
            </w:pPr>
          </w:p>
        </w:tc>
      </w:tr>
      <w:tr w:rsidR="00752A4E" w:rsidRPr="00691CC8" w14:paraId="3F40DA66" w14:textId="77777777" w:rsidTr="00DB17CF">
        <w:trPr>
          <w:ins w:id="1704" w:author="Girmay, Ezana" w:date="2024-05-21T19:23:00Z"/>
        </w:trPr>
        <w:tc>
          <w:tcPr>
            <w:tcW w:w="9576" w:type="dxa"/>
            <w:gridSpan w:val="4"/>
            <w:shd w:val="clear" w:color="auto" w:fill="auto"/>
          </w:tcPr>
          <w:p w14:paraId="5A55DD27" w14:textId="77777777" w:rsidR="00752A4E" w:rsidRPr="00691CC8" w:rsidRDefault="00752A4E" w:rsidP="00DB17CF">
            <w:pPr>
              <w:rPr>
                <w:ins w:id="1705" w:author="Girmay, Ezana" w:date="2024-05-21T19:23:00Z"/>
                <w:rFonts w:asciiTheme="minorHAnsi" w:hAnsiTheme="minorHAnsi" w:cstheme="minorHAnsi"/>
                <w:sz w:val="22"/>
                <w:szCs w:val="22"/>
                <w:rPrChange w:id="1706" w:author="Girmay, Ezana" w:date="2024-05-21T19:30:00Z">
                  <w:rPr>
                    <w:ins w:id="1707" w:author="Girmay, Ezana" w:date="2024-05-21T19:23:00Z"/>
                    <w:rFonts w:ascii="Arial" w:hAnsi="Arial" w:cs="Arial"/>
                    <w:sz w:val="22"/>
                    <w:szCs w:val="22"/>
                  </w:rPr>
                </w:rPrChange>
              </w:rPr>
            </w:pPr>
            <w:ins w:id="1708" w:author="Girmay, Ezana" w:date="2024-05-21T19:23:00Z">
              <w:r w:rsidRPr="00691CC8">
                <w:rPr>
                  <w:rFonts w:asciiTheme="minorHAnsi" w:hAnsiTheme="minorHAnsi" w:cstheme="minorHAnsi"/>
                  <w:b/>
                  <w:sz w:val="22"/>
                  <w:szCs w:val="22"/>
                  <w:rPrChange w:id="1709"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1710" w:author="Girmay, Ezana" w:date="2024-05-21T19:30:00Z">
                    <w:rPr>
                      <w:rFonts w:ascii="Arial" w:hAnsi="Arial" w:cs="Arial"/>
                      <w:sz w:val="22"/>
                      <w:szCs w:val="22"/>
                    </w:rPr>
                  </w:rPrChange>
                </w:rPr>
                <w:t xml:space="preserve">: </w:t>
              </w:r>
            </w:ins>
          </w:p>
          <w:p w14:paraId="2B120F9D" w14:textId="77777777" w:rsidR="00752A4E" w:rsidRPr="00691CC8" w:rsidRDefault="00752A4E" w:rsidP="00DB17CF">
            <w:pPr>
              <w:rPr>
                <w:ins w:id="1711" w:author="Girmay, Ezana" w:date="2024-05-21T19:23:00Z"/>
                <w:rFonts w:asciiTheme="minorHAnsi" w:hAnsiTheme="minorHAnsi" w:cstheme="minorHAnsi"/>
                <w:sz w:val="22"/>
                <w:szCs w:val="22"/>
                <w:rPrChange w:id="1712" w:author="Girmay, Ezana" w:date="2024-05-21T19:30:00Z">
                  <w:rPr>
                    <w:ins w:id="1713" w:author="Girmay, Ezana" w:date="2024-05-21T19:23:00Z"/>
                    <w:rFonts w:ascii="Arial" w:hAnsi="Arial" w:cs="Arial"/>
                    <w:sz w:val="22"/>
                    <w:szCs w:val="22"/>
                  </w:rPr>
                </w:rPrChange>
              </w:rPr>
            </w:pPr>
          </w:p>
          <w:p w14:paraId="6EEDC9D5" w14:textId="77777777" w:rsidR="00752A4E" w:rsidRPr="00691CC8" w:rsidRDefault="00752A4E" w:rsidP="00DB17CF">
            <w:pPr>
              <w:rPr>
                <w:ins w:id="1714" w:author="Girmay, Ezana" w:date="2024-05-21T19:23:00Z"/>
                <w:rFonts w:asciiTheme="minorHAnsi" w:hAnsiTheme="minorHAnsi" w:cstheme="minorHAnsi"/>
                <w:sz w:val="22"/>
                <w:szCs w:val="22"/>
                <w:rPrChange w:id="1715" w:author="Girmay, Ezana" w:date="2024-05-21T19:30:00Z">
                  <w:rPr>
                    <w:ins w:id="1716" w:author="Girmay, Ezana" w:date="2024-05-21T19:23:00Z"/>
                    <w:rFonts w:ascii="Arial" w:hAnsi="Arial" w:cs="Arial"/>
                    <w:sz w:val="22"/>
                    <w:szCs w:val="22"/>
                  </w:rPr>
                </w:rPrChange>
              </w:rPr>
            </w:pPr>
          </w:p>
          <w:p w14:paraId="3364DB61" w14:textId="77777777" w:rsidR="00752A4E" w:rsidRPr="00691CC8" w:rsidRDefault="00752A4E" w:rsidP="00DB17CF">
            <w:pPr>
              <w:rPr>
                <w:ins w:id="1717" w:author="Girmay, Ezana" w:date="2024-05-21T19:23:00Z"/>
                <w:rFonts w:asciiTheme="minorHAnsi" w:hAnsiTheme="minorHAnsi" w:cstheme="minorHAnsi"/>
                <w:sz w:val="22"/>
                <w:szCs w:val="22"/>
                <w:rPrChange w:id="1718" w:author="Girmay, Ezana" w:date="2024-05-21T19:30:00Z">
                  <w:rPr>
                    <w:ins w:id="1719" w:author="Girmay, Ezana" w:date="2024-05-21T19:23:00Z"/>
                    <w:rFonts w:ascii="Arial" w:hAnsi="Arial" w:cs="Arial"/>
                    <w:sz w:val="22"/>
                    <w:szCs w:val="22"/>
                  </w:rPr>
                </w:rPrChange>
              </w:rPr>
            </w:pPr>
          </w:p>
        </w:tc>
      </w:tr>
      <w:tr w:rsidR="00752A4E" w:rsidRPr="00691CC8" w14:paraId="5DA02B15" w14:textId="77777777" w:rsidTr="00DB17CF">
        <w:trPr>
          <w:ins w:id="1720" w:author="Girmay, Ezana" w:date="2024-05-21T19:23:00Z"/>
        </w:trPr>
        <w:tc>
          <w:tcPr>
            <w:tcW w:w="9576" w:type="dxa"/>
            <w:gridSpan w:val="4"/>
            <w:shd w:val="clear" w:color="auto" w:fill="auto"/>
          </w:tcPr>
          <w:p w14:paraId="360763CE" w14:textId="77777777" w:rsidR="00752A4E" w:rsidRPr="00691CC8" w:rsidRDefault="00752A4E" w:rsidP="00DB17CF">
            <w:pPr>
              <w:rPr>
                <w:ins w:id="1721" w:author="Girmay, Ezana" w:date="2024-05-21T19:23:00Z"/>
                <w:rFonts w:asciiTheme="minorHAnsi" w:hAnsiTheme="minorHAnsi" w:cstheme="minorHAnsi"/>
                <w:sz w:val="22"/>
                <w:szCs w:val="22"/>
                <w:rPrChange w:id="1722" w:author="Girmay, Ezana" w:date="2024-05-21T19:30:00Z">
                  <w:rPr>
                    <w:ins w:id="1723" w:author="Girmay, Ezana" w:date="2024-05-21T19:23:00Z"/>
                    <w:rFonts w:ascii="Arial" w:hAnsi="Arial" w:cs="Arial"/>
                    <w:sz w:val="22"/>
                    <w:szCs w:val="22"/>
                  </w:rPr>
                </w:rPrChange>
              </w:rPr>
            </w:pPr>
            <w:ins w:id="1724" w:author="Girmay, Ezana" w:date="2024-05-21T19:23:00Z">
              <w:r w:rsidRPr="00691CC8">
                <w:rPr>
                  <w:rFonts w:asciiTheme="minorHAnsi" w:hAnsiTheme="minorHAnsi" w:cstheme="minorHAnsi"/>
                  <w:b/>
                  <w:sz w:val="22"/>
                  <w:szCs w:val="22"/>
                  <w:rPrChange w:id="1725"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1726" w:author="Girmay, Ezana" w:date="2024-05-21T19:30:00Z">
                    <w:rPr>
                      <w:rFonts w:ascii="Arial" w:hAnsi="Arial" w:cs="Arial"/>
                      <w:sz w:val="22"/>
                      <w:szCs w:val="22"/>
                    </w:rPr>
                  </w:rPrChange>
                </w:rPr>
                <w:t xml:space="preserve">: </w:t>
              </w:r>
            </w:ins>
          </w:p>
          <w:p w14:paraId="33DA95EB" w14:textId="4E14674A" w:rsidR="00752A4E" w:rsidRPr="00691CC8" w:rsidRDefault="00C8073F" w:rsidP="00DB17CF">
            <w:pPr>
              <w:rPr>
                <w:ins w:id="1727" w:author="Girmay, Ezana" w:date="2024-05-21T19:23:00Z"/>
                <w:rFonts w:asciiTheme="minorHAnsi" w:hAnsiTheme="minorHAnsi" w:cstheme="minorHAnsi"/>
                <w:sz w:val="22"/>
                <w:szCs w:val="22"/>
                <w:rPrChange w:id="1728" w:author="Girmay, Ezana" w:date="2024-05-21T19:30:00Z">
                  <w:rPr>
                    <w:ins w:id="1729" w:author="Girmay, Ezana" w:date="2024-05-21T19:23:00Z"/>
                    <w:rFonts w:ascii="Arial" w:hAnsi="Arial" w:cs="Arial"/>
                    <w:sz w:val="22"/>
                    <w:szCs w:val="22"/>
                  </w:rPr>
                </w:rPrChange>
              </w:rPr>
            </w:pPr>
            <w:ins w:id="1730" w:author="Girmay, Ezana" w:date="2024-05-21T20:18:00Z">
              <w:r w:rsidRPr="00C8073F">
                <w:rPr>
                  <w:rFonts w:asciiTheme="minorHAnsi" w:hAnsiTheme="minorHAnsi" w:cstheme="minorHAnsi"/>
                  <w:sz w:val="22"/>
                  <w:szCs w:val="22"/>
                </w:rPr>
                <w:t>hen individuals park on SPU’s lot without having bought a ticket or a quarterly pass from the school, the Lot Manager will issue tickets to them. If the individual’s car’s license plate is in the Parking Portal app, the ticket will be issued directly to them. </w:t>
              </w:r>
            </w:ins>
          </w:p>
          <w:p w14:paraId="63B6246C" w14:textId="77777777" w:rsidR="00752A4E" w:rsidRPr="00691CC8" w:rsidRDefault="00752A4E" w:rsidP="00DB17CF">
            <w:pPr>
              <w:rPr>
                <w:ins w:id="1731" w:author="Girmay, Ezana" w:date="2024-05-21T19:23:00Z"/>
                <w:rFonts w:asciiTheme="minorHAnsi" w:hAnsiTheme="minorHAnsi" w:cstheme="minorHAnsi"/>
                <w:sz w:val="22"/>
                <w:szCs w:val="22"/>
                <w:rPrChange w:id="1732" w:author="Girmay, Ezana" w:date="2024-05-21T19:30:00Z">
                  <w:rPr>
                    <w:ins w:id="1733" w:author="Girmay, Ezana" w:date="2024-05-21T19:23:00Z"/>
                    <w:rFonts w:ascii="Arial" w:hAnsi="Arial" w:cs="Arial"/>
                    <w:sz w:val="22"/>
                    <w:szCs w:val="22"/>
                  </w:rPr>
                </w:rPrChange>
              </w:rPr>
            </w:pPr>
          </w:p>
        </w:tc>
      </w:tr>
      <w:tr w:rsidR="00752A4E" w:rsidRPr="00691CC8" w14:paraId="471C0236" w14:textId="77777777" w:rsidTr="00DB17CF">
        <w:trPr>
          <w:ins w:id="1734" w:author="Girmay, Ezana" w:date="2024-05-21T19:23:00Z"/>
        </w:trPr>
        <w:tc>
          <w:tcPr>
            <w:tcW w:w="9576" w:type="dxa"/>
            <w:gridSpan w:val="4"/>
            <w:shd w:val="clear" w:color="auto" w:fill="auto"/>
          </w:tcPr>
          <w:p w14:paraId="64A1BB63" w14:textId="753ECCB8" w:rsidR="00752A4E" w:rsidRPr="00691CC8" w:rsidRDefault="00752A4E" w:rsidP="00DB17CF">
            <w:pPr>
              <w:rPr>
                <w:ins w:id="1735" w:author="Girmay, Ezana" w:date="2024-05-21T19:23:00Z"/>
                <w:rFonts w:asciiTheme="minorHAnsi" w:hAnsiTheme="minorHAnsi" w:cstheme="minorHAnsi"/>
                <w:sz w:val="22"/>
                <w:szCs w:val="22"/>
                <w:rPrChange w:id="1736" w:author="Girmay, Ezana" w:date="2024-05-21T19:30:00Z">
                  <w:rPr>
                    <w:ins w:id="1737" w:author="Girmay, Ezana" w:date="2024-05-21T19:23:00Z"/>
                    <w:rFonts w:ascii="Arial" w:hAnsi="Arial" w:cs="Arial"/>
                    <w:sz w:val="22"/>
                    <w:szCs w:val="22"/>
                  </w:rPr>
                </w:rPrChange>
              </w:rPr>
            </w:pPr>
            <w:ins w:id="1738" w:author="Girmay, Ezana" w:date="2024-05-21T19:23:00Z">
              <w:r w:rsidRPr="00691CC8">
                <w:rPr>
                  <w:rFonts w:asciiTheme="minorHAnsi" w:hAnsiTheme="minorHAnsi" w:cstheme="minorHAnsi"/>
                  <w:b/>
                  <w:sz w:val="22"/>
                  <w:szCs w:val="22"/>
                  <w:rPrChange w:id="1739"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1740" w:author="Girmay, Ezana" w:date="2024-05-21T19:30:00Z">
                    <w:rPr>
                      <w:rFonts w:ascii="Arial" w:hAnsi="Arial" w:cs="Arial"/>
                      <w:sz w:val="22"/>
                      <w:szCs w:val="22"/>
                    </w:rPr>
                  </w:rPrChange>
                </w:rPr>
                <w:t xml:space="preserve">: Find </w:t>
              </w:r>
            </w:ins>
            <w:ins w:id="1741" w:author="Girmay, Ezana" w:date="2024-05-21T20:19:00Z">
              <w:r w:rsidR="00C8073F">
                <w:rPr>
                  <w:rFonts w:asciiTheme="minorHAnsi" w:hAnsiTheme="minorHAnsi" w:cstheme="minorHAnsi"/>
                  <w:sz w:val="22"/>
                  <w:szCs w:val="22"/>
                </w:rPr>
                <w:t xml:space="preserve">a </w:t>
              </w:r>
            </w:ins>
            <w:ins w:id="1742" w:author="Girmay, Ezana" w:date="2024-05-21T19:23:00Z">
              <w:r w:rsidRPr="00691CC8">
                <w:rPr>
                  <w:rFonts w:asciiTheme="minorHAnsi" w:hAnsiTheme="minorHAnsi" w:cstheme="minorHAnsi"/>
                  <w:sz w:val="22"/>
                  <w:szCs w:val="22"/>
                  <w:rPrChange w:id="1743" w:author="Girmay, Ezana" w:date="2024-05-21T19:30:00Z">
                    <w:rPr>
                      <w:rFonts w:ascii="Arial" w:hAnsi="Arial" w:cs="Arial"/>
                      <w:sz w:val="22"/>
                      <w:szCs w:val="22"/>
                    </w:rPr>
                  </w:rPrChange>
                </w:rPr>
                <w:t xml:space="preserve">car with license plate that’s not on the approved license list. </w:t>
              </w:r>
            </w:ins>
          </w:p>
          <w:p w14:paraId="2B9EC159" w14:textId="77777777" w:rsidR="00752A4E" w:rsidRPr="00691CC8" w:rsidRDefault="00752A4E" w:rsidP="00DB17CF">
            <w:pPr>
              <w:rPr>
                <w:ins w:id="1744" w:author="Girmay, Ezana" w:date="2024-05-21T19:23:00Z"/>
                <w:rFonts w:asciiTheme="minorHAnsi" w:hAnsiTheme="minorHAnsi" w:cstheme="minorHAnsi"/>
                <w:sz w:val="22"/>
                <w:szCs w:val="22"/>
                <w:rPrChange w:id="1745" w:author="Girmay, Ezana" w:date="2024-05-21T19:30:00Z">
                  <w:rPr>
                    <w:ins w:id="1746" w:author="Girmay, Ezana" w:date="2024-05-21T19:23:00Z"/>
                    <w:rFonts w:ascii="Arial" w:hAnsi="Arial" w:cs="Arial"/>
                    <w:sz w:val="22"/>
                    <w:szCs w:val="22"/>
                  </w:rPr>
                </w:rPrChange>
              </w:rPr>
            </w:pPr>
          </w:p>
          <w:p w14:paraId="046C3AE4" w14:textId="77777777" w:rsidR="00752A4E" w:rsidRPr="00691CC8" w:rsidRDefault="00752A4E" w:rsidP="00DB17CF">
            <w:pPr>
              <w:tabs>
                <w:tab w:val="left" w:pos="1980"/>
                <w:tab w:val="left" w:pos="3240"/>
              </w:tabs>
              <w:rPr>
                <w:ins w:id="1747" w:author="Girmay, Ezana" w:date="2024-05-21T19:23:00Z"/>
                <w:rFonts w:asciiTheme="minorHAnsi" w:hAnsiTheme="minorHAnsi" w:cstheme="minorHAnsi"/>
                <w:sz w:val="22"/>
                <w:szCs w:val="22"/>
                <w:rPrChange w:id="1748" w:author="Girmay, Ezana" w:date="2024-05-21T19:30:00Z">
                  <w:rPr>
                    <w:ins w:id="1749" w:author="Girmay, Ezana" w:date="2024-05-21T19:23:00Z"/>
                    <w:rFonts w:ascii="Arial" w:hAnsi="Arial" w:cs="Arial"/>
                    <w:sz w:val="22"/>
                    <w:szCs w:val="22"/>
                  </w:rPr>
                </w:rPrChange>
              </w:rPr>
            </w:pPr>
            <w:ins w:id="1750" w:author="Girmay, Ezana" w:date="2024-05-21T19:23:00Z">
              <w:r w:rsidRPr="00691CC8">
                <w:rPr>
                  <w:rFonts w:asciiTheme="minorHAnsi" w:hAnsiTheme="minorHAnsi" w:cstheme="minorHAnsi"/>
                  <w:b/>
                  <w:sz w:val="22"/>
                  <w:szCs w:val="22"/>
                  <w:rPrChange w:id="1751"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1752"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1753"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1754"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1755"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1756" w:author="Girmay, Ezana" w:date="2024-05-21T19:30:00Z">
                    <w:rPr>
                      <w:rFonts w:ascii="Arial" w:hAnsi="Arial" w:cs="Arial"/>
                      <w:sz w:val="22"/>
                      <w:szCs w:val="22"/>
                    </w:rPr>
                  </w:rPrChange>
                </w:rPr>
                <w:tab/>
                <w:t xml:space="preserve">   ___ Temporal</w:t>
              </w:r>
            </w:ins>
          </w:p>
        </w:tc>
      </w:tr>
      <w:tr w:rsidR="00752A4E" w:rsidRPr="00691CC8" w14:paraId="39B244C7" w14:textId="77777777" w:rsidTr="00DB17CF">
        <w:trPr>
          <w:ins w:id="1757" w:author="Girmay, Ezana" w:date="2024-05-21T19:23:00Z"/>
        </w:trPr>
        <w:tc>
          <w:tcPr>
            <w:tcW w:w="9576" w:type="dxa"/>
            <w:gridSpan w:val="4"/>
            <w:shd w:val="clear" w:color="auto" w:fill="auto"/>
          </w:tcPr>
          <w:p w14:paraId="188DB31A" w14:textId="77777777" w:rsidR="00752A4E" w:rsidRPr="00691CC8" w:rsidRDefault="00752A4E" w:rsidP="00DB17CF">
            <w:pPr>
              <w:rPr>
                <w:ins w:id="1758" w:author="Girmay, Ezana" w:date="2024-05-21T19:23:00Z"/>
                <w:rFonts w:asciiTheme="minorHAnsi" w:hAnsiTheme="minorHAnsi" w:cstheme="minorHAnsi"/>
                <w:sz w:val="22"/>
                <w:szCs w:val="22"/>
                <w:rPrChange w:id="1759" w:author="Girmay, Ezana" w:date="2024-05-21T19:30:00Z">
                  <w:rPr>
                    <w:ins w:id="1760" w:author="Girmay, Ezana" w:date="2024-05-21T19:23:00Z"/>
                    <w:rFonts w:ascii="Arial" w:hAnsi="Arial" w:cs="Arial"/>
                    <w:sz w:val="22"/>
                    <w:szCs w:val="22"/>
                  </w:rPr>
                </w:rPrChange>
              </w:rPr>
            </w:pPr>
            <w:ins w:id="1761" w:author="Girmay, Ezana" w:date="2024-05-21T19:23:00Z">
              <w:r w:rsidRPr="00691CC8">
                <w:rPr>
                  <w:rFonts w:asciiTheme="minorHAnsi" w:hAnsiTheme="minorHAnsi" w:cstheme="minorHAnsi"/>
                  <w:b/>
                  <w:sz w:val="22"/>
                  <w:szCs w:val="22"/>
                  <w:rPrChange w:id="1762"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1763" w:author="Girmay, Ezana" w:date="2024-05-21T19:30:00Z">
                    <w:rPr>
                      <w:rFonts w:ascii="Arial" w:hAnsi="Arial" w:cs="Arial"/>
                      <w:sz w:val="22"/>
                      <w:szCs w:val="22"/>
                    </w:rPr>
                  </w:rPrChange>
                </w:rPr>
                <w:t xml:space="preserve">: </w:t>
              </w:r>
            </w:ins>
          </w:p>
          <w:p w14:paraId="0F1CABFD" w14:textId="77777777" w:rsidR="00752A4E" w:rsidRPr="00691CC8" w:rsidRDefault="00752A4E" w:rsidP="00DB17CF">
            <w:pPr>
              <w:tabs>
                <w:tab w:val="left" w:pos="720"/>
              </w:tabs>
              <w:rPr>
                <w:ins w:id="1764" w:author="Girmay, Ezana" w:date="2024-05-21T19:23:00Z"/>
                <w:rFonts w:asciiTheme="minorHAnsi" w:hAnsiTheme="minorHAnsi" w:cstheme="minorHAnsi"/>
                <w:sz w:val="22"/>
                <w:szCs w:val="22"/>
                <w:rPrChange w:id="1765" w:author="Girmay, Ezana" w:date="2024-05-21T19:30:00Z">
                  <w:rPr>
                    <w:ins w:id="1766" w:author="Girmay, Ezana" w:date="2024-05-21T19:23:00Z"/>
                    <w:rFonts w:ascii="Arial" w:hAnsi="Arial" w:cs="Arial"/>
                    <w:sz w:val="22"/>
                    <w:szCs w:val="22"/>
                  </w:rPr>
                </w:rPrChange>
              </w:rPr>
            </w:pPr>
            <w:ins w:id="1767" w:author="Girmay, Ezana" w:date="2024-05-21T19:23:00Z">
              <w:r w:rsidRPr="00691CC8">
                <w:rPr>
                  <w:rFonts w:asciiTheme="minorHAnsi" w:hAnsiTheme="minorHAnsi" w:cstheme="minorHAnsi"/>
                  <w:sz w:val="22"/>
                  <w:szCs w:val="22"/>
                  <w:rPrChange w:id="1768"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769"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1770" w:author="Girmay, Ezana" w:date="2024-05-21T19:30:00Z">
                    <w:rPr>
                      <w:rFonts w:ascii="Arial" w:hAnsi="Arial" w:cs="Arial"/>
                      <w:sz w:val="22"/>
                      <w:szCs w:val="22"/>
                    </w:rPr>
                  </w:rPrChange>
                </w:rPr>
                <w:t xml:space="preserve">: </w:t>
              </w:r>
            </w:ins>
          </w:p>
          <w:p w14:paraId="59FEBD95" w14:textId="77777777" w:rsidR="00752A4E" w:rsidRPr="00691CC8" w:rsidRDefault="00752A4E" w:rsidP="00DB17CF">
            <w:pPr>
              <w:tabs>
                <w:tab w:val="left" w:pos="720"/>
              </w:tabs>
              <w:rPr>
                <w:ins w:id="1771" w:author="Girmay, Ezana" w:date="2024-05-21T19:23:00Z"/>
                <w:rFonts w:asciiTheme="minorHAnsi" w:hAnsiTheme="minorHAnsi" w:cstheme="minorHAnsi"/>
                <w:sz w:val="22"/>
                <w:szCs w:val="22"/>
                <w:rPrChange w:id="1772" w:author="Girmay, Ezana" w:date="2024-05-21T19:30:00Z">
                  <w:rPr>
                    <w:ins w:id="1773" w:author="Girmay, Ezana" w:date="2024-05-21T19:23:00Z"/>
                    <w:rFonts w:ascii="Arial" w:hAnsi="Arial" w:cs="Arial"/>
                    <w:sz w:val="22"/>
                    <w:szCs w:val="22"/>
                  </w:rPr>
                </w:rPrChange>
              </w:rPr>
            </w:pPr>
            <w:ins w:id="1774" w:author="Girmay, Ezana" w:date="2024-05-21T19:23:00Z">
              <w:r w:rsidRPr="00691CC8">
                <w:rPr>
                  <w:rFonts w:asciiTheme="minorHAnsi" w:hAnsiTheme="minorHAnsi" w:cstheme="minorHAnsi"/>
                  <w:sz w:val="22"/>
                  <w:szCs w:val="22"/>
                  <w:rPrChange w:id="1775"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776"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1777" w:author="Girmay, Ezana" w:date="2024-05-21T19:30:00Z">
                    <w:rPr>
                      <w:rFonts w:ascii="Arial" w:hAnsi="Arial" w:cs="Arial"/>
                      <w:sz w:val="22"/>
                      <w:szCs w:val="22"/>
                    </w:rPr>
                  </w:rPrChange>
                </w:rPr>
                <w:t xml:space="preserve">: </w:t>
              </w:r>
              <w:proofErr w:type="gramStart"/>
              <w:r w:rsidRPr="00691CC8">
                <w:rPr>
                  <w:rFonts w:asciiTheme="minorHAnsi" w:hAnsiTheme="minorHAnsi" w:cstheme="minorHAnsi"/>
                  <w:sz w:val="22"/>
                  <w:szCs w:val="22"/>
                  <w:rPrChange w:id="1778" w:author="Girmay, Ezana" w:date="2024-05-21T19:30:00Z">
                    <w:rPr>
                      <w:rFonts w:ascii="Arial" w:hAnsi="Arial" w:cs="Arial"/>
                      <w:sz w:val="22"/>
                      <w:szCs w:val="22"/>
                    </w:rPr>
                  </w:rPrChange>
                </w:rPr>
                <w:t>4.Look</w:t>
              </w:r>
              <w:proofErr w:type="gramEnd"/>
              <w:r w:rsidRPr="00691CC8">
                <w:rPr>
                  <w:rFonts w:asciiTheme="minorHAnsi" w:hAnsiTheme="minorHAnsi" w:cstheme="minorHAnsi"/>
                  <w:sz w:val="22"/>
                  <w:szCs w:val="22"/>
                  <w:rPrChange w:id="1779" w:author="Girmay, Ezana" w:date="2024-05-21T19:30:00Z">
                    <w:rPr>
                      <w:rFonts w:ascii="Arial" w:hAnsi="Arial" w:cs="Arial"/>
                      <w:sz w:val="22"/>
                      <w:szCs w:val="22"/>
                    </w:rPr>
                  </w:rPrChange>
                </w:rPr>
                <w:t xml:space="preserve"> at issued tickets</w:t>
              </w:r>
            </w:ins>
          </w:p>
          <w:p w14:paraId="1CBBF192" w14:textId="77777777" w:rsidR="00752A4E" w:rsidRPr="00691CC8" w:rsidRDefault="00752A4E" w:rsidP="00DB17CF">
            <w:pPr>
              <w:tabs>
                <w:tab w:val="left" w:pos="720"/>
              </w:tabs>
              <w:rPr>
                <w:ins w:id="1780" w:author="Girmay, Ezana" w:date="2024-05-21T19:23:00Z"/>
                <w:rFonts w:asciiTheme="minorHAnsi" w:hAnsiTheme="minorHAnsi" w:cstheme="minorHAnsi"/>
                <w:sz w:val="22"/>
                <w:szCs w:val="22"/>
                <w:rPrChange w:id="1781" w:author="Girmay, Ezana" w:date="2024-05-21T19:30:00Z">
                  <w:rPr>
                    <w:ins w:id="1782" w:author="Girmay, Ezana" w:date="2024-05-21T19:23:00Z"/>
                    <w:rFonts w:ascii="Arial" w:hAnsi="Arial" w:cs="Arial"/>
                    <w:sz w:val="22"/>
                    <w:szCs w:val="22"/>
                  </w:rPr>
                </w:rPrChange>
              </w:rPr>
            </w:pPr>
            <w:ins w:id="1783" w:author="Girmay, Ezana" w:date="2024-05-21T19:23:00Z">
              <w:r w:rsidRPr="00691CC8">
                <w:rPr>
                  <w:rFonts w:asciiTheme="minorHAnsi" w:hAnsiTheme="minorHAnsi" w:cstheme="minorHAnsi"/>
                  <w:sz w:val="22"/>
                  <w:szCs w:val="22"/>
                  <w:rPrChange w:id="1784"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785"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1786" w:author="Girmay, Ezana" w:date="2024-05-21T19:30:00Z">
                    <w:rPr>
                      <w:rFonts w:ascii="Arial" w:hAnsi="Arial" w:cs="Arial"/>
                      <w:sz w:val="22"/>
                      <w:szCs w:val="22"/>
                    </w:rPr>
                  </w:rPrChange>
                </w:rPr>
                <w:t xml:space="preserve">: </w:t>
              </w:r>
            </w:ins>
          </w:p>
          <w:p w14:paraId="712F2BDA" w14:textId="77777777" w:rsidR="00752A4E" w:rsidRPr="00691CC8" w:rsidRDefault="00752A4E" w:rsidP="00DB17CF">
            <w:pPr>
              <w:tabs>
                <w:tab w:val="left" w:pos="720"/>
              </w:tabs>
              <w:rPr>
                <w:ins w:id="1787" w:author="Girmay, Ezana" w:date="2024-05-21T19:23:00Z"/>
                <w:rFonts w:asciiTheme="minorHAnsi" w:hAnsiTheme="minorHAnsi" w:cstheme="minorHAnsi"/>
                <w:sz w:val="22"/>
                <w:szCs w:val="22"/>
                <w:rPrChange w:id="1788" w:author="Girmay, Ezana" w:date="2024-05-21T19:30:00Z">
                  <w:rPr>
                    <w:ins w:id="1789" w:author="Girmay, Ezana" w:date="2024-05-21T19:23:00Z"/>
                    <w:rFonts w:ascii="Arial" w:hAnsi="Arial" w:cs="Arial"/>
                    <w:sz w:val="22"/>
                    <w:szCs w:val="22"/>
                  </w:rPr>
                </w:rPrChange>
              </w:rPr>
            </w:pPr>
            <w:ins w:id="1790" w:author="Girmay, Ezana" w:date="2024-05-21T19:23:00Z">
              <w:r w:rsidRPr="00691CC8">
                <w:rPr>
                  <w:rFonts w:asciiTheme="minorHAnsi" w:hAnsiTheme="minorHAnsi" w:cstheme="minorHAnsi"/>
                  <w:sz w:val="22"/>
                  <w:szCs w:val="22"/>
                  <w:rPrChange w:id="1791" w:author="Girmay, Ezana" w:date="2024-05-21T19:30:00Z">
                    <w:rPr>
                      <w:rFonts w:ascii="Arial" w:hAnsi="Arial" w:cs="Arial"/>
                      <w:sz w:val="22"/>
                      <w:szCs w:val="22"/>
                    </w:rPr>
                  </w:rPrChange>
                </w:rPr>
                <w:tab/>
              </w:r>
              <w:r w:rsidRPr="00691CC8">
                <w:rPr>
                  <w:rFonts w:asciiTheme="minorHAnsi" w:hAnsiTheme="minorHAnsi" w:cstheme="minorHAnsi"/>
                  <w:b/>
                  <w:sz w:val="22"/>
                  <w:szCs w:val="22"/>
                  <w:rPrChange w:id="1792"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1793" w:author="Girmay, Ezana" w:date="2024-05-21T19:30:00Z">
                    <w:rPr>
                      <w:rFonts w:ascii="Arial" w:hAnsi="Arial" w:cs="Arial"/>
                      <w:sz w:val="22"/>
                      <w:szCs w:val="22"/>
                    </w:rPr>
                  </w:rPrChange>
                </w:rPr>
                <w:t xml:space="preserve">: </w:t>
              </w:r>
            </w:ins>
          </w:p>
        </w:tc>
      </w:tr>
      <w:tr w:rsidR="00752A4E" w:rsidRPr="00691CC8" w14:paraId="2085DD7F" w14:textId="77777777" w:rsidTr="00DB17CF">
        <w:trPr>
          <w:ins w:id="1794" w:author="Girmay, Ezana" w:date="2024-05-21T19:23:00Z"/>
        </w:trPr>
        <w:tc>
          <w:tcPr>
            <w:tcW w:w="9576" w:type="dxa"/>
            <w:gridSpan w:val="4"/>
            <w:shd w:val="clear" w:color="auto" w:fill="auto"/>
          </w:tcPr>
          <w:p w14:paraId="0705666E" w14:textId="77777777" w:rsidR="00752A4E" w:rsidRPr="00691CC8" w:rsidRDefault="00752A4E" w:rsidP="00DB17CF">
            <w:pPr>
              <w:rPr>
                <w:ins w:id="1795" w:author="Girmay, Ezana" w:date="2024-05-21T19:23:00Z"/>
                <w:rFonts w:asciiTheme="minorHAnsi" w:hAnsiTheme="minorHAnsi" w:cstheme="minorHAnsi"/>
                <w:sz w:val="22"/>
                <w:szCs w:val="22"/>
                <w:rPrChange w:id="1796" w:author="Girmay, Ezana" w:date="2024-05-21T19:30:00Z">
                  <w:rPr>
                    <w:ins w:id="1797" w:author="Girmay, Ezana" w:date="2024-05-21T19:23:00Z"/>
                    <w:rFonts w:ascii="Arial" w:hAnsi="Arial" w:cs="Arial"/>
                    <w:sz w:val="22"/>
                    <w:szCs w:val="22"/>
                  </w:rPr>
                </w:rPrChange>
              </w:rPr>
            </w:pPr>
            <w:ins w:id="1798" w:author="Girmay, Ezana" w:date="2024-05-21T19:23:00Z">
              <w:r w:rsidRPr="00691CC8">
                <w:rPr>
                  <w:rFonts w:asciiTheme="minorHAnsi" w:hAnsiTheme="minorHAnsi" w:cstheme="minorHAnsi"/>
                  <w:b/>
                  <w:sz w:val="22"/>
                  <w:szCs w:val="22"/>
                  <w:rPrChange w:id="1799"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1800" w:author="Girmay, Ezana" w:date="2024-05-21T19:30:00Z">
                    <w:rPr>
                      <w:rFonts w:ascii="Arial" w:hAnsi="Arial" w:cs="Arial"/>
                      <w:sz w:val="22"/>
                      <w:szCs w:val="22"/>
                    </w:rPr>
                  </w:rPrChange>
                </w:rPr>
                <w:t xml:space="preserve">: </w:t>
              </w:r>
            </w:ins>
          </w:p>
          <w:p w14:paraId="75373F28" w14:textId="77777777" w:rsidR="00752A4E" w:rsidRPr="00691CC8" w:rsidRDefault="00752A4E" w:rsidP="00DB17CF">
            <w:pPr>
              <w:rPr>
                <w:ins w:id="1801" w:author="Girmay, Ezana" w:date="2024-05-21T19:23:00Z"/>
                <w:rFonts w:asciiTheme="minorHAnsi" w:hAnsiTheme="minorHAnsi" w:cstheme="minorHAnsi"/>
                <w:sz w:val="22"/>
                <w:szCs w:val="22"/>
                <w:rPrChange w:id="1802" w:author="Girmay, Ezana" w:date="2024-05-21T19:30:00Z">
                  <w:rPr>
                    <w:ins w:id="1803" w:author="Girmay, Ezana" w:date="2024-05-21T19:23:00Z"/>
                    <w:rFonts w:ascii="Arial" w:hAnsi="Arial" w:cs="Arial"/>
                    <w:sz w:val="22"/>
                    <w:szCs w:val="22"/>
                  </w:rPr>
                </w:rPrChange>
              </w:rPr>
            </w:pPr>
          </w:p>
          <w:p w14:paraId="4C4A3D0D" w14:textId="77777777" w:rsidR="00C8073F" w:rsidRDefault="00C8073F" w:rsidP="00752A4E">
            <w:pPr>
              <w:pStyle w:val="ListParagraph"/>
              <w:numPr>
                <w:ilvl w:val="0"/>
                <w:numId w:val="35"/>
              </w:numPr>
              <w:spacing w:before="0" w:after="0"/>
              <w:rPr>
                <w:ins w:id="1804" w:author="Girmay, Ezana" w:date="2024-05-21T20:20:00Z"/>
                <w:rFonts w:asciiTheme="minorHAnsi" w:hAnsiTheme="minorHAnsi" w:cstheme="minorHAnsi"/>
                <w:sz w:val="22"/>
                <w:szCs w:val="22"/>
              </w:rPr>
            </w:pPr>
            <w:ins w:id="1805" w:author="Girmay, Ezana" w:date="2024-05-21T20:20:00Z">
              <w:r w:rsidRPr="00C8073F">
                <w:rPr>
                  <w:rFonts w:asciiTheme="minorHAnsi" w:hAnsiTheme="minorHAnsi" w:cstheme="minorHAnsi"/>
                  <w:sz w:val="22"/>
                  <w:szCs w:val="22"/>
                </w:rPr>
                <w:t xml:space="preserve">The scanner on the car locates a car that does not have permission to park in SPU’s lot. </w:t>
              </w:r>
            </w:ins>
          </w:p>
          <w:p w14:paraId="1572FD60" w14:textId="4748BB67" w:rsidR="00752A4E" w:rsidRPr="00691CC8" w:rsidRDefault="00752A4E" w:rsidP="00752A4E">
            <w:pPr>
              <w:pStyle w:val="ListParagraph"/>
              <w:numPr>
                <w:ilvl w:val="0"/>
                <w:numId w:val="35"/>
              </w:numPr>
              <w:spacing w:before="0" w:after="0"/>
              <w:rPr>
                <w:ins w:id="1806" w:author="Girmay, Ezana" w:date="2024-05-21T19:23:00Z"/>
                <w:rFonts w:asciiTheme="minorHAnsi" w:hAnsiTheme="minorHAnsi" w:cstheme="minorHAnsi"/>
                <w:sz w:val="22"/>
                <w:szCs w:val="22"/>
                <w:rPrChange w:id="1807" w:author="Girmay, Ezana" w:date="2024-05-21T19:30:00Z">
                  <w:rPr>
                    <w:ins w:id="1808" w:author="Girmay, Ezana" w:date="2024-05-21T19:23:00Z"/>
                    <w:rFonts w:cs="Arial"/>
                    <w:sz w:val="22"/>
                    <w:szCs w:val="22"/>
                  </w:rPr>
                </w:rPrChange>
              </w:rPr>
            </w:pPr>
            <w:ins w:id="1809" w:author="Girmay, Ezana" w:date="2024-05-21T19:23:00Z">
              <w:r w:rsidRPr="00691CC8">
                <w:rPr>
                  <w:rFonts w:asciiTheme="minorHAnsi" w:hAnsiTheme="minorHAnsi" w:cstheme="minorHAnsi"/>
                  <w:sz w:val="22"/>
                  <w:szCs w:val="22"/>
                  <w:rPrChange w:id="1810" w:author="Girmay, Ezana" w:date="2024-05-21T19:30:00Z">
                    <w:rPr>
                      <w:rFonts w:cs="Arial"/>
                      <w:sz w:val="22"/>
                      <w:szCs w:val="22"/>
                    </w:rPr>
                  </w:rPrChange>
                </w:rPr>
                <w:t xml:space="preserve">Lot manager double checks that </w:t>
              </w:r>
            </w:ins>
            <w:ins w:id="1811" w:author="Girmay, Ezana" w:date="2024-05-21T20:20:00Z">
              <w:r w:rsidR="00C8073F">
                <w:rPr>
                  <w:rFonts w:asciiTheme="minorHAnsi" w:hAnsiTheme="minorHAnsi" w:cstheme="minorHAnsi"/>
                  <w:sz w:val="22"/>
                  <w:szCs w:val="22"/>
                </w:rPr>
                <w:t xml:space="preserve">the </w:t>
              </w:r>
            </w:ins>
            <w:ins w:id="1812" w:author="Girmay, Ezana" w:date="2024-05-21T19:23:00Z">
              <w:r w:rsidRPr="00691CC8">
                <w:rPr>
                  <w:rFonts w:asciiTheme="minorHAnsi" w:hAnsiTheme="minorHAnsi" w:cstheme="minorHAnsi"/>
                  <w:sz w:val="22"/>
                  <w:szCs w:val="22"/>
                  <w:rPrChange w:id="1813" w:author="Girmay, Ezana" w:date="2024-05-21T19:30:00Z">
                    <w:rPr>
                      <w:rFonts w:cs="Arial"/>
                      <w:sz w:val="22"/>
                      <w:szCs w:val="22"/>
                    </w:rPr>
                  </w:rPrChange>
                </w:rPr>
                <w:t>system has the right license plate number.</w:t>
              </w:r>
            </w:ins>
          </w:p>
          <w:p w14:paraId="776F0352" w14:textId="6CFFD5AC" w:rsidR="00752A4E" w:rsidRPr="00691CC8" w:rsidRDefault="00752A4E" w:rsidP="00752A4E">
            <w:pPr>
              <w:pStyle w:val="ListParagraph"/>
              <w:numPr>
                <w:ilvl w:val="0"/>
                <w:numId w:val="35"/>
              </w:numPr>
              <w:spacing w:before="0" w:after="0"/>
              <w:rPr>
                <w:ins w:id="1814" w:author="Girmay, Ezana" w:date="2024-05-21T19:23:00Z"/>
                <w:rFonts w:asciiTheme="minorHAnsi" w:hAnsiTheme="minorHAnsi" w:cstheme="minorHAnsi"/>
                <w:sz w:val="22"/>
                <w:szCs w:val="22"/>
                <w:rPrChange w:id="1815" w:author="Girmay, Ezana" w:date="2024-05-21T19:30:00Z">
                  <w:rPr>
                    <w:ins w:id="1816" w:author="Girmay, Ezana" w:date="2024-05-21T19:23:00Z"/>
                    <w:rFonts w:cs="Arial"/>
                    <w:sz w:val="22"/>
                    <w:szCs w:val="22"/>
                  </w:rPr>
                </w:rPrChange>
              </w:rPr>
            </w:pPr>
            <w:ins w:id="1817" w:author="Girmay, Ezana" w:date="2024-05-21T19:23:00Z">
              <w:r w:rsidRPr="00691CC8">
                <w:rPr>
                  <w:rFonts w:asciiTheme="minorHAnsi" w:hAnsiTheme="minorHAnsi" w:cstheme="minorHAnsi"/>
                  <w:sz w:val="22"/>
                  <w:szCs w:val="22"/>
                  <w:rPrChange w:id="1818" w:author="Girmay, Ezana" w:date="2024-05-21T19:30:00Z">
                    <w:rPr>
                      <w:rFonts w:cs="Arial"/>
                      <w:sz w:val="22"/>
                      <w:szCs w:val="22"/>
                    </w:rPr>
                  </w:rPrChange>
                </w:rPr>
                <w:t>When confirmed</w:t>
              </w:r>
            </w:ins>
            <w:ins w:id="1819" w:author="Girmay, Ezana" w:date="2024-05-21T20:21:00Z">
              <w:r w:rsidR="00C8073F">
                <w:rPr>
                  <w:rFonts w:asciiTheme="minorHAnsi" w:hAnsiTheme="minorHAnsi" w:cstheme="minorHAnsi"/>
                  <w:sz w:val="22"/>
                  <w:szCs w:val="22"/>
                </w:rPr>
                <w:t>, the s</w:t>
              </w:r>
            </w:ins>
            <w:ins w:id="1820" w:author="Girmay, Ezana" w:date="2024-05-21T19:23:00Z">
              <w:r w:rsidRPr="00691CC8">
                <w:rPr>
                  <w:rFonts w:asciiTheme="minorHAnsi" w:hAnsiTheme="minorHAnsi" w:cstheme="minorHAnsi"/>
                  <w:sz w:val="22"/>
                  <w:szCs w:val="22"/>
                  <w:rPrChange w:id="1821" w:author="Girmay, Ezana" w:date="2024-05-21T19:30:00Z">
                    <w:rPr>
                      <w:rFonts w:cs="Arial"/>
                      <w:sz w:val="22"/>
                      <w:szCs w:val="22"/>
                    </w:rPr>
                  </w:rPrChange>
                </w:rPr>
                <w:t>ystem</w:t>
              </w:r>
            </w:ins>
            <w:ins w:id="1822" w:author="Girmay, Ezana" w:date="2024-05-21T20:21:00Z">
              <w:r w:rsidR="00C8073F">
                <w:rPr>
                  <w:rFonts w:asciiTheme="minorHAnsi" w:hAnsiTheme="minorHAnsi" w:cstheme="minorHAnsi"/>
                  <w:sz w:val="22"/>
                  <w:szCs w:val="22"/>
                </w:rPr>
                <w:t xml:space="preserve"> </w:t>
              </w:r>
              <w:proofErr w:type="gramStart"/>
              <w:r w:rsidR="00C8073F">
                <w:rPr>
                  <w:rFonts w:asciiTheme="minorHAnsi" w:hAnsiTheme="minorHAnsi" w:cstheme="minorHAnsi"/>
                  <w:sz w:val="22"/>
                  <w:szCs w:val="22"/>
                </w:rPr>
                <w:t xml:space="preserve">will </w:t>
              </w:r>
            </w:ins>
            <w:ins w:id="1823" w:author="Girmay, Ezana" w:date="2024-05-21T19:23:00Z">
              <w:r w:rsidRPr="00691CC8">
                <w:rPr>
                  <w:rFonts w:asciiTheme="minorHAnsi" w:hAnsiTheme="minorHAnsi" w:cstheme="minorHAnsi"/>
                  <w:sz w:val="22"/>
                  <w:szCs w:val="22"/>
                  <w:rPrChange w:id="1824" w:author="Girmay, Ezana" w:date="2024-05-21T19:30:00Z">
                    <w:rPr>
                      <w:rFonts w:cs="Arial"/>
                      <w:sz w:val="22"/>
                      <w:szCs w:val="22"/>
                    </w:rPr>
                  </w:rPrChange>
                </w:rPr>
                <w:t xml:space="preserve"> checks</w:t>
              </w:r>
              <w:proofErr w:type="gramEnd"/>
              <w:r w:rsidRPr="00691CC8">
                <w:rPr>
                  <w:rFonts w:asciiTheme="minorHAnsi" w:hAnsiTheme="minorHAnsi" w:cstheme="minorHAnsi"/>
                  <w:sz w:val="22"/>
                  <w:szCs w:val="22"/>
                  <w:rPrChange w:id="1825" w:author="Girmay, Ezana" w:date="2024-05-21T19:30:00Z">
                    <w:rPr>
                      <w:rFonts w:cs="Arial"/>
                      <w:sz w:val="22"/>
                      <w:szCs w:val="22"/>
                    </w:rPr>
                  </w:rPrChange>
                </w:rPr>
                <w:t xml:space="preserve"> if </w:t>
              </w:r>
            </w:ins>
            <w:ins w:id="1826" w:author="Girmay, Ezana" w:date="2024-05-21T20:21:00Z">
              <w:r w:rsidR="00C8073F">
                <w:rPr>
                  <w:rFonts w:asciiTheme="minorHAnsi" w:hAnsiTheme="minorHAnsi" w:cstheme="minorHAnsi"/>
                  <w:sz w:val="22"/>
                  <w:szCs w:val="22"/>
                </w:rPr>
                <w:t xml:space="preserve">the </w:t>
              </w:r>
            </w:ins>
            <w:ins w:id="1827" w:author="Girmay, Ezana" w:date="2024-05-21T19:23:00Z">
              <w:r w:rsidRPr="00691CC8">
                <w:rPr>
                  <w:rFonts w:asciiTheme="minorHAnsi" w:hAnsiTheme="minorHAnsi" w:cstheme="minorHAnsi"/>
                  <w:sz w:val="22"/>
                  <w:szCs w:val="22"/>
                  <w:rPrChange w:id="1828" w:author="Girmay, Ezana" w:date="2024-05-21T19:30:00Z">
                    <w:rPr>
                      <w:rFonts w:cs="Arial"/>
                      <w:sz w:val="22"/>
                      <w:szCs w:val="22"/>
                    </w:rPr>
                  </w:rPrChange>
                </w:rPr>
                <w:t>license plate is in Parking Portal’s system.</w:t>
              </w:r>
            </w:ins>
          </w:p>
          <w:p w14:paraId="78DF4A82" w14:textId="77777777" w:rsidR="00752A4E" w:rsidRPr="00691CC8" w:rsidRDefault="00752A4E" w:rsidP="00752A4E">
            <w:pPr>
              <w:pStyle w:val="ListParagraph"/>
              <w:numPr>
                <w:ilvl w:val="0"/>
                <w:numId w:val="35"/>
              </w:numPr>
              <w:spacing w:before="0" w:after="0"/>
              <w:rPr>
                <w:ins w:id="1829" w:author="Girmay, Ezana" w:date="2024-05-21T19:23:00Z"/>
                <w:rFonts w:asciiTheme="minorHAnsi" w:hAnsiTheme="minorHAnsi" w:cstheme="minorHAnsi"/>
                <w:sz w:val="22"/>
                <w:szCs w:val="22"/>
                <w:rPrChange w:id="1830" w:author="Girmay, Ezana" w:date="2024-05-21T19:30:00Z">
                  <w:rPr>
                    <w:ins w:id="1831" w:author="Girmay, Ezana" w:date="2024-05-21T19:23:00Z"/>
                    <w:rFonts w:cs="Arial"/>
                    <w:sz w:val="22"/>
                    <w:szCs w:val="22"/>
                  </w:rPr>
                </w:rPrChange>
              </w:rPr>
            </w:pPr>
            <w:ins w:id="1832" w:author="Girmay, Ezana" w:date="2024-05-21T19:23:00Z">
              <w:r w:rsidRPr="00691CC8">
                <w:rPr>
                  <w:rFonts w:asciiTheme="minorHAnsi" w:hAnsiTheme="minorHAnsi" w:cstheme="minorHAnsi"/>
                  <w:sz w:val="22"/>
                  <w:szCs w:val="22"/>
                  <w:rPrChange w:id="1833" w:author="Girmay, Ezana" w:date="2024-05-21T19:30:00Z">
                    <w:rPr>
                      <w:rFonts w:cs="Arial"/>
                      <w:sz w:val="22"/>
                      <w:szCs w:val="22"/>
                    </w:rPr>
                  </w:rPrChange>
                </w:rPr>
                <w:t xml:space="preserve">If in system a ticket will automatically be filled out and sent to customer. </w:t>
              </w:r>
            </w:ins>
          </w:p>
          <w:p w14:paraId="293A68D2" w14:textId="77777777" w:rsidR="00752A4E" w:rsidRPr="00691CC8" w:rsidRDefault="00752A4E" w:rsidP="00DB17CF">
            <w:pPr>
              <w:pStyle w:val="ListParagraph"/>
              <w:rPr>
                <w:ins w:id="1834" w:author="Girmay, Ezana" w:date="2024-05-21T19:23:00Z"/>
                <w:rFonts w:asciiTheme="minorHAnsi" w:hAnsiTheme="minorHAnsi" w:cstheme="minorHAnsi"/>
                <w:sz w:val="22"/>
                <w:szCs w:val="22"/>
                <w:rPrChange w:id="1835" w:author="Girmay, Ezana" w:date="2024-05-21T19:30:00Z">
                  <w:rPr>
                    <w:ins w:id="1836" w:author="Girmay, Ezana" w:date="2024-05-21T19:23:00Z"/>
                    <w:rFonts w:cs="Arial"/>
                    <w:sz w:val="22"/>
                    <w:szCs w:val="22"/>
                  </w:rPr>
                </w:rPrChange>
              </w:rPr>
            </w:pPr>
          </w:p>
          <w:p w14:paraId="40D4030D" w14:textId="77777777" w:rsidR="00752A4E" w:rsidRPr="00691CC8" w:rsidRDefault="00752A4E" w:rsidP="00DB17CF">
            <w:pPr>
              <w:rPr>
                <w:ins w:id="1837" w:author="Girmay, Ezana" w:date="2024-05-21T19:23:00Z"/>
                <w:rFonts w:asciiTheme="minorHAnsi" w:hAnsiTheme="minorHAnsi" w:cstheme="minorHAnsi"/>
                <w:sz w:val="22"/>
                <w:szCs w:val="22"/>
                <w:rPrChange w:id="1838" w:author="Girmay, Ezana" w:date="2024-05-21T19:30:00Z">
                  <w:rPr>
                    <w:ins w:id="1839" w:author="Girmay, Ezana" w:date="2024-05-21T19:23:00Z"/>
                    <w:rFonts w:ascii="Arial" w:hAnsi="Arial" w:cs="Arial"/>
                    <w:sz w:val="22"/>
                    <w:szCs w:val="22"/>
                  </w:rPr>
                </w:rPrChange>
              </w:rPr>
            </w:pPr>
          </w:p>
        </w:tc>
      </w:tr>
      <w:tr w:rsidR="00752A4E" w:rsidRPr="00691CC8" w14:paraId="1FF515C5" w14:textId="77777777" w:rsidTr="00DB17CF">
        <w:trPr>
          <w:trHeight w:val="498"/>
          <w:ins w:id="1840" w:author="Girmay, Ezana" w:date="2024-05-21T19:23:00Z"/>
        </w:trPr>
        <w:tc>
          <w:tcPr>
            <w:tcW w:w="9576" w:type="dxa"/>
            <w:gridSpan w:val="4"/>
            <w:shd w:val="clear" w:color="auto" w:fill="auto"/>
          </w:tcPr>
          <w:p w14:paraId="4A8F0776" w14:textId="77777777" w:rsidR="00752A4E" w:rsidRPr="00691CC8" w:rsidRDefault="00752A4E" w:rsidP="00DB17CF">
            <w:pPr>
              <w:rPr>
                <w:ins w:id="1841" w:author="Girmay, Ezana" w:date="2024-05-21T19:23:00Z"/>
                <w:rFonts w:asciiTheme="minorHAnsi" w:hAnsiTheme="minorHAnsi" w:cstheme="minorHAnsi"/>
                <w:sz w:val="22"/>
                <w:szCs w:val="22"/>
                <w:rPrChange w:id="1842" w:author="Girmay, Ezana" w:date="2024-05-21T19:30:00Z">
                  <w:rPr>
                    <w:ins w:id="1843" w:author="Girmay, Ezana" w:date="2024-05-21T19:23:00Z"/>
                    <w:rFonts w:ascii="Arial" w:hAnsi="Arial" w:cs="Arial"/>
                    <w:sz w:val="22"/>
                    <w:szCs w:val="22"/>
                  </w:rPr>
                </w:rPrChange>
              </w:rPr>
            </w:pPr>
            <w:ins w:id="1844" w:author="Girmay, Ezana" w:date="2024-05-21T19:23:00Z">
              <w:r w:rsidRPr="00691CC8">
                <w:rPr>
                  <w:rFonts w:asciiTheme="minorHAnsi" w:hAnsiTheme="minorHAnsi" w:cstheme="minorHAnsi"/>
                  <w:b/>
                  <w:sz w:val="22"/>
                  <w:szCs w:val="22"/>
                  <w:rPrChange w:id="1845"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1846" w:author="Girmay, Ezana" w:date="2024-05-21T19:30:00Z">
                    <w:rPr>
                      <w:rFonts w:ascii="Arial" w:hAnsi="Arial" w:cs="Arial"/>
                      <w:sz w:val="22"/>
                      <w:szCs w:val="22"/>
                    </w:rPr>
                  </w:rPrChange>
                </w:rPr>
                <w:t xml:space="preserve">: </w:t>
              </w:r>
            </w:ins>
          </w:p>
          <w:p w14:paraId="6C1E07CA" w14:textId="77777777" w:rsidR="00752A4E" w:rsidRDefault="00752A4E" w:rsidP="00DB17CF">
            <w:pPr>
              <w:rPr>
                <w:ins w:id="1847" w:author="Girmay, Ezana" w:date="2024-05-21T19:34:00Z"/>
                <w:rFonts w:asciiTheme="minorHAnsi" w:hAnsiTheme="minorHAnsi" w:cstheme="minorHAnsi"/>
                <w:sz w:val="22"/>
                <w:szCs w:val="22"/>
              </w:rPr>
            </w:pPr>
          </w:p>
          <w:p w14:paraId="479B67D1" w14:textId="77777777" w:rsidR="00691CC8" w:rsidRPr="00691CC8" w:rsidRDefault="00691CC8" w:rsidP="00DB17CF">
            <w:pPr>
              <w:rPr>
                <w:ins w:id="1848" w:author="Girmay, Ezana" w:date="2024-05-21T19:23:00Z"/>
                <w:rFonts w:asciiTheme="minorHAnsi" w:hAnsiTheme="minorHAnsi" w:cstheme="minorHAnsi"/>
                <w:sz w:val="22"/>
                <w:szCs w:val="22"/>
                <w:rPrChange w:id="1849" w:author="Girmay, Ezana" w:date="2024-05-21T19:30:00Z">
                  <w:rPr>
                    <w:ins w:id="1850" w:author="Girmay, Ezana" w:date="2024-05-21T19:23:00Z"/>
                    <w:rFonts w:ascii="Arial" w:hAnsi="Arial" w:cs="Arial"/>
                    <w:sz w:val="22"/>
                    <w:szCs w:val="22"/>
                  </w:rPr>
                </w:rPrChange>
              </w:rPr>
            </w:pPr>
          </w:p>
          <w:p w14:paraId="2D4DE273" w14:textId="77777777" w:rsidR="00752A4E" w:rsidRPr="00691CC8" w:rsidRDefault="00752A4E" w:rsidP="00DB17CF">
            <w:pPr>
              <w:rPr>
                <w:ins w:id="1851" w:author="Girmay, Ezana" w:date="2024-05-21T19:23:00Z"/>
                <w:rFonts w:asciiTheme="minorHAnsi" w:hAnsiTheme="minorHAnsi" w:cstheme="minorHAnsi"/>
                <w:sz w:val="22"/>
                <w:szCs w:val="22"/>
                <w:rPrChange w:id="1852" w:author="Girmay, Ezana" w:date="2024-05-21T19:30:00Z">
                  <w:rPr>
                    <w:ins w:id="1853" w:author="Girmay, Ezana" w:date="2024-05-21T19:23:00Z"/>
                    <w:rFonts w:ascii="Arial" w:hAnsi="Arial" w:cs="Arial"/>
                    <w:sz w:val="22"/>
                    <w:szCs w:val="22"/>
                  </w:rPr>
                </w:rPrChange>
              </w:rPr>
            </w:pPr>
          </w:p>
        </w:tc>
      </w:tr>
      <w:tr w:rsidR="00752A4E" w:rsidRPr="00691CC8" w14:paraId="6BE7C76D" w14:textId="77777777" w:rsidTr="00DB17CF">
        <w:trPr>
          <w:ins w:id="1854" w:author="Girmay, Ezana" w:date="2024-05-21T19:23:00Z"/>
        </w:trPr>
        <w:tc>
          <w:tcPr>
            <w:tcW w:w="9576" w:type="dxa"/>
            <w:gridSpan w:val="4"/>
            <w:shd w:val="clear" w:color="auto" w:fill="auto"/>
          </w:tcPr>
          <w:p w14:paraId="1850DEB1" w14:textId="77777777" w:rsidR="00752A4E" w:rsidRPr="00691CC8" w:rsidRDefault="00752A4E" w:rsidP="00DB17CF">
            <w:pPr>
              <w:rPr>
                <w:ins w:id="1855" w:author="Girmay, Ezana" w:date="2024-05-21T19:23:00Z"/>
                <w:rFonts w:asciiTheme="minorHAnsi" w:hAnsiTheme="minorHAnsi" w:cstheme="minorHAnsi"/>
                <w:sz w:val="22"/>
                <w:szCs w:val="22"/>
                <w:rPrChange w:id="1856" w:author="Girmay, Ezana" w:date="2024-05-21T19:30:00Z">
                  <w:rPr>
                    <w:ins w:id="1857" w:author="Girmay, Ezana" w:date="2024-05-21T19:23:00Z"/>
                    <w:rFonts w:ascii="Arial" w:hAnsi="Arial" w:cs="Arial"/>
                    <w:sz w:val="22"/>
                    <w:szCs w:val="22"/>
                  </w:rPr>
                </w:rPrChange>
              </w:rPr>
            </w:pPr>
            <w:ins w:id="1858" w:author="Girmay, Ezana" w:date="2024-05-21T19:23:00Z">
              <w:r w:rsidRPr="00691CC8">
                <w:rPr>
                  <w:rFonts w:asciiTheme="minorHAnsi" w:hAnsiTheme="minorHAnsi" w:cstheme="minorHAnsi"/>
                  <w:b/>
                  <w:sz w:val="22"/>
                  <w:szCs w:val="22"/>
                  <w:rPrChange w:id="1859"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1860" w:author="Girmay, Ezana" w:date="2024-05-21T19:30:00Z">
                    <w:rPr>
                      <w:rFonts w:ascii="Arial" w:hAnsi="Arial" w:cs="Arial"/>
                      <w:sz w:val="22"/>
                      <w:szCs w:val="22"/>
                    </w:rPr>
                  </w:rPrChange>
                </w:rPr>
                <w:t xml:space="preserve">: </w:t>
              </w:r>
            </w:ins>
          </w:p>
          <w:p w14:paraId="717BE1A6" w14:textId="77777777" w:rsidR="00752A4E" w:rsidRPr="00691CC8" w:rsidRDefault="00752A4E" w:rsidP="00DB17CF">
            <w:pPr>
              <w:rPr>
                <w:ins w:id="1861" w:author="Girmay, Ezana" w:date="2024-05-21T19:23:00Z"/>
                <w:rFonts w:asciiTheme="minorHAnsi" w:hAnsiTheme="minorHAnsi" w:cstheme="minorHAnsi"/>
                <w:sz w:val="22"/>
                <w:szCs w:val="22"/>
                <w:rPrChange w:id="1862" w:author="Girmay, Ezana" w:date="2024-05-21T19:30:00Z">
                  <w:rPr>
                    <w:ins w:id="1863" w:author="Girmay, Ezana" w:date="2024-05-21T19:23:00Z"/>
                    <w:rFonts w:ascii="Arial" w:hAnsi="Arial" w:cs="Arial"/>
                    <w:sz w:val="22"/>
                    <w:szCs w:val="22"/>
                  </w:rPr>
                </w:rPrChange>
              </w:rPr>
            </w:pPr>
          </w:p>
          <w:p w14:paraId="388C83BC" w14:textId="77777777" w:rsidR="00752A4E" w:rsidRPr="00691CC8" w:rsidRDefault="00752A4E" w:rsidP="00DB17CF">
            <w:pPr>
              <w:rPr>
                <w:ins w:id="1864" w:author="Girmay, Ezana" w:date="2024-05-21T19:23:00Z"/>
                <w:rFonts w:asciiTheme="minorHAnsi" w:hAnsiTheme="minorHAnsi" w:cstheme="minorHAnsi"/>
                <w:sz w:val="22"/>
                <w:szCs w:val="22"/>
                <w:rPrChange w:id="1865" w:author="Girmay, Ezana" w:date="2024-05-21T19:30:00Z">
                  <w:rPr>
                    <w:ins w:id="1866" w:author="Girmay, Ezana" w:date="2024-05-21T19:23:00Z"/>
                    <w:rFonts w:ascii="Arial" w:hAnsi="Arial" w:cs="Arial"/>
                    <w:sz w:val="22"/>
                    <w:szCs w:val="22"/>
                  </w:rPr>
                </w:rPrChange>
              </w:rPr>
            </w:pPr>
          </w:p>
          <w:p w14:paraId="01A68277" w14:textId="77777777" w:rsidR="00752A4E" w:rsidRPr="00691CC8" w:rsidRDefault="00752A4E" w:rsidP="00DB17CF">
            <w:pPr>
              <w:rPr>
                <w:ins w:id="1867" w:author="Girmay, Ezana" w:date="2024-05-21T19:23:00Z"/>
                <w:rFonts w:asciiTheme="minorHAnsi" w:hAnsiTheme="minorHAnsi" w:cstheme="minorHAnsi"/>
                <w:sz w:val="22"/>
                <w:szCs w:val="22"/>
                <w:rPrChange w:id="1868" w:author="Girmay, Ezana" w:date="2024-05-21T19:30:00Z">
                  <w:rPr>
                    <w:ins w:id="1869" w:author="Girmay, Ezana" w:date="2024-05-21T19:23:00Z"/>
                    <w:rFonts w:ascii="Arial" w:hAnsi="Arial" w:cs="Arial"/>
                    <w:sz w:val="22"/>
                    <w:szCs w:val="22"/>
                  </w:rPr>
                </w:rPrChange>
              </w:rPr>
            </w:pPr>
          </w:p>
        </w:tc>
      </w:tr>
      <w:tr w:rsidR="00752A4E" w:rsidRPr="00691CC8" w14:paraId="124D291C" w14:textId="77777777" w:rsidTr="00DB17CF">
        <w:trPr>
          <w:ins w:id="1870" w:author="Girmay, Ezana" w:date="2024-05-21T19:23:00Z"/>
        </w:trPr>
        <w:tc>
          <w:tcPr>
            <w:tcW w:w="9576" w:type="dxa"/>
            <w:gridSpan w:val="4"/>
            <w:shd w:val="clear" w:color="auto" w:fill="auto"/>
          </w:tcPr>
          <w:p w14:paraId="35DA8348" w14:textId="77777777" w:rsidR="00752A4E" w:rsidRPr="00691CC8" w:rsidRDefault="00752A4E" w:rsidP="00DB17CF">
            <w:pPr>
              <w:rPr>
                <w:ins w:id="1871" w:author="Girmay, Ezana" w:date="2024-05-21T19:23:00Z"/>
                <w:rFonts w:asciiTheme="minorHAnsi" w:hAnsiTheme="minorHAnsi" w:cstheme="minorHAnsi"/>
                <w:b/>
                <w:sz w:val="22"/>
                <w:szCs w:val="22"/>
                <w:rPrChange w:id="1872" w:author="Girmay, Ezana" w:date="2024-05-21T19:30:00Z">
                  <w:rPr>
                    <w:ins w:id="1873" w:author="Girmay, Ezana" w:date="2024-05-21T19:23:00Z"/>
                    <w:rFonts w:ascii="Arial" w:hAnsi="Arial" w:cs="Arial"/>
                    <w:b/>
                    <w:sz w:val="22"/>
                    <w:szCs w:val="22"/>
                  </w:rPr>
                </w:rPrChange>
              </w:rPr>
            </w:pPr>
            <w:ins w:id="1874" w:author="Girmay, Ezana" w:date="2024-05-21T19:23:00Z">
              <w:r w:rsidRPr="00691CC8">
                <w:rPr>
                  <w:rFonts w:asciiTheme="minorHAnsi" w:hAnsiTheme="minorHAnsi" w:cstheme="minorHAnsi"/>
                  <w:b/>
                  <w:sz w:val="22"/>
                  <w:szCs w:val="22"/>
                  <w:rPrChange w:id="1875" w:author="Girmay, Ezana" w:date="2024-05-21T19:30:00Z">
                    <w:rPr>
                      <w:rFonts w:ascii="Arial" w:hAnsi="Arial" w:cs="Arial"/>
                      <w:b/>
                      <w:sz w:val="22"/>
                      <w:szCs w:val="22"/>
                    </w:rPr>
                  </w:rPrChange>
                </w:rPr>
                <w:t xml:space="preserve">Special Requirements: </w:t>
              </w:r>
            </w:ins>
          </w:p>
          <w:p w14:paraId="1AEB28B7" w14:textId="77777777" w:rsidR="00752A4E" w:rsidRPr="00691CC8" w:rsidRDefault="00752A4E" w:rsidP="00DB17CF">
            <w:pPr>
              <w:rPr>
                <w:ins w:id="1876" w:author="Girmay, Ezana" w:date="2024-05-21T19:23:00Z"/>
                <w:rFonts w:asciiTheme="minorHAnsi" w:hAnsiTheme="minorHAnsi" w:cstheme="minorHAnsi"/>
                <w:b/>
                <w:sz w:val="22"/>
                <w:szCs w:val="22"/>
                <w:rPrChange w:id="1877" w:author="Girmay, Ezana" w:date="2024-05-21T19:30:00Z">
                  <w:rPr>
                    <w:ins w:id="1878" w:author="Girmay, Ezana" w:date="2024-05-21T19:23:00Z"/>
                    <w:rFonts w:ascii="Arial" w:hAnsi="Arial" w:cs="Arial"/>
                    <w:b/>
                    <w:sz w:val="22"/>
                    <w:szCs w:val="22"/>
                  </w:rPr>
                </w:rPrChange>
              </w:rPr>
            </w:pPr>
          </w:p>
          <w:p w14:paraId="4A85B9DD" w14:textId="77777777" w:rsidR="00752A4E" w:rsidRPr="00691CC8" w:rsidRDefault="00752A4E" w:rsidP="00DB17CF">
            <w:pPr>
              <w:rPr>
                <w:ins w:id="1879" w:author="Girmay, Ezana" w:date="2024-05-21T19:23:00Z"/>
                <w:rFonts w:asciiTheme="minorHAnsi" w:hAnsiTheme="minorHAnsi" w:cstheme="minorHAnsi"/>
                <w:b/>
                <w:sz w:val="22"/>
                <w:szCs w:val="22"/>
                <w:rPrChange w:id="1880" w:author="Girmay, Ezana" w:date="2024-05-21T19:30:00Z">
                  <w:rPr>
                    <w:ins w:id="1881" w:author="Girmay, Ezana" w:date="2024-05-21T19:23:00Z"/>
                    <w:rFonts w:ascii="Arial" w:hAnsi="Arial" w:cs="Arial"/>
                    <w:b/>
                    <w:sz w:val="22"/>
                    <w:szCs w:val="22"/>
                  </w:rPr>
                </w:rPrChange>
              </w:rPr>
            </w:pPr>
          </w:p>
          <w:p w14:paraId="073834C5" w14:textId="77777777" w:rsidR="00752A4E" w:rsidRPr="00691CC8" w:rsidRDefault="00752A4E" w:rsidP="00DB17CF">
            <w:pPr>
              <w:rPr>
                <w:ins w:id="1882" w:author="Girmay, Ezana" w:date="2024-05-21T19:23:00Z"/>
                <w:rFonts w:asciiTheme="minorHAnsi" w:hAnsiTheme="minorHAnsi" w:cstheme="minorHAnsi"/>
                <w:b/>
                <w:sz w:val="22"/>
                <w:szCs w:val="22"/>
                <w:rPrChange w:id="1883" w:author="Girmay, Ezana" w:date="2024-05-21T19:30:00Z">
                  <w:rPr>
                    <w:ins w:id="1884" w:author="Girmay, Ezana" w:date="2024-05-21T19:23:00Z"/>
                    <w:rFonts w:ascii="Arial" w:hAnsi="Arial" w:cs="Arial"/>
                    <w:b/>
                    <w:sz w:val="22"/>
                    <w:szCs w:val="22"/>
                  </w:rPr>
                </w:rPrChange>
              </w:rPr>
            </w:pPr>
          </w:p>
        </w:tc>
      </w:tr>
      <w:tr w:rsidR="00752A4E" w:rsidRPr="00691CC8" w14:paraId="00DE0021" w14:textId="77777777" w:rsidTr="00DB17CF">
        <w:trPr>
          <w:ins w:id="1885" w:author="Girmay, Ezana" w:date="2024-05-21T19:23:00Z"/>
        </w:trPr>
        <w:tc>
          <w:tcPr>
            <w:tcW w:w="9576" w:type="dxa"/>
            <w:gridSpan w:val="4"/>
            <w:shd w:val="clear" w:color="auto" w:fill="auto"/>
          </w:tcPr>
          <w:p w14:paraId="352ECBD9" w14:textId="77777777" w:rsidR="00752A4E" w:rsidRPr="00691CC8" w:rsidRDefault="00752A4E" w:rsidP="00DB17CF">
            <w:pPr>
              <w:rPr>
                <w:ins w:id="1886" w:author="Girmay, Ezana" w:date="2024-05-21T19:23:00Z"/>
                <w:rFonts w:asciiTheme="minorHAnsi" w:hAnsiTheme="minorHAnsi" w:cstheme="minorHAnsi"/>
                <w:b/>
                <w:sz w:val="22"/>
                <w:szCs w:val="22"/>
                <w:rPrChange w:id="1887" w:author="Girmay, Ezana" w:date="2024-05-21T19:30:00Z">
                  <w:rPr>
                    <w:ins w:id="1888" w:author="Girmay, Ezana" w:date="2024-05-21T19:23:00Z"/>
                    <w:rFonts w:ascii="Arial" w:hAnsi="Arial" w:cs="Arial"/>
                    <w:b/>
                    <w:sz w:val="22"/>
                    <w:szCs w:val="22"/>
                  </w:rPr>
                </w:rPrChange>
              </w:rPr>
            </w:pPr>
            <w:ins w:id="1889" w:author="Girmay, Ezana" w:date="2024-05-21T19:23:00Z">
              <w:r w:rsidRPr="00691CC8">
                <w:rPr>
                  <w:rFonts w:asciiTheme="minorHAnsi" w:hAnsiTheme="minorHAnsi" w:cstheme="minorHAnsi"/>
                  <w:b/>
                  <w:sz w:val="22"/>
                  <w:szCs w:val="22"/>
                  <w:rPrChange w:id="1890" w:author="Girmay, Ezana" w:date="2024-05-21T19:30:00Z">
                    <w:rPr>
                      <w:rFonts w:ascii="Arial" w:hAnsi="Arial" w:cs="Arial"/>
                      <w:b/>
                      <w:sz w:val="22"/>
                      <w:szCs w:val="22"/>
                    </w:rPr>
                  </w:rPrChange>
                </w:rPr>
                <w:t xml:space="preserve">To do/Issues: </w:t>
              </w:r>
            </w:ins>
          </w:p>
          <w:p w14:paraId="776ED575" w14:textId="77777777" w:rsidR="00752A4E" w:rsidRPr="00691CC8" w:rsidRDefault="00752A4E" w:rsidP="00DB17CF">
            <w:pPr>
              <w:rPr>
                <w:ins w:id="1891" w:author="Girmay, Ezana" w:date="2024-05-21T19:23:00Z"/>
                <w:rFonts w:asciiTheme="minorHAnsi" w:hAnsiTheme="minorHAnsi" w:cstheme="minorHAnsi"/>
                <w:b/>
                <w:sz w:val="22"/>
                <w:szCs w:val="22"/>
                <w:rPrChange w:id="1892" w:author="Girmay, Ezana" w:date="2024-05-21T19:30:00Z">
                  <w:rPr>
                    <w:ins w:id="1893" w:author="Girmay, Ezana" w:date="2024-05-21T19:23:00Z"/>
                    <w:rFonts w:ascii="Arial" w:hAnsi="Arial" w:cs="Arial"/>
                    <w:b/>
                    <w:sz w:val="22"/>
                    <w:szCs w:val="22"/>
                  </w:rPr>
                </w:rPrChange>
              </w:rPr>
            </w:pPr>
          </w:p>
          <w:p w14:paraId="71FFE415" w14:textId="77777777" w:rsidR="00752A4E" w:rsidRPr="00691CC8" w:rsidRDefault="00752A4E" w:rsidP="00DB17CF">
            <w:pPr>
              <w:rPr>
                <w:ins w:id="1894" w:author="Girmay, Ezana" w:date="2024-05-21T19:23:00Z"/>
                <w:rFonts w:asciiTheme="minorHAnsi" w:hAnsiTheme="minorHAnsi" w:cstheme="minorHAnsi"/>
                <w:b/>
                <w:sz w:val="22"/>
                <w:szCs w:val="22"/>
                <w:rPrChange w:id="1895" w:author="Girmay, Ezana" w:date="2024-05-21T19:30:00Z">
                  <w:rPr>
                    <w:ins w:id="1896" w:author="Girmay, Ezana" w:date="2024-05-21T19:23:00Z"/>
                    <w:rFonts w:ascii="Arial" w:hAnsi="Arial" w:cs="Arial"/>
                    <w:b/>
                    <w:sz w:val="22"/>
                    <w:szCs w:val="22"/>
                  </w:rPr>
                </w:rPrChange>
              </w:rPr>
            </w:pPr>
          </w:p>
        </w:tc>
      </w:tr>
    </w:tbl>
    <w:p w14:paraId="09C79857" w14:textId="73134715" w:rsidR="003F61B3" w:rsidRPr="00691CC8" w:rsidDel="00752A4E" w:rsidRDefault="007629DE" w:rsidP="001F37F0">
      <w:pPr>
        <w:ind w:left="907" w:hanging="360"/>
        <w:rPr>
          <w:del w:id="1897" w:author="Girmay, Ezana" w:date="2024-05-21T19:21:00Z"/>
          <w:rFonts w:asciiTheme="minorHAnsi" w:hAnsiTheme="minorHAnsi" w:cstheme="minorHAnsi"/>
          <w:color w:val="000000"/>
        </w:rPr>
      </w:pPr>
      <w:del w:id="1898" w:author="Girmay, Ezana" w:date="2024-05-21T19:21:00Z">
        <w:r w:rsidRPr="00691CC8" w:rsidDel="00752A4E">
          <w:rPr>
            <w:rFonts w:asciiTheme="minorHAnsi" w:hAnsiTheme="minorHAnsi" w:cstheme="minorHAnsi"/>
            <w:color w:val="000000"/>
          </w:rPr>
          <w:delText xml:space="preserve">You must </w:delText>
        </w:r>
        <w:r w:rsidR="00A25037" w:rsidRPr="00691CC8" w:rsidDel="00752A4E">
          <w:rPr>
            <w:rFonts w:asciiTheme="minorHAnsi" w:hAnsiTheme="minorHAnsi" w:cstheme="minorHAnsi"/>
            <w:color w:val="000000"/>
          </w:rPr>
          <w:delText>complete</w:delText>
        </w:r>
        <w:r w:rsidRPr="00691CC8" w:rsidDel="00752A4E">
          <w:rPr>
            <w:rFonts w:asciiTheme="minorHAnsi" w:hAnsiTheme="minorHAnsi" w:cstheme="minorHAnsi"/>
            <w:color w:val="000000"/>
          </w:rPr>
          <w:delText xml:space="preserve"> </w:delText>
        </w:r>
        <w:r w:rsidR="00FC6818" w:rsidRPr="00691CC8" w:rsidDel="00752A4E">
          <w:rPr>
            <w:rFonts w:asciiTheme="minorHAnsi" w:hAnsiTheme="minorHAnsi" w:cstheme="minorHAnsi"/>
            <w:color w:val="000000"/>
          </w:rPr>
          <w:delText>a</w:delText>
        </w:r>
        <w:r w:rsidR="00AF5F9C" w:rsidRPr="00691CC8" w:rsidDel="00752A4E">
          <w:rPr>
            <w:rFonts w:asciiTheme="minorHAnsi" w:hAnsiTheme="minorHAnsi" w:cstheme="minorHAnsi"/>
            <w:color w:val="000000"/>
          </w:rPr>
          <w:delText xml:space="preserve"> separate</w:delText>
        </w:r>
        <w:r w:rsidRPr="00691CC8" w:rsidDel="00752A4E">
          <w:rPr>
            <w:rFonts w:asciiTheme="minorHAnsi" w:hAnsiTheme="minorHAnsi" w:cstheme="minorHAnsi"/>
            <w:color w:val="000000"/>
          </w:rPr>
          <w:delText xml:space="preserve"> </w:delText>
        </w:r>
        <w:r w:rsidR="00C14DF5" w:rsidRPr="00691CC8" w:rsidDel="00752A4E">
          <w:rPr>
            <w:rFonts w:asciiTheme="minorHAnsi" w:hAnsiTheme="minorHAnsi" w:cstheme="minorHAnsi"/>
            <w:color w:val="000000"/>
          </w:rPr>
          <w:delText>U</w:delText>
        </w:r>
        <w:r w:rsidRPr="00691CC8" w:rsidDel="00752A4E">
          <w:rPr>
            <w:rFonts w:asciiTheme="minorHAnsi" w:hAnsiTheme="minorHAnsi" w:cstheme="minorHAnsi"/>
            <w:color w:val="000000"/>
          </w:rPr>
          <w:delText>se</w:delText>
        </w:r>
        <w:r w:rsidR="00C14DF5" w:rsidRPr="00691CC8" w:rsidDel="00752A4E">
          <w:rPr>
            <w:rFonts w:asciiTheme="minorHAnsi" w:hAnsiTheme="minorHAnsi" w:cstheme="minorHAnsi"/>
            <w:color w:val="000000"/>
          </w:rPr>
          <w:delText xml:space="preserve"> C</w:delText>
        </w:r>
        <w:r w:rsidRPr="00691CC8" w:rsidDel="00752A4E">
          <w:rPr>
            <w:rFonts w:asciiTheme="minorHAnsi" w:hAnsiTheme="minorHAnsi" w:cstheme="minorHAnsi"/>
            <w:color w:val="000000"/>
          </w:rPr>
          <w:delText xml:space="preserve">ase </w:delText>
        </w:r>
        <w:r w:rsidR="00C14DF5" w:rsidRPr="00691CC8" w:rsidDel="00752A4E">
          <w:rPr>
            <w:rFonts w:asciiTheme="minorHAnsi" w:hAnsiTheme="minorHAnsi" w:cstheme="minorHAnsi"/>
            <w:color w:val="000000"/>
          </w:rPr>
          <w:delText>D</w:delText>
        </w:r>
        <w:r w:rsidRPr="00691CC8" w:rsidDel="00752A4E">
          <w:rPr>
            <w:rFonts w:asciiTheme="minorHAnsi" w:hAnsiTheme="minorHAnsi" w:cstheme="minorHAnsi"/>
            <w:color w:val="000000"/>
          </w:rPr>
          <w:delText xml:space="preserve">escription </w:delText>
        </w:r>
        <w:r w:rsidR="00394F00" w:rsidRPr="00691CC8" w:rsidDel="00752A4E">
          <w:rPr>
            <w:rFonts w:asciiTheme="minorHAnsi" w:hAnsiTheme="minorHAnsi" w:cstheme="minorHAnsi"/>
            <w:color w:val="000000"/>
          </w:rPr>
          <w:delText>template</w:delText>
        </w:r>
        <w:r w:rsidRPr="00691CC8" w:rsidDel="00752A4E">
          <w:rPr>
            <w:rFonts w:asciiTheme="minorHAnsi" w:hAnsiTheme="minorHAnsi" w:cstheme="minorHAnsi"/>
            <w:color w:val="000000"/>
          </w:rPr>
          <w:delText xml:space="preserve"> for each </w:delText>
        </w:r>
        <w:r w:rsidR="00C14DF5" w:rsidRPr="00691CC8" w:rsidDel="00752A4E">
          <w:rPr>
            <w:rFonts w:asciiTheme="minorHAnsi" w:hAnsiTheme="minorHAnsi" w:cstheme="minorHAnsi"/>
            <w:color w:val="000000"/>
          </w:rPr>
          <w:delText>U</w:delText>
        </w:r>
        <w:r w:rsidRPr="00691CC8" w:rsidDel="00752A4E">
          <w:rPr>
            <w:rFonts w:asciiTheme="minorHAnsi" w:hAnsiTheme="minorHAnsi" w:cstheme="minorHAnsi"/>
            <w:color w:val="000000"/>
          </w:rPr>
          <w:delText xml:space="preserve">se </w:delText>
        </w:r>
        <w:r w:rsidR="00C14DF5" w:rsidRPr="00691CC8" w:rsidDel="00752A4E">
          <w:rPr>
            <w:rFonts w:asciiTheme="minorHAnsi" w:hAnsiTheme="minorHAnsi" w:cstheme="minorHAnsi"/>
            <w:color w:val="000000"/>
          </w:rPr>
          <w:delText>C</w:delText>
        </w:r>
        <w:r w:rsidRPr="00691CC8" w:rsidDel="00752A4E">
          <w:rPr>
            <w:rFonts w:asciiTheme="minorHAnsi" w:hAnsiTheme="minorHAnsi" w:cstheme="minorHAnsi"/>
            <w:color w:val="000000"/>
          </w:rPr>
          <w:delText xml:space="preserve">ase in your </w:delText>
        </w:r>
        <w:r w:rsidR="00C14DF5" w:rsidRPr="00691CC8" w:rsidDel="00752A4E">
          <w:rPr>
            <w:rFonts w:asciiTheme="minorHAnsi" w:hAnsiTheme="minorHAnsi" w:cstheme="minorHAnsi"/>
            <w:color w:val="000000"/>
          </w:rPr>
          <w:delText>Use Case D</w:delText>
        </w:r>
        <w:r w:rsidRPr="00691CC8" w:rsidDel="00752A4E">
          <w:rPr>
            <w:rFonts w:asciiTheme="minorHAnsi" w:hAnsiTheme="minorHAnsi" w:cstheme="minorHAnsi"/>
            <w:color w:val="000000"/>
          </w:rPr>
          <w:delText>iagram</w:delText>
        </w:r>
        <w:r w:rsidR="00197F2A" w:rsidRPr="00691CC8" w:rsidDel="00752A4E">
          <w:rPr>
            <w:rFonts w:asciiTheme="minorHAnsi" w:hAnsiTheme="minorHAnsi" w:cstheme="minorHAnsi"/>
            <w:color w:val="000000"/>
          </w:rPr>
          <w:delText xml:space="preserve">. </w:delText>
        </w:r>
        <w:r w:rsidR="00A25037" w:rsidRPr="00691CC8" w:rsidDel="00752A4E">
          <w:rPr>
            <w:rFonts w:asciiTheme="minorHAnsi" w:hAnsiTheme="minorHAnsi" w:cstheme="minorHAnsi"/>
            <w:b/>
            <w:i/>
            <w:color w:val="000000"/>
            <w:u w:val="words"/>
          </w:rPr>
          <w:delText>Each</w:delText>
        </w:r>
        <w:r w:rsidR="00C14DF5" w:rsidRPr="00691CC8" w:rsidDel="00752A4E">
          <w:rPr>
            <w:rFonts w:asciiTheme="minorHAnsi" w:hAnsiTheme="minorHAnsi" w:cstheme="minorHAnsi"/>
            <w:b/>
            <w:i/>
            <w:color w:val="000000"/>
            <w:u w:val="words"/>
          </w:rPr>
          <w:delText xml:space="preserve"> Use Case</w:delText>
        </w:r>
        <w:r w:rsidR="00A25037" w:rsidRPr="00691CC8" w:rsidDel="00752A4E">
          <w:rPr>
            <w:rFonts w:asciiTheme="minorHAnsi" w:hAnsiTheme="minorHAnsi" w:cstheme="minorHAnsi"/>
            <w:b/>
            <w:i/>
            <w:color w:val="000000"/>
            <w:u w:val="words"/>
          </w:rPr>
          <w:delText xml:space="preserve"> description MUST begin on</w:delText>
        </w:r>
        <w:r w:rsidR="00394F00" w:rsidRPr="00691CC8" w:rsidDel="00752A4E">
          <w:rPr>
            <w:rFonts w:asciiTheme="minorHAnsi" w:hAnsiTheme="minorHAnsi" w:cstheme="minorHAnsi"/>
            <w:b/>
            <w:i/>
            <w:color w:val="000000"/>
            <w:u w:val="words"/>
          </w:rPr>
          <w:delText xml:space="preserve"> a separate</w:delText>
        </w:r>
        <w:r w:rsidR="00A25037" w:rsidRPr="00691CC8" w:rsidDel="00752A4E">
          <w:rPr>
            <w:rFonts w:asciiTheme="minorHAnsi" w:hAnsiTheme="minorHAnsi" w:cstheme="minorHAnsi"/>
            <w:b/>
            <w:i/>
            <w:color w:val="000000"/>
            <w:u w:val="words"/>
          </w:rPr>
          <w:delText xml:space="preserve"> page</w:delText>
        </w:r>
        <w:r w:rsidR="00A25037" w:rsidRPr="00691CC8" w:rsidDel="00752A4E">
          <w:rPr>
            <w:rFonts w:asciiTheme="minorHAnsi" w:hAnsiTheme="minorHAnsi" w:cstheme="minorHAnsi"/>
            <w:color w:val="000000"/>
          </w:rPr>
          <w:delText>.</w:delText>
        </w:r>
      </w:del>
    </w:p>
    <w:p w14:paraId="68163D75" w14:textId="3ADFE845" w:rsidR="00752A4E" w:rsidRPr="00691CC8" w:rsidRDefault="00752A4E">
      <w:pPr>
        <w:rPr>
          <w:ins w:id="1899" w:author="Girmay, Ezana" w:date="2024-05-21T19:23:00Z"/>
          <w:rFonts w:asciiTheme="minorHAnsi" w:hAnsiTheme="minorHAnsi" w:cstheme="minorHAnsi"/>
          <w:color w:val="FFFFFF"/>
          <w:highlight w:val="darkCyan"/>
        </w:rPr>
      </w:pPr>
      <w:ins w:id="1900" w:author="Girmay, Ezana" w:date="2024-05-21T19:23:00Z">
        <w:r w:rsidRPr="00691CC8">
          <w:rPr>
            <w:rFonts w:asciiTheme="minorHAnsi" w:hAnsiTheme="minorHAnsi" w:cstheme="minorHAnsi"/>
            <w:color w:val="FFFFFF"/>
            <w:highlight w:val="darkCyan"/>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7"/>
        <w:gridCol w:w="1125"/>
        <w:gridCol w:w="785"/>
        <w:gridCol w:w="2767"/>
      </w:tblGrid>
      <w:tr w:rsidR="00752A4E" w:rsidRPr="00691CC8" w14:paraId="284EE1B3" w14:textId="77777777" w:rsidTr="00DB17CF">
        <w:trPr>
          <w:ins w:id="1901" w:author="Girmay, Ezana" w:date="2024-05-21T19:24:00Z"/>
        </w:trPr>
        <w:tc>
          <w:tcPr>
            <w:tcW w:w="5762" w:type="dxa"/>
            <w:gridSpan w:val="2"/>
            <w:shd w:val="clear" w:color="auto" w:fill="auto"/>
          </w:tcPr>
          <w:p w14:paraId="593381FE" w14:textId="77777777" w:rsidR="00752A4E" w:rsidRPr="00691CC8" w:rsidRDefault="00752A4E" w:rsidP="00DB17CF">
            <w:pPr>
              <w:rPr>
                <w:ins w:id="1902" w:author="Girmay, Ezana" w:date="2024-05-21T19:24:00Z"/>
                <w:rFonts w:asciiTheme="minorHAnsi" w:hAnsiTheme="minorHAnsi" w:cstheme="minorHAnsi"/>
                <w:color w:val="000000" w:themeColor="text1"/>
                <w:sz w:val="22"/>
                <w:szCs w:val="22"/>
                <w:rPrChange w:id="1903" w:author="Girmay, Ezana" w:date="2024-05-21T19:30:00Z">
                  <w:rPr>
                    <w:ins w:id="1904" w:author="Girmay, Ezana" w:date="2024-05-21T19:24:00Z"/>
                    <w:rFonts w:ascii="Arial" w:hAnsi="Arial" w:cs="Arial"/>
                    <w:color w:val="000000" w:themeColor="text1"/>
                    <w:sz w:val="22"/>
                    <w:szCs w:val="22"/>
                  </w:rPr>
                </w:rPrChange>
              </w:rPr>
            </w:pPr>
            <w:ins w:id="1905" w:author="Girmay, Ezana" w:date="2024-05-21T19:24:00Z">
              <w:r w:rsidRPr="00691CC8">
                <w:rPr>
                  <w:rFonts w:asciiTheme="minorHAnsi" w:hAnsiTheme="minorHAnsi" w:cstheme="minorHAnsi"/>
                  <w:b/>
                  <w:color w:val="000000" w:themeColor="text1"/>
                  <w:sz w:val="22"/>
                  <w:szCs w:val="22"/>
                  <w:rPrChange w:id="1906" w:author="Girmay, Ezana" w:date="2024-05-21T19:30:00Z">
                    <w:rPr>
                      <w:rFonts w:ascii="Arial" w:hAnsi="Arial" w:cs="Arial"/>
                      <w:b/>
                      <w:color w:val="000000" w:themeColor="text1"/>
                      <w:sz w:val="22"/>
                      <w:szCs w:val="22"/>
                    </w:rPr>
                  </w:rPrChange>
                </w:rPr>
                <w:lastRenderedPageBreak/>
                <w:t>Use Case Name</w:t>
              </w:r>
              <w:r w:rsidRPr="00691CC8">
                <w:rPr>
                  <w:rFonts w:asciiTheme="minorHAnsi" w:hAnsiTheme="minorHAnsi" w:cstheme="minorHAnsi"/>
                  <w:color w:val="000000" w:themeColor="text1"/>
                  <w:sz w:val="22"/>
                  <w:szCs w:val="22"/>
                  <w:rPrChange w:id="1907" w:author="Girmay, Ezana" w:date="2024-05-21T19:30:00Z">
                    <w:rPr>
                      <w:rFonts w:ascii="Arial" w:hAnsi="Arial" w:cs="Arial"/>
                      <w:color w:val="000000" w:themeColor="text1"/>
                      <w:sz w:val="22"/>
                      <w:szCs w:val="22"/>
                    </w:rPr>
                  </w:rPrChange>
                </w:rPr>
                <w:t>: Scan license plates in lot</w:t>
              </w:r>
            </w:ins>
          </w:p>
        </w:tc>
        <w:tc>
          <w:tcPr>
            <w:tcW w:w="785" w:type="dxa"/>
            <w:shd w:val="clear" w:color="auto" w:fill="auto"/>
          </w:tcPr>
          <w:p w14:paraId="280ED786" w14:textId="77777777" w:rsidR="00752A4E" w:rsidRPr="00691CC8" w:rsidRDefault="00752A4E" w:rsidP="00DB17CF">
            <w:pPr>
              <w:rPr>
                <w:ins w:id="1908" w:author="Girmay, Ezana" w:date="2024-05-21T19:24:00Z"/>
                <w:rFonts w:asciiTheme="minorHAnsi" w:hAnsiTheme="minorHAnsi" w:cstheme="minorHAnsi"/>
                <w:sz w:val="22"/>
                <w:szCs w:val="22"/>
                <w:rPrChange w:id="1909" w:author="Girmay, Ezana" w:date="2024-05-21T19:30:00Z">
                  <w:rPr>
                    <w:ins w:id="1910" w:author="Girmay, Ezana" w:date="2024-05-21T19:24:00Z"/>
                    <w:rFonts w:ascii="Arial" w:hAnsi="Arial" w:cs="Arial"/>
                    <w:sz w:val="22"/>
                    <w:szCs w:val="22"/>
                  </w:rPr>
                </w:rPrChange>
              </w:rPr>
            </w:pPr>
            <w:ins w:id="1911" w:author="Girmay, Ezana" w:date="2024-05-21T19:24:00Z">
              <w:r w:rsidRPr="00691CC8">
                <w:rPr>
                  <w:rFonts w:asciiTheme="minorHAnsi" w:hAnsiTheme="minorHAnsi" w:cstheme="minorHAnsi"/>
                  <w:b/>
                  <w:sz w:val="22"/>
                  <w:szCs w:val="22"/>
                  <w:rPrChange w:id="1912"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1913" w:author="Girmay, Ezana" w:date="2024-05-21T19:30:00Z">
                    <w:rPr>
                      <w:rFonts w:ascii="Arial" w:hAnsi="Arial" w:cs="Arial"/>
                      <w:sz w:val="22"/>
                      <w:szCs w:val="22"/>
                    </w:rPr>
                  </w:rPrChange>
                </w:rPr>
                <w:t>:  7</w:t>
              </w:r>
            </w:ins>
          </w:p>
        </w:tc>
        <w:tc>
          <w:tcPr>
            <w:tcW w:w="2767" w:type="dxa"/>
            <w:shd w:val="clear" w:color="auto" w:fill="auto"/>
          </w:tcPr>
          <w:p w14:paraId="5C6EF8E2" w14:textId="77777777" w:rsidR="00752A4E" w:rsidRPr="00691CC8" w:rsidRDefault="00752A4E" w:rsidP="00DB17CF">
            <w:pPr>
              <w:rPr>
                <w:ins w:id="1914" w:author="Girmay, Ezana" w:date="2024-05-21T19:24:00Z"/>
                <w:rFonts w:asciiTheme="minorHAnsi" w:hAnsiTheme="minorHAnsi" w:cstheme="minorHAnsi"/>
                <w:sz w:val="22"/>
                <w:szCs w:val="22"/>
                <w:rPrChange w:id="1915" w:author="Girmay, Ezana" w:date="2024-05-21T19:30:00Z">
                  <w:rPr>
                    <w:ins w:id="1916" w:author="Girmay, Ezana" w:date="2024-05-21T19:24:00Z"/>
                    <w:rFonts w:ascii="Arial" w:hAnsi="Arial" w:cs="Arial"/>
                    <w:sz w:val="22"/>
                    <w:szCs w:val="22"/>
                  </w:rPr>
                </w:rPrChange>
              </w:rPr>
            </w:pPr>
            <w:ins w:id="1917" w:author="Girmay, Ezana" w:date="2024-05-21T19:24:00Z">
              <w:r w:rsidRPr="00691CC8">
                <w:rPr>
                  <w:rFonts w:asciiTheme="minorHAnsi" w:hAnsiTheme="minorHAnsi" w:cstheme="minorHAnsi"/>
                  <w:b/>
                  <w:sz w:val="22"/>
                  <w:szCs w:val="22"/>
                  <w:rPrChange w:id="1918"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1919" w:author="Girmay, Ezana" w:date="2024-05-21T19:30:00Z">
                    <w:rPr>
                      <w:rFonts w:ascii="Arial" w:hAnsi="Arial" w:cs="Arial"/>
                      <w:sz w:val="22"/>
                      <w:szCs w:val="22"/>
                    </w:rPr>
                  </w:rPrChange>
                </w:rPr>
                <w:t>: Should have</w:t>
              </w:r>
            </w:ins>
          </w:p>
        </w:tc>
      </w:tr>
      <w:tr w:rsidR="00752A4E" w:rsidRPr="00691CC8" w14:paraId="6F74D383" w14:textId="77777777" w:rsidTr="00DB17CF">
        <w:trPr>
          <w:ins w:id="1920" w:author="Girmay, Ezana" w:date="2024-05-21T19:24:00Z"/>
        </w:trPr>
        <w:tc>
          <w:tcPr>
            <w:tcW w:w="4637" w:type="dxa"/>
            <w:shd w:val="clear" w:color="auto" w:fill="auto"/>
          </w:tcPr>
          <w:p w14:paraId="75356392" w14:textId="77777777" w:rsidR="00752A4E" w:rsidRPr="00691CC8" w:rsidRDefault="00752A4E" w:rsidP="00DB17CF">
            <w:pPr>
              <w:rPr>
                <w:ins w:id="1921" w:author="Girmay, Ezana" w:date="2024-05-21T19:24:00Z"/>
                <w:rFonts w:asciiTheme="minorHAnsi" w:hAnsiTheme="minorHAnsi" w:cstheme="minorHAnsi"/>
                <w:sz w:val="22"/>
                <w:szCs w:val="22"/>
                <w:rPrChange w:id="1922" w:author="Girmay, Ezana" w:date="2024-05-21T19:30:00Z">
                  <w:rPr>
                    <w:ins w:id="1923" w:author="Girmay, Ezana" w:date="2024-05-21T19:24:00Z"/>
                    <w:rFonts w:ascii="Arial" w:hAnsi="Arial" w:cs="Arial"/>
                    <w:sz w:val="22"/>
                    <w:szCs w:val="22"/>
                  </w:rPr>
                </w:rPrChange>
              </w:rPr>
            </w:pPr>
            <w:ins w:id="1924" w:author="Girmay, Ezana" w:date="2024-05-21T19:24:00Z">
              <w:r w:rsidRPr="00691CC8">
                <w:rPr>
                  <w:rFonts w:asciiTheme="minorHAnsi" w:hAnsiTheme="minorHAnsi" w:cstheme="minorHAnsi"/>
                  <w:b/>
                  <w:sz w:val="22"/>
                  <w:szCs w:val="22"/>
                  <w:rPrChange w:id="1925"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1926" w:author="Girmay, Ezana" w:date="2024-05-21T19:30:00Z">
                    <w:rPr>
                      <w:rFonts w:ascii="Arial" w:hAnsi="Arial" w:cs="Arial"/>
                      <w:sz w:val="22"/>
                      <w:szCs w:val="22"/>
                    </w:rPr>
                  </w:rPrChange>
                </w:rPr>
                <w:t>: Lot Manager</w:t>
              </w:r>
            </w:ins>
          </w:p>
        </w:tc>
        <w:tc>
          <w:tcPr>
            <w:tcW w:w="4677" w:type="dxa"/>
            <w:gridSpan w:val="3"/>
            <w:shd w:val="clear" w:color="auto" w:fill="auto"/>
          </w:tcPr>
          <w:p w14:paraId="1C39C630" w14:textId="77777777" w:rsidR="00752A4E" w:rsidRPr="00691CC8" w:rsidRDefault="00752A4E" w:rsidP="00DB17CF">
            <w:pPr>
              <w:rPr>
                <w:ins w:id="1927" w:author="Girmay, Ezana" w:date="2024-05-21T19:24:00Z"/>
                <w:rFonts w:asciiTheme="minorHAnsi" w:hAnsiTheme="minorHAnsi" w:cstheme="minorHAnsi"/>
                <w:sz w:val="22"/>
                <w:szCs w:val="22"/>
                <w:rPrChange w:id="1928" w:author="Girmay, Ezana" w:date="2024-05-21T19:30:00Z">
                  <w:rPr>
                    <w:ins w:id="1929" w:author="Girmay, Ezana" w:date="2024-05-21T19:24:00Z"/>
                    <w:rFonts w:ascii="Arial" w:hAnsi="Arial" w:cs="Arial"/>
                    <w:sz w:val="22"/>
                    <w:szCs w:val="22"/>
                  </w:rPr>
                </w:rPrChange>
              </w:rPr>
            </w:pPr>
            <w:ins w:id="1930" w:author="Girmay, Ezana" w:date="2024-05-21T19:24:00Z">
              <w:r w:rsidRPr="00691CC8">
                <w:rPr>
                  <w:rFonts w:asciiTheme="minorHAnsi" w:hAnsiTheme="minorHAnsi" w:cstheme="minorHAnsi"/>
                  <w:b/>
                  <w:sz w:val="22"/>
                  <w:szCs w:val="22"/>
                  <w:rPrChange w:id="1931"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1932" w:author="Girmay, Ezana" w:date="2024-05-21T19:30:00Z">
                    <w:rPr>
                      <w:rFonts w:ascii="Arial" w:hAnsi="Arial" w:cs="Arial"/>
                      <w:sz w:val="22"/>
                      <w:szCs w:val="22"/>
                    </w:rPr>
                  </w:rPrChange>
                </w:rPr>
                <w:t>: Overview, Essential</w:t>
              </w:r>
            </w:ins>
          </w:p>
        </w:tc>
      </w:tr>
      <w:tr w:rsidR="00752A4E" w:rsidRPr="00691CC8" w14:paraId="7367146A" w14:textId="77777777" w:rsidTr="00DB17CF">
        <w:trPr>
          <w:ins w:id="1933" w:author="Girmay, Ezana" w:date="2024-05-21T19:24:00Z"/>
        </w:trPr>
        <w:tc>
          <w:tcPr>
            <w:tcW w:w="9314" w:type="dxa"/>
            <w:gridSpan w:val="4"/>
            <w:shd w:val="clear" w:color="auto" w:fill="auto"/>
          </w:tcPr>
          <w:p w14:paraId="6FE32BA4" w14:textId="77777777" w:rsidR="00752A4E" w:rsidRPr="00691CC8" w:rsidRDefault="00752A4E" w:rsidP="00DB17CF">
            <w:pPr>
              <w:rPr>
                <w:ins w:id="1934" w:author="Girmay, Ezana" w:date="2024-05-21T19:24:00Z"/>
                <w:rFonts w:asciiTheme="minorHAnsi" w:hAnsiTheme="minorHAnsi" w:cstheme="minorHAnsi"/>
                <w:b/>
                <w:sz w:val="22"/>
                <w:szCs w:val="22"/>
                <w:rPrChange w:id="1935" w:author="Girmay, Ezana" w:date="2024-05-21T19:30:00Z">
                  <w:rPr>
                    <w:ins w:id="1936" w:author="Girmay, Ezana" w:date="2024-05-21T19:24:00Z"/>
                    <w:rFonts w:ascii="Arial" w:hAnsi="Arial" w:cs="Arial"/>
                    <w:b/>
                    <w:sz w:val="22"/>
                    <w:szCs w:val="22"/>
                  </w:rPr>
                </w:rPrChange>
              </w:rPr>
            </w:pPr>
            <w:ins w:id="1937" w:author="Girmay, Ezana" w:date="2024-05-21T19:24:00Z">
              <w:r w:rsidRPr="00691CC8">
                <w:rPr>
                  <w:rFonts w:asciiTheme="minorHAnsi" w:hAnsiTheme="minorHAnsi" w:cstheme="minorHAnsi"/>
                  <w:b/>
                  <w:sz w:val="22"/>
                  <w:szCs w:val="22"/>
                  <w:rPrChange w:id="1938" w:author="Girmay, Ezana" w:date="2024-05-21T19:30:00Z">
                    <w:rPr>
                      <w:rFonts w:ascii="Arial" w:hAnsi="Arial" w:cs="Arial"/>
                      <w:b/>
                      <w:sz w:val="22"/>
                      <w:szCs w:val="22"/>
                    </w:rPr>
                  </w:rPrChange>
                </w:rPr>
                <w:t>Supporting Actors:</w:t>
              </w:r>
            </w:ins>
          </w:p>
          <w:p w14:paraId="790E37DF" w14:textId="77777777" w:rsidR="00752A4E" w:rsidRPr="00691CC8" w:rsidRDefault="00752A4E" w:rsidP="00DB17CF">
            <w:pPr>
              <w:rPr>
                <w:ins w:id="1939" w:author="Girmay, Ezana" w:date="2024-05-21T19:24:00Z"/>
                <w:rFonts w:asciiTheme="minorHAnsi" w:hAnsiTheme="minorHAnsi" w:cstheme="minorHAnsi"/>
                <w:b/>
                <w:sz w:val="22"/>
                <w:szCs w:val="22"/>
                <w:rPrChange w:id="1940" w:author="Girmay, Ezana" w:date="2024-05-21T19:30:00Z">
                  <w:rPr>
                    <w:ins w:id="1941" w:author="Girmay, Ezana" w:date="2024-05-21T19:24:00Z"/>
                    <w:rFonts w:ascii="Arial" w:hAnsi="Arial" w:cs="Arial"/>
                    <w:b/>
                    <w:sz w:val="22"/>
                    <w:szCs w:val="22"/>
                  </w:rPr>
                </w:rPrChange>
              </w:rPr>
            </w:pPr>
          </w:p>
          <w:p w14:paraId="31826B9C" w14:textId="77777777" w:rsidR="00752A4E" w:rsidRPr="00691CC8" w:rsidRDefault="00752A4E" w:rsidP="00DB17CF">
            <w:pPr>
              <w:rPr>
                <w:ins w:id="1942" w:author="Girmay, Ezana" w:date="2024-05-21T19:24:00Z"/>
                <w:rFonts w:asciiTheme="minorHAnsi" w:hAnsiTheme="minorHAnsi" w:cstheme="minorHAnsi"/>
                <w:b/>
                <w:sz w:val="22"/>
                <w:szCs w:val="22"/>
                <w:rPrChange w:id="1943" w:author="Girmay, Ezana" w:date="2024-05-21T19:30:00Z">
                  <w:rPr>
                    <w:ins w:id="1944" w:author="Girmay, Ezana" w:date="2024-05-21T19:24:00Z"/>
                    <w:rFonts w:ascii="Arial" w:hAnsi="Arial" w:cs="Arial"/>
                    <w:b/>
                    <w:sz w:val="22"/>
                    <w:szCs w:val="22"/>
                  </w:rPr>
                </w:rPrChange>
              </w:rPr>
            </w:pPr>
          </w:p>
        </w:tc>
      </w:tr>
      <w:tr w:rsidR="00752A4E" w:rsidRPr="00691CC8" w14:paraId="26777657" w14:textId="77777777" w:rsidTr="00DB17CF">
        <w:trPr>
          <w:ins w:id="1945" w:author="Girmay, Ezana" w:date="2024-05-21T19:24:00Z"/>
        </w:trPr>
        <w:tc>
          <w:tcPr>
            <w:tcW w:w="9314" w:type="dxa"/>
            <w:gridSpan w:val="4"/>
            <w:shd w:val="clear" w:color="auto" w:fill="auto"/>
          </w:tcPr>
          <w:p w14:paraId="5487110E" w14:textId="77777777" w:rsidR="00752A4E" w:rsidRPr="00691CC8" w:rsidRDefault="00752A4E" w:rsidP="00DB17CF">
            <w:pPr>
              <w:rPr>
                <w:ins w:id="1946" w:author="Girmay, Ezana" w:date="2024-05-21T19:24:00Z"/>
                <w:rFonts w:asciiTheme="minorHAnsi" w:hAnsiTheme="minorHAnsi" w:cstheme="minorHAnsi"/>
                <w:sz w:val="22"/>
                <w:szCs w:val="22"/>
                <w:rPrChange w:id="1947" w:author="Girmay, Ezana" w:date="2024-05-21T19:30:00Z">
                  <w:rPr>
                    <w:ins w:id="1948" w:author="Girmay, Ezana" w:date="2024-05-21T19:24:00Z"/>
                    <w:rFonts w:ascii="Arial" w:hAnsi="Arial" w:cs="Arial"/>
                    <w:sz w:val="22"/>
                    <w:szCs w:val="22"/>
                  </w:rPr>
                </w:rPrChange>
              </w:rPr>
            </w:pPr>
            <w:ins w:id="1949" w:author="Girmay, Ezana" w:date="2024-05-21T19:24:00Z">
              <w:r w:rsidRPr="00691CC8">
                <w:rPr>
                  <w:rFonts w:asciiTheme="minorHAnsi" w:hAnsiTheme="minorHAnsi" w:cstheme="minorHAnsi"/>
                  <w:b/>
                  <w:sz w:val="22"/>
                  <w:szCs w:val="22"/>
                  <w:rPrChange w:id="1950"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1951" w:author="Girmay, Ezana" w:date="2024-05-21T19:30:00Z">
                    <w:rPr>
                      <w:rFonts w:ascii="Arial" w:hAnsi="Arial" w:cs="Arial"/>
                      <w:sz w:val="22"/>
                      <w:szCs w:val="22"/>
                    </w:rPr>
                  </w:rPrChange>
                </w:rPr>
                <w:t xml:space="preserve">: </w:t>
              </w:r>
            </w:ins>
          </w:p>
          <w:p w14:paraId="5CA62B50" w14:textId="77777777" w:rsidR="00752A4E" w:rsidRPr="00691CC8" w:rsidRDefault="00752A4E" w:rsidP="00DB17CF">
            <w:pPr>
              <w:rPr>
                <w:ins w:id="1952" w:author="Girmay, Ezana" w:date="2024-05-21T19:24:00Z"/>
                <w:rFonts w:asciiTheme="minorHAnsi" w:hAnsiTheme="minorHAnsi" w:cstheme="minorHAnsi"/>
                <w:sz w:val="22"/>
                <w:szCs w:val="22"/>
                <w:rPrChange w:id="1953" w:author="Girmay, Ezana" w:date="2024-05-21T19:30:00Z">
                  <w:rPr>
                    <w:ins w:id="1954" w:author="Girmay, Ezana" w:date="2024-05-21T19:24:00Z"/>
                    <w:rFonts w:ascii="Arial" w:hAnsi="Arial" w:cs="Arial"/>
                    <w:sz w:val="22"/>
                    <w:szCs w:val="22"/>
                  </w:rPr>
                </w:rPrChange>
              </w:rPr>
            </w:pPr>
          </w:p>
          <w:p w14:paraId="6DD8851C" w14:textId="77777777" w:rsidR="00752A4E" w:rsidRPr="00691CC8" w:rsidRDefault="00752A4E" w:rsidP="00DB17CF">
            <w:pPr>
              <w:rPr>
                <w:ins w:id="1955" w:author="Girmay, Ezana" w:date="2024-05-21T19:24:00Z"/>
                <w:rFonts w:asciiTheme="minorHAnsi" w:hAnsiTheme="minorHAnsi" w:cstheme="minorHAnsi"/>
                <w:sz w:val="22"/>
                <w:szCs w:val="22"/>
                <w:rPrChange w:id="1956" w:author="Girmay, Ezana" w:date="2024-05-21T19:30:00Z">
                  <w:rPr>
                    <w:ins w:id="1957" w:author="Girmay, Ezana" w:date="2024-05-21T19:24:00Z"/>
                    <w:rFonts w:ascii="Arial" w:hAnsi="Arial" w:cs="Arial"/>
                    <w:sz w:val="22"/>
                    <w:szCs w:val="22"/>
                  </w:rPr>
                </w:rPrChange>
              </w:rPr>
            </w:pPr>
          </w:p>
        </w:tc>
      </w:tr>
      <w:tr w:rsidR="00752A4E" w:rsidRPr="00691CC8" w14:paraId="3ADA72AE" w14:textId="77777777" w:rsidTr="00DB17CF">
        <w:trPr>
          <w:ins w:id="1958" w:author="Girmay, Ezana" w:date="2024-05-21T19:24:00Z"/>
        </w:trPr>
        <w:tc>
          <w:tcPr>
            <w:tcW w:w="9314" w:type="dxa"/>
            <w:gridSpan w:val="4"/>
            <w:shd w:val="clear" w:color="auto" w:fill="auto"/>
          </w:tcPr>
          <w:p w14:paraId="5003A220" w14:textId="77777777" w:rsidR="00752A4E" w:rsidRPr="00691CC8" w:rsidRDefault="00752A4E" w:rsidP="00DB17CF">
            <w:pPr>
              <w:rPr>
                <w:ins w:id="1959" w:author="Girmay, Ezana" w:date="2024-05-21T19:24:00Z"/>
                <w:rFonts w:asciiTheme="minorHAnsi" w:hAnsiTheme="minorHAnsi" w:cstheme="minorHAnsi"/>
                <w:sz w:val="22"/>
                <w:szCs w:val="22"/>
                <w:rPrChange w:id="1960" w:author="Girmay, Ezana" w:date="2024-05-21T19:30:00Z">
                  <w:rPr>
                    <w:ins w:id="1961" w:author="Girmay, Ezana" w:date="2024-05-21T19:24:00Z"/>
                    <w:rFonts w:ascii="Arial" w:hAnsi="Arial" w:cs="Arial"/>
                    <w:sz w:val="22"/>
                    <w:szCs w:val="22"/>
                  </w:rPr>
                </w:rPrChange>
              </w:rPr>
            </w:pPr>
            <w:ins w:id="1962" w:author="Girmay, Ezana" w:date="2024-05-21T19:24:00Z">
              <w:r w:rsidRPr="00691CC8">
                <w:rPr>
                  <w:rFonts w:asciiTheme="minorHAnsi" w:hAnsiTheme="minorHAnsi" w:cstheme="minorHAnsi"/>
                  <w:b/>
                  <w:sz w:val="22"/>
                  <w:szCs w:val="22"/>
                  <w:rPrChange w:id="1963"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1964" w:author="Girmay, Ezana" w:date="2024-05-21T19:30:00Z">
                    <w:rPr>
                      <w:rFonts w:ascii="Arial" w:hAnsi="Arial" w:cs="Arial"/>
                      <w:sz w:val="22"/>
                      <w:szCs w:val="22"/>
                    </w:rPr>
                  </w:rPrChange>
                </w:rPr>
                <w:t xml:space="preserve">: </w:t>
              </w:r>
            </w:ins>
          </w:p>
          <w:p w14:paraId="366F7A25" w14:textId="77777777" w:rsidR="00752A4E" w:rsidRPr="00691CC8" w:rsidRDefault="00752A4E" w:rsidP="00DB17CF">
            <w:pPr>
              <w:rPr>
                <w:ins w:id="1965" w:author="Girmay, Ezana" w:date="2024-05-21T19:24:00Z"/>
                <w:rFonts w:asciiTheme="minorHAnsi" w:hAnsiTheme="minorHAnsi" w:cstheme="minorHAnsi"/>
                <w:sz w:val="22"/>
                <w:szCs w:val="22"/>
                <w:rPrChange w:id="1966" w:author="Girmay, Ezana" w:date="2024-05-21T19:30:00Z">
                  <w:rPr>
                    <w:ins w:id="1967" w:author="Girmay, Ezana" w:date="2024-05-21T19:24:00Z"/>
                    <w:rFonts w:ascii="Arial" w:hAnsi="Arial" w:cs="Arial"/>
                    <w:sz w:val="22"/>
                    <w:szCs w:val="22"/>
                  </w:rPr>
                </w:rPrChange>
              </w:rPr>
            </w:pPr>
            <w:ins w:id="1968" w:author="Girmay, Ezana" w:date="2024-05-21T19:24:00Z">
              <w:r w:rsidRPr="00691CC8">
                <w:rPr>
                  <w:rFonts w:asciiTheme="minorHAnsi" w:hAnsiTheme="minorHAnsi" w:cstheme="minorHAnsi"/>
                  <w:sz w:val="22"/>
                  <w:szCs w:val="22"/>
                  <w:rPrChange w:id="1969" w:author="Girmay, Ezana" w:date="2024-05-21T19:30:00Z">
                    <w:rPr>
                      <w:rFonts w:ascii="Arial" w:hAnsi="Arial" w:cs="Arial"/>
                      <w:sz w:val="22"/>
                      <w:szCs w:val="22"/>
                    </w:rPr>
                  </w:rPrChange>
                </w:rPr>
                <w:t xml:space="preserve">Lot manager will drive a car with a license plate scanner through the parking lots looking for cars parked there without permission. </w:t>
              </w:r>
            </w:ins>
          </w:p>
          <w:p w14:paraId="6DADB315" w14:textId="77777777" w:rsidR="00752A4E" w:rsidRPr="00691CC8" w:rsidRDefault="00752A4E" w:rsidP="00DB17CF">
            <w:pPr>
              <w:rPr>
                <w:ins w:id="1970" w:author="Girmay, Ezana" w:date="2024-05-21T19:24:00Z"/>
                <w:rFonts w:asciiTheme="minorHAnsi" w:hAnsiTheme="minorHAnsi" w:cstheme="minorHAnsi"/>
                <w:sz w:val="22"/>
                <w:szCs w:val="22"/>
                <w:rPrChange w:id="1971" w:author="Girmay, Ezana" w:date="2024-05-21T19:30:00Z">
                  <w:rPr>
                    <w:ins w:id="1972" w:author="Girmay, Ezana" w:date="2024-05-21T19:24:00Z"/>
                    <w:rFonts w:ascii="Arial" w:hAnsi="Arial" w:cs="Arial"/>
                    <w:sz w:val="22"/>
                    <w:szCs w:val="22"/>
                  </w:rPr>
                </w:rPrChange>
              </w:rPr>
            </w:pPr>
          </w:p>
          <w:p w14:paraId="3BBC1E12" w14:textId="77777777" w:rsidR="00752A4E" w:rsidRPr="00691CC8" w:rsidRDefault="00752A4E" w:rsidP="00DB17CF">
            <w:pPr>
              <w:rPr>
                <w:ins w:id="1973" w:author="Girmay, Ezana" w:date="2024-05-21T19:24:00Z"/>
                <w:rFonts w:asciiTheme="minorHAnsi" w:hAnsiTheme="minorHAnsi" w:cstheme="minorHAnsi"/>
                <w:sz w:val="22"/>
                <w:szCs w:val="22"/>
                <w:rPrChange w:id="1974" w:author="Girmay, Ezana" w:date="2024-05-21T19:30:00Z">
                  <w:rPr>
                    <w:ins w:id="1975" w:author="Girmay, Ezana" w:date="2024-05-21T19:24:00Z"/>
                    <w:rFonts w:ascii="Arial" w:hAnsi="Arial" w:cs="Arial"/>
                    <w:sz w:val="22"/>
                    <w:szCs w:val="22"/>
                  </w:rPr>
                </w:rPrChange>
              </w:rPr>
            </w:pPr>
          </w:p>
        </w:tc>
      </w:tr>
      <w:tr w:rsidR="00752A4E" w:rsidRPr="00691CC8" w14:paraId="3FD4145E" w14:textId="77777777" w:rsidTr="00DB17CF">
        <w:trPr>
          <w:ins w:id="1976" w:author="Girmay, Ezana" w:date="2024-05-21T19:24:00Z"/>
        </w:trPr>
        <w:tc>
          <w:tcPr>
            <w:tcW w:w="9314" w:type="dxa"/>
            <w:gridSpan w:val="4"/>
            <w:shd w:val="clear" w:color="auto" w:fill="auto"/>
          </w:tcPr>
          <w:p w14:paraId="696E4464" w14:textId="77777777" w:rsidR="00752A4E" w:rsidRPr="00691CC8" w:rsidRDefault="00752A4E" w:rsidP="00DB17CF">
            <w:pPr>
              <w:rPr>
                <w:ins w:id="1977" w:author="Girmay, Ezana" w:date="2024-05-21T19:24:00Z"/>
                <w:rFonts w:asciiTheme="minorHAnsi" w:hAnsiTheme="minorHAnsi" w:cstheme="minorHAnsi"/>
                <w:sz w:val="22"/>
                <w:szCs w:val="22"/>
                <w:rPrChange w:id="1978" w:author="Girmay, Ezana" w:date="2024-05-21T19:30:00Z">
                  <w:rPr>
                    <w:ins w:id="1979" w:author="Girmay, Ezana" w:date="2024-05-21T19:24:00Z"/>
                    <w:rFonts w:ascii="Arial" w:hAnsi="Arial" w:cs="Arial"/>
                    <w:sz w:val="22"/>
                    <w:szCs w:val="22"/>
                  </w:rPr>
                </w:rPrChange>
              </w:rPr>
            </w:pPr>
            <w:ins w:id="1980" w:author="Girmay, Ezana" w:date="2024-05-21T19:24:00Z">
              <w:r w:rsidRPr="00691CC8">
                <w:rPr>
                  <w:rFonts w:asciiTheme="minorHAnsi" w:hAnsiTheme="minorHAnsi" w:cstheme="minorHAnsi"/>
                  <w:b/>
                  <w:sz w:val="22"/>
                  <w:szCs w:val="22"/>
                  <w:rPrChange w:id="1981"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1982" w:author="Girmay, Ezana" w:date="2024-05-21T19:30:00Z">
                    <w:rPr>
                      <w:rFonts w:ascii="Arial" w:hAnsi="Arial" w:cs="Arial"/>
                      <w:sz w:val="22"/>
                      <w:szCs w:val="22"/>
                    </w:rPr>
                  </w:rPrChange>
                </w:rPr>
                <w:t xml:space="preserve">: Drive car through parking lots with scanner attached to it. </w:t>
              </w:r>
            </w:ins>
          </w:p>
          <w:p w14:paraId="46429F99" w14:textId="77777777" w:rsidR="00752A4E" w:rsidRPr="00691CC8" w:rsidRDefault="00752A4E" w:rsidP="00DB17CF">
            <w:pPr>
              <w:rPr>
                <w:ins w:id="1983" w:author="Girmay, Ezana" w:date="2024-05-21T19:24:00Z"/>
                <w:rFonts w:asciiTheme="minorHAnsi" w:hAnsiTheme="minorHAnsi" w:cstheme="minorHAnsi"/>
                <w:sz w:val="22"/>
                <w:szCs w:val="22"/>
                <w:rPrChange w:id="1984" w:author="Girmay, Ezana" w:date="2024-05-21T19:30:00Z">
                  <w:rPr>
                    <w:ins w:id="1985" w:author="Girmay, Ezana" w:date="2024-05-21T19:24:00Z"/>
                    <w:rFonts w:ascii="Arial" w:hAnsi="Arial" w:cs="Arial"/>
                    <w:sz w:val="22"/>
                    <w:szCs w:val="22"/>
                  </w:rPr>
                </w:rPrChange>
              </w:rPr>
            </w:pPr>
          </w:p>
          <w:p w14:paraId="04F1804F" w14:textId="77777777" w:rsidR="00752A4E" w:rsidRPr="00691CC8" w:rsidRDefault="00752A4E" w:rsidP="00DB17CF">
            <w:pPr>
              <w:tabs>
                <w:tab w:val="left" w:pos="1980"/>
                <w:tab w:val="left" w:pos="3240"/>
              </w:tabs>
              <w:rPr>
                <w:ins w:id="1986" w:author="Girmay, Ezana" w:date="2024-05-21T19:24:00Z"/>
                <w:rFonts w:asciiTheme="minorHAnsi" w:hAnsiTheme="minorHAnsi" w:cstheme="minorHAnsi"/>
                <w:sz w:val="22"/>
                <w:szCs w:val="22"/>
                <w:rPrChange w:id="1987" w:author="Girmay, Ezana" w:date="2024-05-21T19:30:00Z">
                  <w:rPr>
                    <w:ins w:id="1988" w:author="Girmay, Ezana" w:date="2024-05-21T19:24:00Z"/>
                    <w:rFonts w:ascii="Arial" w:hAnsi="Arial" w:cs="Arial"/>
                    <w:sz w:val="22"/>
                    <w:szCs w:val="22"/>
                  </w:rPr>
                </w:rPrChange>
              </w:rPr>
            </w:pPr>
            <w:ins w:id="1989" w:author="Girmay, Ezana" w:date="2024-05-21T19:24:00Z">
              <w:r w:rsidRPr="00691CC8">
                <w:rPr>
                  <w:rFonts w:asciiTheme="minorHAnsi" w:hAnsiTheme="minorHAnsi" w:cstheme="minorHAnsi"/>
                  <w:b/>
                  <w:sz w:val="22"/>
                  <w:szCs w:val="22"/>
                  <w:rPrChange w:id="1990"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1991"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1992"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1993"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1994"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1995" w:author="Girmay, Ezana" w:date="2024-05-21T19:30:00Z">
                    <w:rPr>
                      <w:rFonts w:ascii="Arial" w:hAnsi="Arial" w:cs="Arial"/>
                      <w:sz w:val="22"/>
                      <w:szCs w:val="22"/>
                    </w:rPr>
                  </w:rPrChange>
                </w:rPr>
                <w:tab/>
                <w:t xml:space="preserve">   ___ Temporal</w:t>
              </w:r>
            </w:ins>
          </w:p>
        </w:tc>
      </w:tr>
      <w:tr w:rsidR="00752A4E" w:rsidRPr="00691CC8" w14:paraId="38368B85" w14:textId="77777777" w:rsidTr="00DB17CF">
        <w:trPr>
          <w:ins w:id="1996" w:author="Girmay, Ezana" w:date="2024-05-21T19:24:00Z"/>
        </w:trPr>
        <w:tc>
          <w:tcPr>
            <w:tcW w:w="9314" w:type="dxa"/>
            <w:gridSpan w:val="4"/>
            <w:shd w:val="clear" w:color="auto" w:fill="auto"/>
          </w:tcPr>
          <w:p w14:paraId="461E206E" w14:textId="77777777" w:rsidR="00752A4E" w:rsidRPr="00691CC8" w:rsidRDefault="00752A4E" w:rsidP="00DB17CF">
            <w:pPr>
              <w:rPr>
                <w:ins w:id="1997" w:author="Girmay, Ezana" w:date="2024-05-21T19:24:00Z"/>
                <w:rFonts w:asciiTheme="minorHAnsi" w:hAnsiTheme="minorHAnsi" w:cstheme="minorHAnsi"/>
                <w:sz w:val="22"/>
                <w:szCs w:val="22"/>
                <w:rPrChange w:id="1998" w:author="Girmay, Ezana" w:date="2024-05-21T19:30:00Z">
                  <w:rPr>
                    <w:ins w:id="1999" w:author="Girmay, Ezana" w:date="2024-05-21T19:24:00Z"/>
                    <w:rFonts w:ascii="Arial" w:hAnsi="Arial" w:cs="Arial"/>
                    <w:sz w:val="22"/>
                    <w:szCs w:val="22"/>
                  </w:rPr>
                </w:rPrChange>
              </w:rPr>
            </w:pPr>
            <w:ins w:id="2000" w:author="Girmay, Ezana" w:date="2024-05-21T19:24:00Z">
              <w:r w:rsidRPr="00691CC8">
                <w:rPr>
                  <w:rFonts w:asciiTheme="minorHAnsi" w:hAnsiTheme="minorHAnsi" w:cstheme="minorHAnsi"/>
                  <w:b/>
                  <w:sz w:val="22"/>
                  <w:szCs w:val="22"/>
                  <w:rPrChange w:id="2001"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2002" w:author="Girmay, Ezana" w:date="2024-05-21T19:30:00Z">
                    <w:rPr>
                      <w:rFonts w:ascii="Arial" w:hAnsi="Arial" w:cs="Arial"/>
                      <w:sz w:val="22"/>
                      <w:szCs w:val="22"/>
                    </w:rPr>
                  </w:rPrChange>
                </w:rPr>
                <w:t xml:space="preserve">: </w:t>
              </w:r>
            </w:ins>
          </w:p>
          <w:p w14:paraId="0CCF0457" w14:textId="77777777" w:rsidR="00752A4E" w:rsidRPr="00691CC8" w:rsidRDefault="00752A4E" w:rsidP="00DB17CF">
            <w:pPr>
              <w:tabs>
                <w:tab w:val="left" w:pos="720"/>
              </w:tabs>
              <w:rPr>
                <w:ins w:id="2003" w:author="Girmay, Ezana" w:date="2024-05-21T19:24:00Z"/>
                <w:rFonts w:asciiTheme="minorHAnsi" w:hAnsiTheme="minorHAnsi" w:cstheme="minorHAnsi"/>
                <w:sz w:val="22"/>
                <w:szCs w:val="22"/>
                <w:rPrChange w:id="2004" w:author="Girmay, Ezana" w:date="2024-05-21T19:30:00Z">
                  <w:rPr>
                    <w:ins w:id="2005" w:author="Girmay, Ezana" w:date="2024-05-21T19:24:00Z"/>
                    <w:rFonts w:ascii="Arial" w:hAnsi="Arial" w:cs="Arial"/>
                    <w:sz w:val="22"/>
                    <w:szCs w:val="22"/>
                  </w:rPr>
                </w:rPrChange>
              </w:rPr>
            </w:pPr>
            <w:ins w:id="2006" w:author="Girmay, Ezana" w:date="2024-05-21T19:24:00Z">
              <w:r w:rsidRPr="00691CC8">
                <w:rPr>
                  <w:rFonts w:asciiTheme="minorHAnsi" w:hAnsiTheme="minorHAnsi" w:cstheme="minorHAnsi"/>
                  <w:sz w:val="22"/>
                  <w:szCs w:val="22"/>
                  <w:rPrChange w:id="2007"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008"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2009" w:author="Girmay, Ezana" w:date="2024-05-21T19:30:00Z">
                    <w:rPr>
                      <w:rFonts w:ascii="Arial" w:hAnsi="Arial" w:cs="Arial"/>
                      <w:sz w:val="22"/>
                      <w:szCs w:val="22"/>
                    </w:rPr>
                  </w:rPrChange>
                </w:rPr>
                <w:t>: Lot Manager</w:t>
              </w:r>
            </w:ins>
          </w:p>
          <w:p w14:paraId="7CE6320D" w14:textId="77777777" w:rsidR="00752A4E" w:rsidRPr="00691CC8" w:rsidRDefault="00752A4E" w:rsidP="00DB17CF">
            <w:pPr>
              <w:tabs>
                <w:tab w:val="left" w:pos="720"/>
              </w:tabs>
              <w:rPr>
                <w:ins w:id="2010" w:author="Girmay, Ezana" w:date="2024-05-21T19:24:00Z"/>
                <w:rFonts w:asciiTheme="minorHAnsi" w:hAnsiTheme="minorHAnsi" w:cstheme="minorHAnsi"/>
                <w:sz w:val="22"/>
                <w:szCs w:val="22"/>
                <w:rPrChange w:id="2011" w:author="Girmay, Ezana" w:date="2024-05-21T19:30:00Z">
                  <w:rPr>
                    <w:ins w:id="2012" w:author="Girmay, Ezana" w:date="2024-05-21T19:24:00Z"/>
                    <w:rFonts w:ascii="Arial" w:hAnsi="Arial" w:cs="Arial"/>
                    <w:sz w:val="22"/>
                    <w:szCs w:val="22"/>
                  </w:rPr>
                </w:rPrChange>
              </w:rPr>
            </w:pPr>
            <w:ins w:id="2013" w:author="Girmay, Ezana" w:date="2024-05-21T19:24:00Z">
              <w:r w:rsidRPr="00691CC8">
                <w:rPr>
                  <w:rFonts w:asciiTheme="minorHAnsi" w:hAnsiTheme="minorHAnsi" w:cstheme="minorHAnsi"/>
                  <w:sz w:val="22"/>
                  <w:szCs w:val="22"/>
                  <w:rPrChange w:id="2014"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015"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2016" w:author="Girmay, Ezana" w:date="2024-05-21T19:30:00Z">
                    <w:rPr>
                      <w:rFonts w:ascii="Arial" w:hAnsi="Arial" w:cs="Arial"/>
                      <w:sz w:val="22"/>
                      <w:szCs w:val="22"/>
                    </w:rPr>
                  </w:rPrChange>
                </w:rPr>
                <w:t xml:space="preserve">: </w:t>
              </w:r>
            </w:ins>
          </w:p>
          <w:p w14:paraId="261B229F" w14:textId="77777777" w:rsidR="00752A4E" w:rsidRPr="00691CC8" w:rsidRDefault="00752A4E" w:rsidP="00DB17CF">
            <w:pPr>
              <w:tabs>
                <w:tab w:val="left" w:pos="720"/>
              </w:tabs>
              <w:rPr>
                <w:ins w:id="2017" w:author="Girmay, Ezana" w:date="2024-05-21T19:24:00Z"/>
                <w:rFonts w:asciiTheme="minorHAnsi" w:hAnsiTheme="minorHAnsi" w:cstheme="minorHAnsi"/>
                <w:sz w:val="22"/>
                <w:szCs w:val="22"/>
                <w:rPrChange w:id="2018" w:author="Girmay, Ezana" w:date="2024-05-21T19:30:00Z">
                  <w:rPr>
                    <w:ins w:id="2019" w:author="Girmay, Ezana" w:date="2024-05-21T19:24:00Z"/>
                    <w:rFonts w:ascii="Arial" w:hAnsi="Arial" w:cs="Arial"/>
                    <w:sz w:val="22"/>
                    <w:szCs w:val="22"/>
                  </w:rPr>
                </w:rPrChange>
              </w:rPr>
            </w:pPr>
            <w:ins w:id="2020" w:author="Girmay, Ezana" w:date="2024-05-21T19:24:00Z">
              <w:r w:rsidRPr="00691CC8">
                <w:rPr>
                  <w:rFonts w:asciiTheme="minorHAnsi" w:hAnsiTheme="minorHAnsi" w:cstheme="minorHAnsi"/>
                  <w:sz w:val="22"/>
                  <w:szCs w:val="22"/>
                  <w:rPrChange w:id="2021"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022"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2023" w:author="Girmay, Ezana" w:date="2024-05-21T19:30:00Z">
                    <w:rPr>
                      <w:rFonts w:ascii="Arial" w:hAnsi="Arial" w:cs="Arial"/>
                      <w:sz w:val="22"/>
                      <w:szCs w:val="22"/>
                    </w:rPr>
                  </w:rPrChange>
                </w:rPr>
                <w:t xml:space="preserve">: </w:t>
              </w:r>
              <w:proofErr w:type="gramStart"/>
              <w:r w:rsidRPr="00691CC8">
                <w:rPr>
                  <w:rFonts w:asciiTheme="minorHAnsi" w:hAnsiTheme="minorHAnsi" w:cstheme="minorHAnsi"/>
                  <w:sz w:val="22"/>
                  <w:szCs w:val="22"/>
                  <w:rPrChange w:id="2024" w:author="Girmay, Ezana" w:date="2024-05-21T19:30:00Z">
                    <w:rPr>
                      <w:rFonts w:ascii="Arial" w:hAnsi="Arial" w:cs="Arial"/>
                      <w:sz w:val="22"/>
                      <w:szCs w:val="22"/>
                    </w:rPr>
                  </w:rPrChange>
                </w:rPr>
                <w:t>6.Issue</w:t>
              </w:r>
              <w:proofErr w:type="gramEnd"/>
              <w:r w:rsidRPr="00691CC8">
                <w:rPr>
                  <w:rFonts w:asciiTheme="minorHAnsi" w:hAnsiTheme="minorHAnsi" w:cstheme="minorHAnsi"/>
                  <w:sz w:val="22"/>
                  <w:szCs w:val="22"/>
                  <w:rPrChange w:id="2025" w:author="Girmay, Ezana" w:date="2024-05-21T19:30:00Z">
                    <w:rPr>
                      <w:rFonts w:ascii="Arial" w:hAnsi="Arial" w:cs="Arial"/>
                      <w:sz w:val="22"/>
                      <w:szCs w:val="22"/>
                    </w:rPr>
                  </w:rPrChange>
                </w:rPr>
                <w:t xml:space="preserve"> ticket</w:t>
              </w:r>
            </w:ins>
          </w:p>
          <w:p w14:paraId="7A0BF803" w14:textId="77777777" w:rsidR="00752A4E" w:rsidRPr="00691CC8" w:rsidRDefault="00752A4E" w:rsidP="00DB17CF">
            <w:pPr>
              <w:tabs>
                <w:tab w:val="left" w:pos="720"/>
              </w:tabs>
              <w:rPr>
                <w:ins w:id="2026" w:author="Girmay, Ezana" w:date="2024-05-21T19:24:00Z"/>
                <w:rFonts w:asciiTheme="minorHAnsi" w:hAnsiTheme="minorHAnsi" w:cstheme="minorHAnsi"/>
                <w:sz w:val="22"/>
                <w:szCs w:val="22"/>
                <w:rPrChange w:id="2027" w:author="Girmay, Ezana" w:date="2024-05-21T19:30:00Z">
                  <w:rPr>
                    <w:ins w:id="2028" w:author="Girmay, Ezana" w:date="2024-05-21T19:24:00Z"/>
                    <w:rFonts w:ascii="Arial" w:hAnsi="Arial" w:cs="Arial"/>
                    <w:sz w:val="22"/>
                    <w:szCs w:val="22"/>
                  </w:rPr>
                </w:rPrChange>
              </w:rPr>
            </w:pPr>
            <w:ins w:id="2029" w:author="Girmay, Ezana" w:date="2024-05-21T19:24:00Z">
              <w:r w:rsidRPr="00691CC8">
                <w:rPr>
                  <w:rFonts w:asciiTheme="minorHAnsi" w:hAnsiTheme="minorHAnsi" w:cstheme="minorHAnsi"/>
                  <w:sz w:val="22"/>
                  <w:szCs w:val="22"/>
                  <w:rPrChange w:id="2030"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031"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2032" w:author="Girmay, Ezana" w:date="2024-05-21T19:30:00Z">
                    <w:rPr>
                      <w:rFonts w:ascii="Arial" w:hAnsi="Arial" w:cs="Arial"/>
                      <w:sz w:val="22"/>
                      <w:szCs w:val="22"/>
                    </w:rPr>
                  </w:rPrChange>
                </w:rPr>
                <w:t xml:space="preserve">: </w:t>
              </w:r>
            </w:ins>
          </w:p>
        </w:tc>
      </w:tr>
      <w:tr w:rsidR="00752A4E" w:rsidRPr="00691CC8" w14:paraId="4E8A96D7" w14:textId="77777777" w:rsidTr="00DB17CF">
        <w:trPr>
          <w:ins w:id="2033" w:author="Girmay, Ezana" w:date="2024-05-21T19:24:00Z"/>
        </w:trPr>
        <w:tc>
          <w:tcPr>
            <w:tcW w:w="9314" w:type="dxa"/>
            <w:gridSpan w:val="4"/>
            <w:shd w:val="clear" w:color="auto" w:fill="auto"/>
          </w:tcPr>
          <w:p w14:paraId="1F932DAF" w14:textId="77777777" w:rsidR="00752A4E" w:rsidRPr="00691CC8" w:rsidRDefault="00752A4E" w:rsidP="00DB17CF">
            <w:pPr>
              <w:rPr>
                <w:ins w:id="2034" w:author="Girmay, Ezana" w:date="2024-05-21T19:24:00Z"/>
                <w:rFonts w:asciiTheme="minorHAnsi" w:hAnsiTheme="minorHAnsi" w:cstheme="minorHAnsi"/>
                <w:sz w:val="22"/>
                <w:szCs w:val="22"/>
                <w:rPrChange w:id="2035" w:author="Girmay, Ezana" w:date="2024-05-21T19:30:00Z">
                  <w:rPr>
                    <w:ins w:id="2036" w:author="Girmay, Ezana" w:date="2024-05-21T19:24:00Z"/>
                    <w:rFonts w:ascii="Arial" w:hAnsi="Arial" w:cs="Arial"/>
                    <w:sz w:val="22"/>
                    <w:szCs w:val="22"/>
                  </w:rPr>
                </w:rPrChange>
              </w:rPr>
            </w:pPr>
            <w:ins w:id="2037" w:author="Girmay, Ezana" w:date="2024-05-21T19:24:00Z">
              <w:r w:rsidRPr="00691CC8">
                <w:rPr>
                  <w:rFonts w:asciiTheme="minorHAnsi" w:hAnsiTheme="minorHAnsi" w:cstheme="minorHAnsi"/>
                  <w:b/>
                  <w:sz w:val="22"/>
                  <w:szCs w:val="22"/>
                  <w:rPrChange w:id="2038"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2039" w:author="Girmay, Ezana" w:date="2024-05-21T19:30:00Z">
                    <w:rPr>
                      <w:rFonts w:ascii="Arial" w:hAnsi="Arial" w:cs="Arial"/>
                      <w:sz w:val="22"/>
                      <w:szCs w:val="22"/>
                    </w:rPr>
                  </w:rPrChange>
                </w:rPr>
                <w:t xml:space="preserve">: </w:t>
              </w:r>
            </w:ins>
          </w:p>
          <w:p w14:paraId="6C4C472C" w14:textId="77777777" w:rsidR="00752A4E" w:rsidRPr="00691CC8" w:rsidRDefault="00752A4E" w:rsidP="00DB17CF">
            <w:pPr>
              <w:rPr>
                <w:ins w:id="2040" w:author="Girmay, Ezana" w:date="2024-05-21T19:24:00Z"/>
                <w:rFonts w:asciiTheme="minorHAnsi" w:hAnsiTheme="minorHAnsi" w:cstheme="minorHAnsi"/>
                <w:sz w:val="22"/>
                <w:szCs w:val="22"/>
                <w:rPrChange w:id="2041" w:author="Girmay, Ezana" w:date="2024-05-21T19:30:00Z">
                  <w:rPr>
                    <w:ins w:id="2042" w:author="Girmay, Ezana" w:date="2024-05-21T19:24:00Z"/>
                    <w:rFonts w:ascii="Arial" w:hAnsi="Arial" w:cs="Arial"/>
                    <w:sz w:val="22"/>
                    <w:szCs w:val="22"/>
                  </w:rPr>
                </w:rPrChange>
              </w:rPr>
            </w:pPr>
          </w:p>
          <w:p w14:paraId="45535074" w14:textId="77777777" w:rsidR="00752A4E" w:rsidRPr="00691CC8" w:rsidRDefault="00752A4E" w:rsidP="00752A4E">
            <w:pPr>
              <w:pStyle w:val="ListParagraph"/>
              <w:numPr>
                <w:ilvl w:val="0"/>
                <w:numId w:val="36"/>
              </w:numPr>
              <w:spacing w:before="0" w:after="0"/>
              <w:rPr>
                <w:ins w:id="2043" w:author="Girmay, Ezana" w:date="2024-05-21T19:24:00Z"/>
                <w:rFonts w:asciiTheme="minorHAnsi" w:hAnsiTheme="minorHAnsi" w:cstheme="minorHAnsi"/>
                <w:sz w:val="22"/>
                <w:szCs w:val="22"/>
                <w:rPrChange w:id="2044" w:author="Girmay, Ezana" w:date="2024-05-21T19:30:00Z">
                  <w:rPr>
                    <w:ins w:id="2045" w:author="Girmay, Ezana" w:date="2024-05-21T19:24:00Z"/>
                    <w:rFonts w:cs="Arial"/>
                    <w:sz w:val="22"/>
                    <w:szCs w:val="22"/>
                  </w:rPr>
                </w:rPrChange>
              </w:rPr>
            </w:pPr>
            <w:ins w:id="2046" w:author="Girmay, Ezana" w:date="2024-05-21T19:24:00Z">
              <w:r w:rsidRPr="00691CC8">
                <w:rPr>
                  <w:rFonts w:asciiTheme="minorHAnsi" w:hAnsiTheme="minorHAnsi" w:cstheme="minorHAnsi"/>
                  <w:sz w:val="22"/>
                  <w:szCs w:val="22"/>
                  <w:rPrChange w:id="2047" w:author="Girmay, Ezana" w:date="2024-05-21T19:30:00Z">
                    <w:rPr>
                      <w:rFonts w:cs="Arial"/>
                      <w:sz w:val="22"/>
                      <w:szCs w:val="22"/>
                    </w:rPr>
                  </w:rPrChange>
                </w:rPr>
                <w:t>Enter work car that contains a license plate scanner.</w:t>
              </w:r>
            </w:ins>
          </w:p>
          <w:p w14:paraId="28425A84" w14:textId="44914676" w:rsidR="00752A4E" w:rsidRPr="00691CC8" w:rsidRDefault="00752A4E" w:rsidP="00752A4E">
            <w:pPr>
              <w:pStyle w:val="ListParagraph"/>
              <w:numPr>
                <w:ilvl w:val="0"/>
                <w:numId w:val="36"/>
              </w:numPr>
              <w:spacing w:before="0" w:after="0"/>
              <w:rPr>
                <w:ins w:id="2048" w:author="Girmay, Ezana" w:date="2024-05-21T19:24:00Z"/>
                <w:rFonts w:asciiTheme="minorHAnsi" w:hAnsiTheme="minorHAnsi" w:cstheme="minorHAnsi"/>
                <w:sz w:val="22"/>
                <w:szCs w:val="22"/>
                <w:rPrChange w:id="2049" w:author="Girmay, Ezana" w:date="2024-05-21T19:30:00Z">
                  <w:rPr>
                    <w:ins w:id="2050" w:author="Girmay, Ezana" w:date="2024-05-21T19:24:00Z"/>
                    <w:rFonts w:cs="Arial"/>
                    <w:sz w:val="22"/>
                    <w:szCs w:val="22"/>
                  </w:rPr>
                </w:rPrChange>
              </w:rPr>
            </w:pPr>
            <w:ins w:id="2051" w:author="Girmay, Ezana" w:date="2024-05-21T19:24:00Z">
              <w:r w:rsidRPr="00691CC8">
                <w:rPr>
                  <w:rFonts w:asciiTheme="minorHAnsi" w:hAnsiTheme="minorHAnsi" w:cstheme="minorHAnsi"/>
                  <w:sz w:val="22"/>
                  <w:szCs w:val="22"/>
                  <w:rPrChange w:id="2052" w:author="Girmay, Ezana" w:date="2024-05-21T19:30:00Z">
                    <w:rPr>
                      <w:rFonts w:cs="Arial"/>
                      <w:sz w:val="22"/>
                      <w:szCs w:val="22"/>
                    </w:rPr>
                  </w:rPrChange>
                </w:rPr>
                <w:t>Drive through SPU’s parking lots scanning license plat</w:t>
              </w:r>
            </w:ins>
            <w:ins w:id="2053" w:author="Girmay, Ezana" w:date="2024-05-21T20:22:00Z">
              <w:r w:rsidR="005667AD">
                <w:rPr>
                  <w:rFonts w:asciiTheme="minorHAnsi" w:hAnsiTheme="minorHAnsi" w:cstheme="minorHAnsi"/>
                  <w:sz w:val="22"/>
                  <w:szCs w:val="22"/>
                </w:rPr>
                <w:t>e</w:t>
              </w:r>
            </w:ins>
            <w:ins w:id="2054" w:author="Girmay, Ezana" w:date="2024-05-21T19:24:00Z">
              <w:r w:rsidRPr="00691CC8">
                <w:rPr>
                  <w:rFonts w:asciiTheme="minorHAnsi" w:hAnsiTheme="minorHAnsi" w:cstheme="minorHAnsi"/>
                  <w:sz w:val="22"/>
                  <w:szCs w:val="22"/>
                  <w:rPrChange w:id="2055" w:author="Girmay, Ezana" w:date="2024-05-21T19:30:00Z">
                    <w:rPr>
                      <w:rFonts w:cs="Arial"/>
                      <w:sz w:val="22"/>
                      <w:szCs w:val="22"/>
                    </w:rPr>
                  </w:rPrChange>
                </w:rPr>
                <w:t>s.</w:t>
              </w:r>
            </w:ins>
          </w:p>
          <w:p w14:paraId="149754C5" w14:textId="77777777" w:rsidR="00752A4E" w:rsidRPr="00691CC8" w:rsidRDefault="00752A4E" w:rsidP="00DB17CF">
            <w:pPr>
              <w:rPr>
                <w:ins w:id="2056" w:author="Girmay, Ezana" w:date="2024-05-21T19:24:00Z"/>
                <w:rFonts w:asciiTheme="minorHAnsi" w:hAnsiTheme="minorHAnsi" w:cstheme="minorHAnsi"/>
                <w:sz w:val="22"/>
                <w:szCs w:val="22"/>
                <w:rPrChange w:id="2057" w:author="Girmay, Ezana" w:date="2024-05-21T19:30:00Z">
                  <w:rPr>
                    <w:ins w:id="2058" w:author="Girmay, Ezana" w:date="2024-05-21T19:24:00Z"/>
                    <w:rFonts w:ascii="Arial" w:hAnsi="Arial" w:cs="Arial"/>
                    <w:sz w:val="22"/>
                    <w:szCs w:val="22"/>
                  </w:rPr>
                </w:rPrChange>
              </w:rPr>
            </w:pPr>
          </w:p>
          <w:p w14:paraId="0C9BC2BD" w14:textId="77777777" w:rsidR="00752A4E" w:rsidRPr="00691CC8" w:rsidRDefault="00752A4E" w:rsidP="00DB17CF">
            <w:pPr>
              <w:rPr>
                <w:ins w:id="2059" w:author="Girmay, Ezana" w:date="2024-05-21T19:24:00Z"/>
                <w:rFonts w:asciiTheme="minorHAnsi" w:hAnsiTheme="minorHAnsi" w:cstheme="minorHAnsi"/>
                <w:sz w:val="22"/>
                <w:szCs w:val="22"/>
                <w:rPrChange w:id="2060" w:author="Girmay, Ezana" w:date="2024-05-21T19:30:00Z">
                  <w:rPr>
                    <w:ins w:id="2061" w:author="Girmay, Ezana" w:date="2024-05-21T19:24:00Z"/>
                    <w:rFonts w:ascii="Arial" w:hAnsi="Arial" w:cs="Arial"/>
                    <w:sz w:val="22"/>
                    <w:szCs w:val="22"/>
                  </w:rPr>
                </w:rPrChange>
              </w:rPr>
            </w:pPr>
          </w:p>
        </w:tc>
      </w:tr>
      <w:tr w:rsidR="00752A4E" w:rsidRPr="00691CC8" w14:paraId="4E61DF2E" w14:textId="77777777" w:rsidTr="00DB17CF">
        <w:trPr>
          <w:trHeight w:val="498"/>
          <w:ins w:id="2062" w:author="Girmay, Ezana" w:date="2024-05-21T19:24:00Z"/>
        </w:trPr>
        <w:tc>
          <w:tcPr>
            <w:tcW w:w="9314" w:type="dxa"/>
            <w:gridSpan w:val="4"/>
            <w:shd w:val="clear" w:color="auto" w:fill="auto"/>
          </w:tcPr>
          <w:p w14:paraId="35C98934" w14:textId="77777777" w:rsidR="00752A4E" w:rsidRPr="00691CC8" w:rsidRDefault="00752A4E" w:rsidP="00DB17CF">
            <w:pPr>
              <w:rPr>
                <w:ins w:id="2063" w:author="Girmay, Ezana" w:date="2024-05-21T19:24:00Z"/>
                <w:rFonts w:asciiTheme="minorHAnsi" w:hAnsiTheme="minorHAnsi" w:cstheme="minorHAnsi"/>
                <w:sz w:val="22"/>
                <w:szCs w:val="22"/>
                <w:rPrChange w:id="2064" w:author="Girmay, Ezana" w:date="2024-05-21T19:30:00Z">
                  <w:rPr>
                    <w:ins w:id="2065" w:author="Girmay, Ezana" w:date="2024-05-21T19:24:00Z"/>
                    <w:rFonts w:ascii="Arial" w:hAnsi="Arial" w:cs="Arial"/>
                    <w:sz w:val="22"/>
                    <w:szCs w:val="22"/>
                  </w:rPr>
                </w:rPrChange>
              </w:rPr>
            </w:pPr>
            <w:ins w:id="2066" w:author="Girmay, Ezana" w:date="2024-05-21T19:24:00Z">
              <w:r w:rsidRPr="00691CC8">
                <w:rPr>
                  <w:rFonts w:asciiTheme="minorHAnsi" w:hAnsiTheme="minorHAnsi" w:cstheme="minorHAnsi"/>
                  <w:b/>
                  <w:sz w:val="22"/>
                  <w:szCs w:val="22"/>
                  <w:rPrChange w:id="2067"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2068" w:author="Girmay, Ezana" w:date="2024-05-21T19:30:00Z">
                    <w:rPr>
                      <w:rFonts w:ascii="Arial" w:hAnsi="Arial" w:cs="Arial"/>
                      <w:sz w:val="22"/>
                      <w:szCs w:val="22"/>
                    </w:rPr>
                  </w:rPrChange>
                </w:rPr>
                <w:t xml:space="preserve">: </w:t>
              </w:r>
            </w:ins>
          </w:p>
          <w:p w14:paraId="0FA1543A" w14:textId="77777777" w:rsidR="00752A4E" w:rsidRPr="00691CC8" w:rsidRDefault="00752A4E" w:rsidP="00DB17CF">
            <w:pPr>
              <w:rPr>
                <w:ins w:id="2069" w:author="Girmay, Ezana" w:date="2024-05-21T19:24:00Z"/>
                <w:rFonts w:asciiTheme="minorHAnsi" w:hAnsiTheme="minorHAnsi" w:cstheme="minorHAnsi"/>
                <w:sz w:val="22"/>
                <w:szCs w:val="22"/>
                <w:rPrChange w:id="2070" w:author="Girmay, Ezana" w:date="2024-05-21T19:30:00Z">
                  <w:rPr>
                    <w:ins w:id="2071" w:author="Girmay, Ezana" w:date="2024-05-21T19:24:00Z"/>
                    <w:rFonts w:ascii="Arial" w:hAnsi="Arial" w:cs="Arial"/>
                    <w:sz w:val="22"/>
                    <w:szCs w:val="22"/>
                  </w:rPr>
                </w:rPrChange>
              </w:rPr>
            </w:pPr>
          </w:p>
          <w:p w14:paraId="2F33E914" w14:textId="77777777" w:rsidR="00752A4E" w:rsidRPr="00691CC8" w:rsidRDefault="00752A4E" w:rsidP="00DB17CF">
            <w:pPr>
              <w:rPr>
                <w:ins w:id="2072" w:author="Girmay, Ezana" w:date="2024-05-21T19:24:00Z"/>
                <w:rFonts w:asciiTheme="minorHAnsi" w:hAnsiTheme="minorHAnsi" w:cstheme="minorHAnsi"/>
                <w:sz w:val="22"/>
                <w:szCs w:val="22"/>
                <w:rPrChange w:id="2073" w:author="Girmay, Ezana" w:date="2024-05-21T19:30:00Z">
                  <w:rPr>
                    <w:ins w:id="2074" w:author="Girmay, Ezana" w:date="2024-05-21T19:24:00Z"/>
                    <w:rFonts w:ascii="Arial" w:hAnsi="Arial" w:cs="Arial"/>
                    <w:sz w:val="22"/>
                    <w:szCs w:val="22"/>
                  </w:rPr>
                </w:rPrChange>
              </w:rPr>
            </w:pPr>
          </w:p>
          <w:p w14:paraId="75817A0E" w14:textId="77777777" w:rsidR="00752A4E" w:rsidRPr="00691CC8" w:rsidRDefault="00752A4E" w:rsidP="00DB17CF">
            <w:pPr>
              <w:rPr>
                <w:ins w:id="2075" w:author="Girmay, Ezana" w:date="2024-05-21T19:24:00Z"/>
                <w:rFonts w:asciiTheme="minorHAnsi" w:hAnsiTheme="minorHAnsi" w:cstheme="minorHAnsi"/>
                <w:sz w:val="22"/>
                <w:szCs w:val="22"/>
                <w:rPrChange w:id="2076" w:author="Girmay, Ezana" w:date="2024-05-21T19:30:00Z">
                  <w:rPr>
                    <w:ins w:id="2077" w:author="Girmay, Ezana" w:date="2024-05-21T19:24:00Z"/>
                    <w:rFonts w:ascii="Arial" w:hAnsi="Arial" w:cs="Arial"/>
                    <w:sz w:val="22"/>
                    <w:szCs w:val="22"/>
                  </w:rPr>
                </w:rPrChange>
              </w:rPr>
            </w:pPr>
          </w:p>
          <w:p w14:paraId="03346A78" w14:textId="77777777" w:rsidR="00752A4E" w:rsidRPr="00691CC8" w:rsidRDefault="00752A4E" w:rsidP="00DB17CF">
            <w:pPr>
              <w:rPr>
                <w:ins w:id="2078" w:author="Girmay, Ezana" w:date="2024-05-21T19:24:00Z"/>
                <w:rFonts w:asciiTheme="minorHAnsi" w:hAnsiTheme="minorHAnsi" w:cstheme="minorHAnsi"/>
                <w:sz w:val="22"/>
                <w:szCs w:val="22"/>
                <w:rPrChange w:id="2079" w:author="Girmay, Ezana" w:date="2024-05-21T19:30:00Z">
                  <w:rPr>
                    <w:ins w:id="2080" w:author="Girmay, Ezana" w:date="2024-05-21T19:24:00Z"/>
                    <w:rFonts w:ascii="Arial" w:hAnsi="Arial" w:cs="Arial"/>
                    <w:sz w:val="22"/>
                    <w:szCs w:val="22"/>
                  </w:rPr>
                </w:rPrChange>
              </w:rPr>
            </w:pPr>
          </w:p>
          <w:p w14:paraId="0CE528FB" w14:textId="77777777" w:rsidR="00752A4E" w:rsidRPr="00691CC8" w:rsidRDefault="00752A4E" w:rsidP="00DB17CF">
            <w:pPr>
              <w:rPr>
                <w:ins w:id="2081" w:author="Girmay, Ezana" w:date="2024-05-21T19:24:00Z"/>
                <w:rFonts w:asciiTheme="minorHAnsi" w:hAnsiTheme="minorHAnsi" w:cstheme="minorHAnsi"/>
                <w:sz w:val="22"/>
                <w:szCs w:val="22"/>
                <w:rPrChange w:id="2082" w:author="Girmay, Ezana" w:date="2024-05-21T19:30:00Z">
                  <w:rPr>
                    <w:ins w:id="2083" w:author="Girmay, Ezana" w:date="2024-05-21T19:24:00Z"/>
                    <w:rFonts w:ascii="Arial" w:hAnsi="Arial" w:cs="Arial"/>
                    <w:sz w:val="22"/>
                    <w:szCs w:val="22"/>
                  </w:rPr>
                </w:rPrChange>
              </w:rPr>
            </w:pPr>
          </w:p>
        </w:tc>
      </w:tr>
      <w:tr w:rsidR="00752A4E" w:rsidRPr="00691CC8" w14:paraId="31005CE4" w14:textId="77777777" w:rsidTr="00DB17CF">
        <w:trPr>
          <w:ins w:id="2084" w:author="Girmay, Ezana" w:date="2024-05-21T19:24:00Z"/>
        </w:trPr>
        <w:tc>
          <w:tcPr>
            <w:tcW w:w="9314" w:type="dxa"/>
            <w:gridSpan w:val="4"/>
            <w:shd w:val="clear" w:color="auto" w:fill="auto"/>
          </w:tcPr>
          <w:p w14:paraId="1BBBC8D0" w14:textId="77777777" w:rsidR="00752A4E" w:rsidRPr="00691CC8" w:rsidRDefault="00752A4E" w:rsidP="00DB17CF">
            <w:pPr>
              <w:rPr>
                <w:ins w:id="2085" w:author="Girmay, Ezana" w:date="2024-05-21T19:24:00Z"/>
                <w:rFonts w:asciiTheme="minorHAnsi" w:hAnsiTheme="minorHAnsi" w:cstheme="minorHAnsi"/>
                <w:sz w:val="22"/>
                <w:szCs w:val="22"/>
                <w:rPrChange w:id="2086" w:author="Girmay, Ezana" w:date="2024-05-21T19:30:00Z">
                  <w:rPr>
                    <w:ins w:id="2087" w:author="Girmay, Ezana" w:date="2024-05-21T19:24:00Z"/>
                    <w:rFonts w:ascii="Arial" w:hAnsi="Arial" w:cs="Arial"/>
                    <w:sz w:val="22"/>
                    <w:szCs w:val="22"/>
                  </w:rPr>
                </w:rPrChange>
              </w:rPr>
            </w:pPr>
            <w:ins w:id="2088" w:author="Girmay, Ezana" w:date="2024-05-21T19:24:00Z">
              <w:r w:rsidRPr="00691CC8">
                <w:rPr>
                  <w:rFonts w:asciiTheme="minorHAnsi" w:hAnsiTheme="minorHAnsi" w:cstheme="minorHAnsi"/>
                  <w:b/>
                  <w:sz w:val="22"/>
                  <w:szCs w:val="22"/>
                  <w:rPrChange w:id="2089"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2090" w:author="Girmay, Ezana" w:date="2024-05-21T19:30:00Z">
                    <w:rPr>
                      <w:rFonts w:ascii="Arial" w:hAnsi="Arial" w:cs="Arial"/>
                      <w:sz w:val="22"/>
                      <w:szCs w:val="22"/>
                    </w:rPr>
                  </w:rPrChange>
                </w:rPr>
                <w:t xml:space="preserve">: </w:t>
              </w:r>
            </w:ins>
          </w:p>
          <w:p w14:paraId="0E138757" w14:textId="77777777" w:rsidR="00752A4E" w:rsidRPr="00691CC8" w:rsidRDefault="00752A4E" w:rsidP="00DB17CF">
            <w:pPr>
              <w:rPr>
                <w:ins w:id="2091" w:author="Girmay, Ezana" w:date="2024-05-21T19:24:00Z"/>
                <w:rFonts w:asciiTheme="minorHAnsi" w:hAnsiTheme="minorHAnsi" w:cstheme="minorHAnsi"/>
                <w:sz w:val="22"/>
                <w:szCs w:val="22"/>
                <w:rPrChange w:id="2092" w:author="Girmay, Ezana" w:date="2024-05-21T19:30:00Z">
                  <w:rPr>
                    <w:ins w:id="2093" w:author="Girmay, Ezana" w:date="2024-05-21T19:24:00Z"/>
                    <w:rFonts w:ascii="Arial" w:hAnsi="Arial" w:cs="Arial"/>
                    <w:sz w:val="22"/>
                    <w:szCs w:val="22"/>
                  </w:rPr>
                </w:rPrChange>
              </w:rPr>
            </w:pPr>
          </w:p>
          <w:p w14:paraId="1E3BDBCA" w14:textId="77777777" w:rsidR="00752A4E" w:rsidRPr="00691CC8" w:rsidRDefault="00752A4E" w:rsidP="00DB17CF">
            <w:pPr>
              <w:rPr>
                <w:ins w:id="2094" w:author="Girmay, Ezana" w:date="2024-05-21T19:24:00Z"/>
                <w:rFonts w:asciiTheme="minorHAnsi" w:hAnsiTheme="minorHAnsi" w:cstheme="minorHAnsi"/>
                <w:sz w:val="22"/>
                <w:szCs w:val="22"/>
                <w:rPrChange w:id="2095" w:author="Girmay, Ezana" w:date="2024-05-21T19:30:00Z">
                  <w:rPr>
                    <w:ins w:id="2096" w:author="Girmay, Ezana" w:date="2024-05-21T19:24:00Z"/>
                    <w:rFonts w:ascii="Arial" w:hAnsi="Arial" w:cs="Arial"/>
                    <w:sz w:val="22"/>
                    <w:szCs w:val="22"/>
                  </w:rPr>
                </w:rPrChange>
              </w:rPr>
            </w:pPr>
          </w:p>
          <w:p w14:paraId="796B9D49" w14:textId="77777777" w:rsidR="00752A4E" w:rsidRPr="00691CC8" w:rsidRDefault="00752A4E" w:rsidP="00DB17CF">
            <w:pPr>
              <w:rPr>
                <w:ins w:id="2097" w:author="Girmay, Ezana" w:date="2024-05-21T19:24:00Z"/>
                <w:rFonts w:asciiTheme="minorHAnsi" w:hAnsiTheme="minorHAnsi" w:cstheme="minorHAnsi"/>
                <w:sz w:val="22"/>
                <w:szCs w:val="22"/>
                <w:rPrChange w:id="2098" w:author="Girmay, Ezana" w:date="2024-05-21T19:30:00Z">
                  <w:rPr>
                    <w:ins w:id="2099" w:author="Girmay, Ezana" w:date="2024-05-21T19:24:00Z"/>
                    <w:rFonts w:ascii="Arial" w:hAnsi="Arial" w:cs="Arial"/>
                    <w:sz w:val="22"/>
                    <w:szCs w:val="22"/>
                  </w:rPr>
                </w:rPrChange>
              </w:rPr>
            </w:pPr>
          </w:p>
          <w:p w14:paraId="307DEF9C" w14:textId="77777777" w:rsidR="00752A4E" w:rsidRPr="00691CC8" w:rsidRDefault="00752A4E" w:rsidP="00DB17CF">
            <w:pPr>
              <w:rPr>
                <w:ins w:id="2100" w:author="Girmay, Ezana" w:date="2024-05-21T19:24:00Z"/>
                <w:rFonts w:asciiTheme="minorHAnsi" w:hAnsiTheme="minorHAnsi" w:cstheme="minorHAnsi"/>
                <w:sz w:val="22"/>
                <w:szCs w:val="22"/>
                <w:rPrChange w:id="2101" w:author="Girmay, Ezana" w:date="2024-05-21T19:30:00Z">
                  <w:rPr>
                    <w:ins w:id="2102" w:author="Girmay, Ezana" w:date="2024-05-21T19:24:00Z"/>
                    <w:rFonts w:ascii="Arial" w:hAnsi="Arial" w:cs="Arial"/>
                    <w:sz w:val="22"/>
                    <w:szCs w:val="22"/>
                  </w:rPr>
                </w:rPrChange>
              </w:rPr>
            </w:pPr>
          </w:p>
          <w:p w14:paraId="6A5DF156" w14:textId="77777777" w:rsidR="00752A4E" w:rsidRPr="00691CC8" w:rsidRDefault="00752A4E" w:rsidP="00DB17CF">
            <w:pPr>
              <w:rPr>
                <w:ins w:id="2103" w:author="Girmay, Ezana" w:date="2024-05-21T19:24:00Z"/>
                <w:rFonts w:asciiTheme="minorHAnsi" w:hAnsiTheme="minorHAnsi" w:cstheme="minorHAnsi"/>
                <w:sz w:val="22"/>
                <w:szCs w:val="22"/>
                <w:rPrChange w:id="2104" w:author="Girmay, Ezana" w:date="2024-05-21T19:30:00Z">
                  <w:rPr>
                    <w:ins w:id="2105" w:author="Girmay, Ezana" w:date="2024-05-21T19:24:00Z"/>
                    <w:rFonts w:ascii="Arial" w:hAnsi="Arial" w:cs="Arial"/>
                    <w:sz w:val="22"/>
                    <w:szCs w:val="22"/>
                  </w:rPr>
                </w:rPrChange>
              </w:rPr>
            </w:pPr>
          </w:p>
        </w:tc>
      </w:tr>
      <w:tr w:rsidR="00752A4E" w:rsidRPr="00691CC8" w14:paraId="1C918FF7" w14:textId="77777777" w:rsidTr="00DB17CF">
        <w:trPr>
          <w:ins w:id="2106" w:author="Girmay, Ezana" w:date="2024-05-21T19:24:00Z"/>
        </w:trPr>
        <w:tc>
          <w:tcPr>
            <w:tcW w:w="9314" w:type="dxa"/>
            <w:gridSpan w:val="4"/>
            <w:shd w:val="clear" w:color="auto" w:fill="auto"/>
          </w:tcPr>
          <w:p w14:paraId="75F858D6" w14:textId="77777777" w:rsidR="00752A4E" w:rsidRPr="00691CC8" w:rsidRDefault="00752A4E" w:rsidP="00DB17CF">
            <w:pPr>
              <w:rPr>
                <w:ins w:id="2107" w:author="Girmay, Ezana" w:date="2024-05-21T19:24:00Z"/>
                <w:rFonts w:asciiTheme="minorHAnsi" w:hAnsiTheme="minorHAnsi" w:cstheme="minorHAnsi"/>
                <w:b/>
                <w:sz w:val="22"/>
                <w:szCs w:val="22"/>
                <w:rPrChange w:id="2108" w:author="Girmay, Ezana" w:date="2024-05-21T19:30:00Z">
                  <w:rPr>
                    <w:ins w:id="2109" w:author="Girmay, Ezana" w:date="2024-05-21T19:24:00Z"/>
                    <w:rFonts w:ascii="Arial" w:hAnsi="Arial" w:cs="Arial"/>
                    <w:b/>
                    <w:sz w:val="22"/>
                    <w:szCs w:val="22"/>
                  </w:rPr>
                </w:rPrChange>
              </w:rPr>
            </w:pPr>
            <w:ins w:id="2110" w:author="Girmay, Ezana" w:date="2024-05-21T19:24:00Z">
              <w:r w:rsidRPr="00691CC8">
                <w:rPr>
                  <w:rFonts w:asciiTheme="minorHAnsi" w:hAnsiTheme="minorHAnsi" w:cstheme="minorHAnsi"/>
                  <w:b/>
                  <w:sz w:val="22"/>
                  <w:szCs w:val="22"/>
                  <w:rPrChange w:id="2111" w:author="Girmay, Ezana" w:date="2024-05-21T19:30:00Z">
                    <w:rPr>
                      <w:rFonts w:ascii="Arial" w:hAnsi="Arial" w:cs="Arial"/>
                      <w:b/>
                      <w:sz w:val="22"/>
                      <w:szCs w:val="22"/>
                    </w:rPr>
                  </w:rPrChange>
                </w:rPr>
                <w:t xml:space="preserve">Special Requirements: </w:t>
              </w:r>
            </w:ins>
          </w:p>
          <w:p w14:paraId="53750AEB" w14:textId="77777777" w:rsidR="00752A4E" w:rsidRPr="00691CC8" w:rsidRDefault="00752A4E" w:rsidP="00DB17CF">
            <w:pPr>
              <w:rPr>
                <w:ins w:id="2112" w:author="Girmay, Ezana" w:date="2024-05-21T19:24:00Z"/>
                <w:rFonts w:asciiTheme="minorHAnsi" w:hAnsiTheme="minorHAnsi" w:cstheme="minorHAnsi"/>
                <w:b/>
                <w:sz w:val="22"/>
                <w:szCs w:val="22"/>
                <w:rPrChange w:id="2113" w:author="Girmay, Ezana" w:date="2024-05-21T19:30:00Z">
                  <w:rPr>
                    <w:ins w:id="2114" w:author="Girmay, Ezana" w:date="2024-05-21T19:24:00Z"/>
                    <w:rFonts w:ascii="Arial" w:hAnsi="Arial" w:cs="Arial"/>
                    <w:b/>
                    <w:sz w:val="22"/>
                    <w:szCs w:val="22"/>
                  </w:rPr>
                </w:rPrChange>
              </w:rPr>
            </w:pPr>
          </w:p>
          <w:p w14:paraId="4C30B8E7" w14:textId="77777777" w:rsidR="00752A4E" w:rsidRPr="00691CC8" w:rsidRDefault="00752A4E" w:rsidP="00DB17CF">
            <w:pPr>
              <w:rPr>
                <w:ins w:id="2115" w:author="Girmay, Ezana" w:date="2024-05-21T19:24:00Z"/>
                <w:rFonts w:asciiTheme="minorHAnsi" w:hAnsiTheme="minorHAnsi" w:cstheme="minorHAnsi"/>
                <w:b/>
                <w:sz w:val="22"/>
                <w:szCs w:val="22"/>
                <w:rPrChange w:id="2116" w:author="Girmay, Ezana" w:date="2024-05-21T19:30:00Z">
                  <w:rPr>
                    <w:ins w:id="2117" w:author="Girmay, Ezana" w:date="2024-05-21T19:24:00Z"/>
                    <w:rFonts w:ascii="Arial" w:hAnsi="Arial" w:cs="Arial"/>
                    <w:b/>
                    <w:sz w:val="22"/>
                    <w:szCs w:val="22"/>
                  </w:rPr>
                </w:rPrChange>
              </w:rPr>
            </w:pPr>
          </w:p>
          <w:p w14:paraId="04326677" w14:textId="77777777" w:rsidR="00752A4E" w:rsidRPr="00691CC8" w:rsidRDefault="00752A4E" w:rsidP="00DB17CF">
            <w:pPr>
              <w:rPr>
                <w:ins w:id="2118" w:author="Girmay, Ezana" w:date="2024-05-21T19:24:00Z"/>
                <w:rFonts w:asciiTheme="minorHAnsi" w:hAnsiTheme="minorHAnsi" w:cstheme="minorHAnsi"/>
                <w:b/>
                <w:sz w:val="22"/>
                <w:szCs w:val="22"/>
                <w:rPrChange w:id="2119" w:author="Girmay, Ezana" w:date="2024-05-21T19:30:00Z">
                  <w:rPr>
                    <w:ins w:id="2120" w:author="Girmay, Ezana" w:date="2024-05-21T19:24:00Z"/>
                    <w:rFonts w:ascii="Arial" w:hAnsi="Arial" w:cs="Arial"/>
                    <w:b/>
                    <w:sz w:val="22"/>
                    <w:szCs w:val="22"/>
                  </w:rPr>
                </w:rPrChange>
              </w:rPr>
            </w:pPr>
          </w:p>
        </w:tc>
      </w:tr>
      <w:tr w:rsidR="00752A4E" w:rsidRPr="00691CC8" w14:paraId="5B677468" w14:textId="77777777" w:rsidTr="00DB17CF">
        <w:trPr>
          <w:ins w:id="2121" w:author="Girmay, Ezana" w:date="2024-05-21T19:24:00Z"/>
        </w:trPr>
        <w:tc>
          <w:tcPr>
            <w:tcW w:w="9314" w:type="dxa"/>
            <w:gridSpan w:val="4"/>
            <w:shd w:val="clear" w:color="auto" w:fill="auto"/>
          </w:tcPr>
          <w:p w14:paraId="174CBB11" w14:textId="77777777" w:rsidR="00752A4E" w:rsidRPr="00691CC8" w:rsidRDefault="00752A4E" w:rsidP="00DB17CF">
            <w:pPr>
              <w:rPr>
                <w:ins w:id="2122" w:author="Girmay, Ezana" w:date="2024-05-21T19:24:00Z"/>
                <w:rFonts w:asciiTheme="minorHAnsi" w:hAnsiTheme="minorHAnsi" w:cstheme="minorHAnsi"/>
                <w:b/>
                <w:sz w:val="22"/>
                <w:szCs w:val="22"/>
                <w:rPrChange w:id="2123" w:author="Girmay, Ezana" w:date="2024-05-21T19:30:00Z">
                  <w:rPr>
                    <w:ins w:id="2124" w:author="Girmay, Ezana" w:date="2024-05-21T19:24:00Z"/>
                    <w:rFonts w:ascii="Arial" w:hAnsi="Arial" w:cs="Arial"/>
                    <w:b/>
                    <w:sz w:val="22"/>
                    <w:szCs w:val="22"/>
                  </w:rPr>
                </w:rPrChange>
              </w:rPr>
            </w:pPr>
            <w:ins w:id="2125" w:author="Girmay, Ezana" w:date="2024-05-21T19:24:00Z">
              <w:r w:rsidRPr="00691CC8">
                <w:rPr>
                  <w:rFonts w:asciiTheme="minorHAnsi" w:hAnsiTheme="minorHAnsi" w:cstheme="minorHAnsi"/>
                  <w:b/>
                  <w:sz w:val="22"/>
                  <w:szCs w:val="22"/>
                  <w:rPrChange w:id="2126" w:author="Girmay, Ezana" w:date="2024-05-21T19:30:00Z">
                    <w:rPr>
                      <w:rFonts w:ascii="Arial" w:hAnsi="Arial" w:cs="Arial"/>
                      <w:b/>
                      <w:sz w:val="22"/>
                      <w:szCs w:val="22"/>
                    </w:rPr>
                  </w:rPrChange>
                </w:rPr>
                <w:t xml:space="preserve">To do/Issues: </w:t>
              </w:r>
            </w:ins>
          </w:p>
          <w:p w14:paraId="75B147D3" w14:textId="77777777" w:rsidR="00752A4E" w:rsidRPr="00691CC8" w:rsidRDefault="00752A4E" w:rsidP="00DB17CF">
            <w:pPr>
              <w:rPr>
                <w:ins w:id="2127" w:author="Girmay, Ezana" w:date="2024-05-21T19:24:00Z"/>
                <w:rFonts w:asciiTheme="minorHAnsi" w:hAnsiTheme="minorHAnsi" w:cstheme="minorHAnsi"/>
                <w:b/>
                <w:sz w:val="22"/>
                <w:szCs w:val="22"/>
                <w:rPrChange w:id="2128" w:author="Girmay, Ezana" w:date="2024-05-21T19:30:00Z">
                  <w:rPr>
                    <w:ins w:id="2129" w:author="Girmay, Ezana" w:date="2024-05-21T19:24:00Z"/>
                    <w:rFonts w:cs="Arial"/>
                    <w:b/>
                    <w:sz w:val="22"/>
                    <w:szCs w:val="22"/>
                  </w:rPr>
                </w:rPrChange>
              </w:rPr>
            </w:pPr>
          </w:p>
          <w:p w14:paraId="2D1D62E3" w14:textId="77777777" w:rsidR="00752A4E" w:rsidRPr="00691CC8" w:rsidRDefault="00752A4E" w:rsidP="00DB17CF">
            <w:pPr>
              <w:rPr>
                <w:ins w:id="2130" w:author="Girmay, Ezana" w:date="2024-05-21T19:24:00Z"/>
                <w:rFonts w:asciiTheme="minorHAnsi" w:hAnsiTheme="minorHAnsi" w:cstheme="minorHAnsi"/>
                <w:b/>
                <w:sz w:val="22"/>
                <w:szCs w:val="22"/>
                <w:rPrChange w:id="2131" w:author="Girmay, Ezana" w:date="2024-05-21T19:30:00Z">
                  <w:rPr>
                    <w:ins w:id="2132" w:author="Girmay, Ezana" w:date="2024-05-21T19:24:00Z"/>
                    <w:rFonts w:ascii="Arial" w:hAnsi="Arial" w:cs="Arial"/>
                    <w:b/>
                    <w:sz w:val="22"/>
                    <w:szCs w:val="22"/>
                  </w:rPr>
                </w:rPrChange>
              </w:rPr>
            </w:pPr>
          </w:p>
        </w:tc>
      </w:tr>
    </w:tbl>
    <w:p w14:paraId="60A756DE" w14:textId="0662D277" w:rsidR="00752A4E" w:rsidRPr="00691CC8" w:rsidRDefault="00752A4E">
      <w:pPr>
        <w:rPr>
          <w:ins w:id="2133" w:author="Girmay, Ezana" w:date="2024-05-21T19:24:00Z"/>
          <w:rFonts w:asciiTheme="minorHAnsi" w:hAnsiTheme="minorHAnsi" w:cstheme="minorHAnsi"/>
          <w:b/>
          <w:color w:val="FFFFFF"/>
          <w:highlight w:val="darkCyan"/>
        </w:rPr>
      </w:pPr>
    </w:p>
    <w:p w14:paraId="1830D1A9" w14:textId="77777777" w:rsidR="00752A4E" w:rsidRPr="00691CC8" w:rsidRDefault="00752A4E">
      <w:pPr>
        <w:rPr>
          <w:ins w:id="2134" w:author="Girmay, Ezana" w:date="2024-05-21T19:24:00Z"/>
          <w:rFonts w:asciiTheme="minorHAnsi" w:hAnsiTheme="minorHAnsi" w:cstheme="minorHAnsi"/>
          <w:b/>
          <w:color w:val="FFFFFF"/>
          <w:highlight w:val="darkCyan"/>
        </w:rPr>
      </w:pPr>
      <w:ins w:id="2135" w:author="Girmay, Ezana" w:date="2024-05-21T19:24:00Z">
        <w:r w:rsidRPr="00691CC8">
          <w:rPr>
            <w:rFonts w:asciiTheme="minorHAnsi" w:hAnsiTheme="minorHAnsi" w:cstheme="minorHAnsi"/>
            <w:b/>
            <w:color w:val="FFFFFF"/>
            <w:highlight w:val="darkCyan"/>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5"/>
        <w:gridCol w:w="784"/>
        <w:gridCol w:w="2767"/>
      </w:tblGrid>
      <w:tr w:rsidR="00752A4E" w:rsidRPr="00691CC8" w14:paraId="382E0BFE" w14:textId="77777777" w:rsidTr="00DB17CF">
        <w:trPr>
          <w:ins w:id="2136" w:author="Girmay, Ezana" w:date="2024-05-21T19:24:00Z"/>
        </w:trPr>
        <w:tc>
          <w:tcPr>
            <w:tcW w:w="5763" w:type="dxa"/>
            <w:gridSpan w:val="2"/>
            <w:shd w:val="clear" w:color="auto" w:fill="auto"/>
          </w:tcPr>
          <w:p w14:paraId="66D82C36" w14:textId="77777777" w:rsidR="00752A4E" w:rsidRPr="00691CC8" w:rsidRDefault="00752A4E" w:rsidP="00DB17CF">
            <w:pPr>
              <w:rPr>
                <w:ins w:id="2137" w:author="Girmay, Ezana" w:date="2024-05-21T19:24:00Z"/>
                <w:rFonts w:asciiTheme="minorHAnsi" w:hAnsiTheme="minorHAnsi" w:cstheme="minorHAnsi"/>
                <w:sz w:val="22"/>
                <w:szCs w:val="22"/>
                <w:rPrChange w:id="2138" w:author="Girmay, Ezana" w:date="2024-05-21T19:30:00Z">
                  <w:rPr>
                    <w:ins w:id="2139" w:author="Girmay, Ezana" w:date="2024-05-21T19:24:00Z"/>
                    <w:rFonts w:ascii="Arial" w:hAnsi="Arial" w:cs="Arial"/>
                    <w:sz w:val="22"/>
                    <w:szCs w:val="22"/>
                  </w:rPr>
                </w:rPrChange>
              </w:rPr>
            </w:pPr>
            <w:ins w:id="2140" w:author="Girmay, Ezana" w:date="2024-05-21T19:24:00Z">
              <w:r w:rsidRPr="00691CC8">
                <w:rPr>
                  <w:rFonts w:asciiTheme="minorHAnsi" w:hAnsiTheme="minorHAnsi" w:cstheme="minorHAnsi"/>
                  <w:b/>
                  <w:sz w:val="22"/>
                  <w:szCs w:val="22"/>
                  <w:rPrChange w:id="2141"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2142" w:author="Girmay, Ezana" w:date="2024-05-21T19:30:00Z">
                    <w:rPr>
                      <w:rFonts w:ascii="Arial" w:hAnsi="Arial" w:cs="Arial"/>
                      <w:sz w:val="22"/>
                      <w:szCs w:val="22"/>
                    </w:rPr>
                  </w:rPrChange>
                </w:rPr>
                <w:t xml:space="preserve">: Generate Report </w:t>
              </w:r>
            </w:ins>
          </w:p>
        </w:tc>
        <w:tc>
          <w:tcPr>
            <w:tcW w:w="784" w:type="dxa"/>
            <w:shd w:val="clear" w:color="auto" w:fill="auto"/>
          </w:tcPr>
          <w:p w14:paraId="0E251459" w14:textId="77777777" w:rsidR="00752A4E" w:rsidRPr="00691CC8" w:rsidRDefault="00752A4E" w:rsidP="00DB17CF">
            <w:pPr>
              <w:rPr>
                <w:ins w:id="2143" w:author="Girmay, Ezana" w:date="2024-05-21T19:24:00Z"/>
                <w:rFonts w:asciiTheme="minorHAnsi" w:hAnsiTheme="minorHAnsi" w:cstheme="minorHAnsi"/>
                <w:sz w:val="22"/>
                <w:szCs w:val="22"/>
                <w:rPrChange w:id="2144" w:author="Girmay, Ezana" w:date="2024-05-21T19:30:00Z">
                  <w:rPr>
                    <w:ins w:id="2145" w:author="Girmay, Ezana" w:date="2024-05-21T19:24:00Z"/>
                    <w:rFonts w:ascii="Arial" w:hAnsi="Arial" w:cs="Arial"/>
                    <w:sz w:val="22"/>
                    <w:szCs w:val="22"/>
                  </w:rPr>
                </w:rPrChange>
              </w:rPr>
            </w:pPr>
            <w:ins w:id="2146" w:author="Girmay, Ezana" w:date="2024-05-21T19:24:00Z">
              <w:r w:rsidRPr="00691CC8">
                <w:rPr>
                  <w:rFonts w:asciiTheme="minorHAnsi" w:hAnsiTheme="minorHAnsi" w:cstheme="minorHAnsi"/>
                  <w:b/>
                  <w:sz w:val="22"/>
                  <w:szCs w:val="22"/>
                  <w:rPrChange w:id="2147"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2148" w:author="Girmay, Ezana" w:date="2024-05-21T19:30:00Z">
                    <w:rPr>
                      <w:rFonts w:ascii="Arial" w:hAnsi="Arial" w:cs="Arial"/>
                      <w:sz w:val="22"/>
                      <w:szCs w:val="22"/>
                    </w:rPr>
                  </w:rPrChange>
                </w:rPr>
                <w:t>:  8</w:t>
              </w:r>
            </w:ins>
          </w:p>
        </w:tc>
        <w:tc>
          <w:tcPr>
            <w:tcW w:w="2767" w:type="dxa"/>
            <w:shd w:val="clear" w:color="auto" w:fill="auto"/>
          </w:tcPr>
          <w:p w14:paraId="3F8A500E" w14:textId="77777777" w:rsidR="00752A4E" w:rsidRPr="00691CC8" w:rsidRDefault="00752A4E" w:rsidP="00DB17CF">
            <w:pPr>
              <w:rPr>
                <w:ins w:id="2149" w:author="Girmay, Ezana" w:date="2024-05-21T19:24:00Z"/>
                <w:rFonts w:asciiTheme="minorHAnsi" w:hAnsiTheme="minorHAnsi" w:cstheme="minorHAnsi"/>
                <w:sz w:val="22"/>
                <w:szCs w:val="22"/>
                <w:rPrChange w:id="2150" w:author="Girmay, Ezana" w:date="2024-05-21T19:30:00Z">
                  <w:rPr>
                    <w:ins w:id="2151" w:author="Girmay, Ezana" w:date="2024-05-21T19:24:00Z"/>
                    <w:rFonts w:ascii="Arial" w:hAnsi="Arial" w:cs="Arial"/>
                    <w:sz w:val="22"/>
                    <w:szCs w:val="22"/>
                  </w:rPr>
                </w:rPrChange>
              </w:rPr>
            </w:pPr>
            <w:ins w:id="2152" w:author="Girmay, Ezana" w:date="2024-05-21T19:24:00Z">
              <w:r w:rsidRPr="00691CC8">
                <w:rPr>
                  <w:rFonts w:asciiTheme="minorHAnsi" w:hAnsiTheme="minorHAnsi" w:cstheme="minorHAnsi"/>
                  <w:b/>
                  <w:sz w:val="22"/>
                  <w:szCs w:val="22"/>
                  <w:rPrChange w:id="2153"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2154" w:author="Girmay, Ezana" w:date="2024-05-21T19:30:00Z">
                    <w:rPr>
                      <w:rFonts w:ascii="Arial" w:hAnsi="Arial" w:cs="Arial"/>
                      <w:sz w:val="22"/>
                      <w:szCs w:val="22"/>
                    </w:rPr>
                  </w:rPrChange>
                </w:rPr>
                <w:t>: Should have</w:t>
              </w:r>
            </w:ins>
          </w:p>
        </w:tc>
      </w:tr>
      <w:tr w:rsidR="00752A4E" w:rsidRPr="00691CC8" w14:paraId="75C55AC3" w14:textId="77777777" w:rsidTr="00DB17CF">
        <w:trPr>
          <w:ins w:id="2155" w:author="Girmay, Ezana" w:date="2024-05-21T19:24:00Z"/>
        </w:trPr>
        <w:tc>
          <w:tcPr>
            <w:tcW w:w="4638" w:type="dxa"/>
            <w:shd w:val="clear" w:color="auto" w:fill="auto"/>
          </w:tcPr>
          <w:p w14:paraId="598EE01F" w14:textId="77777777" w:rsidR="00752A4E" w:rsidRPr="00691CC8" w:rsidRDefault="00752A4E" w:rsidP="00DB17CF">
            <w:pPr>
              <w:tabs>
                <w:tab w:val="center" w:pos="2211"/>
              </w:tabs>
              <w:rPr>
                <w:ins w:id="2156" w:author="Girmay, Ezana" w:date="2024-05-21T19:24:00Z"/>
                <w:rFonts w:asciiTheme="minorHAnsi" w:hAnsiTheme="minorHAnsi" w:cstheme="minorHAnsi"/>
                <w:sz w:val="22"/>
                <w:szCs w:val="22"/>
                <w:rPrChange w:id="2157" w:author="Girmay, Ezana" w:date="2024-05-21T19:30:00Z">
                  <w:rPr>
                    <w:ins w:id="2158" w:author="Girmay, Ezana" w:date="2024-05-21T19:24:00Z"/>
                    <w:rFonts w:ascii="Arial" w:hAnsi="Arial" w:cs="Arial"/>
                    <w:sz w:val="22"/>
                    <w:szCs w:val="22"/>
                  </w:rPr>
                </w:rPrChange>
              </w:rPr>
            </w:pPr>
            <w:ins w:id="2159" w:author="Girmay, Ezana" w:date="2024-05-21T19:24:00Z">
              <w:r w:rsidRPr="00691CC8">
                <w:rPr>
                  <w:rFonts w:asciiTheme="minorHAnsi" w:hAnsiTheme="minorHAnsi" w:cstheme="minorHAnsi"/>
                  <w:b/>
                  <w:sz w:val="22"/>
                  <w:szCs w:val="22"/>
                  <w:rPrChange w:id="2160"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2161" w:author="Girmay, Ezana" w:date="2024-05-21T19:30:00Z">
                    <w:rPr>
                      <w:rFonts w:ascii="Arial" w:hAnsi="Arial" w:cs="Arial"/>
                      <w:sz w:val="22"/>
                      <w:szCs w:val="22"/>
                    </w:rPr>
                  </w:rPrChange>
                </w:rPr>
                <w:t xml:space="preserve">: </w:t>
              </w:r>
              <w:r w:rsidRPr="00691CC8">
                <w:rPr>
                  <w:rFonts w:asciiTheme="minorHAnsi" w:hAnsiTheme="minorHAnsi" w:cstheme="minorHAnsi"/>
                  <w:color w:val="000000" w:themeColor="text1"/>
                  <w:sz w:val="22"/>
                  <w:szCs w:val="22"/>
                  <w:rPrChange w:id="2162" w:author="Girmay, Ezana" w:date="2024-05-21T19:30:00Z">
                    <w:rPr>
                      <w:rFonts w:ascii="Arial" w:hAnsi="Arial" w:cs="Arial"/>
                      <w:color w:val="000000" w:themeColor="text1"/>
                      <w:sz w:val="22"/>
                      <w:szCs w:val="22"/>
                    </w:rPr>
                  </w:rPrChange>
                </w:rPr>
                <w:t>CEO</w:t>
              </w:r>
              <w:r w:rsidRPr="00691CC8">
                <w:rPr>
                  <w:rFonts w:asciiTheme="minorHAnsi" w:hAnsiTheme="minorHAnsi" w:cstheme="minorHAnsi"/>
                  <w:sz w:val="22"/>
                  <w:szCs w:val="22"/>
                  <w:rPrChange w:id="2163" w:author="Girmay, Ezana" w:date="2024-05-21T19:30:00Z">
                    <w:rPr>
                      <w:rFonts w:ascii="Arial" w:hAnsi="Arial" w:cs="Arial"/>
                      <w:sz w:val="22"/>
                      <w:szCs w:val="22"/>
                    </w:rPr>
                  </w:rPrChange>
                </w:rPr>
                <w:tab/>
              </w:r>
            </w:ins>
          </w:p>
        </w:tc>
        <w:tc>
          <w:tcPr>
            <w:tcW w:w="4676" w:type="dxa"/>
            <w:gridSpan w:val="3"/>
            <w:shd w:val="clear" w:color="auto" w:fill="auto"/>
          </w:tcPr>
          <w:p w14:paraId="5938DEBA" w14:textId="77777777" w:rsidR="00752A4E" w:rsidRPr="00691CC8" w:rsidRDefault="00752A4E" w:rsidP="00DB17CF">
            <w:pPr>
              <w:rPr>
                <w:ins w:id="2164" w:author="Girmay, Ezana" w:date="2024-05-21T19:24:00Z"/>
                <w:rFonts w:asciiTheme="minorHAnsi" w:hAnsiTheme="minorHAnsi" w:cstheme="minorHAnsi"/>
                <w:sz w:val="22"/>
                <w:szCs w:val="22"/>
                <w:rPrChange w:id="2165" w:author="Girmay, Ezana" w:date="2024-05-21T19:30:00Z">
                  <w:rPr>
                    <w:ins w:id="2166" w:author="Girmay, Ezana" w:date="2024-05-21T19:24:00Z"/>
                    <w:rFonts w:ascii="Arial" w:hAnsi="Arial" w:cs="Arial"/>
                    <w:sz w:val="22"/>
                    <w:szCs w:val="22"/>
                  </w:rPr>
                </w:rPrChange>
              </w:rPr>
            </w:pPr>
            <w:ins w:id="2167" w:author="Girmay, Ezana" w:date="2024-05-21T19:24:00Z">
              <w:r w:rsidRPr="00691CC8">
                <w:rPr>
                  <w:rFonts w:asciiTheme="minorHAnsi" w:hAnsiTheme="minorHAnsi" w:cstheme="minorHAnsi"/>
                  <w:b/>
                  <w:sz w:val="22"/>
                  <w:szCs w:val="22"/>
                  <w:rPrChange w:id="2168"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2169" w:author="Girmay, Ezana" w:date="2024-05-21T19:30:00Z">
                    <w:rPr>
                      <w:rFonts w:ascii="Arial" w:hAnsi="Arial" w:cs="Arial"/>
                      <w:sz w:val="22"/>
                      <w:szCs w:val="22"/>
                    </w:rPr>
                  </w:rPrChange>
                </w:rPr>
                <w:t>: Overview, Essential</w:t>
              </w:r>
            </w:ins>
          </w:p>
        </w:tc>
      </w:tr>
      <w:tr w:rsidR="00752A4E" w:rsidRPr="00691CC8" w14:paraId="0E86498C" w14:textId="77777777" w:rsidTr="00DB17CF">
        <w:trPr>
          <w:ins w:id="2170" w:author="Girmay, Ezana" w:date="2024-05-21T19:24:00Z"/>
        </w:trPr>
        <w:tc>
          <w:tcPr>
            <w:tcW w:w="9314" w:type="dxa"/>
            <w:gridSpan w:val="4"/>
            <w:shd w:val="clear" w:color="auto" w:fill="auto"/>
          </w:tcPr>
          <w:p w14:paraId="2F37D8D6" w14:textId="77777777" w:rsidR="00752A4E" w:rsidRPr="00691CC8" w:rsidRDefault="00752A4E" w:rsidP="00DB17CF">
            <w:pPr>
              <w:rPr>
                <w:ins w:id="2171" w:author="Girmay, Ezana" w:date="2024-05-21T19:24:00Z"/>
                <w:rFonts w:asciiTheme="minorHAnsi" w:hAnsiTheme="minorHAnsi" w:cstheme="minorHAnsi"/>
                <w:b/>
                <w:sz w:val="22"/>
                <w:szCs w:val="22"/>
                <w:rPrChange w:id="2172" w:author="Girmay, Ezana" w:date="2024-05-21T19:30:00Z">
                  <w:rPr>
                    <w:ins w:id="2173" w:author="Girmay, Ezana" w:date="2024-05-21T19:24:00Z"/>
                    <w:rFonts w:ascii="Arial" w:hAnsi="Arial" w:cs="Arial"/>
                    <w:b/>
                    <w:sz w:val="22"/>
                    <w:szCs w:val="22"/>
                  </w:rPr>
                </w:rPrChange>
              </w:rPr>
            </w:pPr>
            <w:ins w:id="2174" w:author="Girmay, Ezana" w:date="2024-05-21T19:24:00Z">
              <w:r w:rsidRPr="00691CC8">
                <w:rPr>
                  <w:rFonts w:asciiTheme="minorHAnsi" w:hAnsiTheme="minorHAnsi" w:cstheme="minorHAnsi"/>
                  <w:b/>
                  <w:sz w:val="22"/>
                  <w:szCs w:val="22"/>
                  <w:rPrChange w:id="2175" w:author="Girmay, Ezana" w:date="2024-05-21T19:30:00Z">
                    <w:rPr>
                      <w:rFonts w:ascii="Arial" w:hAnsi="Arial" w:cs="Arial"/>
                      <w:b/>
                      <w:sz w:val="22"/>
                      <w:szCs w:val="22"/>
                    </w:rPr>
                  </w:rPrChange>
                </w:rPr>
                <w:t>Supporting Actors:</w:t>
              </w:r>
              <w:r w:rsidRPr="00691CC8">
                <w:rPr>
                  <w:rFonts w:asciiTheme="minorHAnsi" w:hAnsiTheme="minorHAnsi" w:cstheme="minorHAnsi"/>
                  <w:sz w:val="22"/>
                  <w:szCs w:val="22"/>
                  <w:rPrChange w:id="2176" w:author="Girmay, Ezana" w:date="2024-05-21T19:30:00Z">
                    <w:rPr>
                      <w:rFonts w:ascii="Arial" w:hAnsi="Arial" w:cs="Arial"/>
                      <w:sz w:val="22"/>
                      <w:szCs w:val="22"/>
                    </w:rPr>
                  </w:rPrChange>
                </w:rPr>
                <w:t xml:space="preserve"> Lot Manager</w:t>
              </w:r>
            </w:ins>
          </w:p>
          <w:p w14:paraId="0C865619" w14:textId="77777777" w:rsidR="00752A4E" w:rsidRPr="00691CC8" w:rsidRDefault="00752A4E" w:rsidP="00DB17CF">
            <w:pPr>
              <w:rPr>
                <w:ins w:id="2177" w:author="Girmay, Ezana" w:date="2024-05-21T19:24:00Z"/>
                <w:rFonts w:asciiTheme="minorHAnsi" w:hAnsiTheme="minorHAnsi" w:cstheme="minorHAnsi"/>
                <w:b/>
                <w:sz w:val="22"/>
                <w:szCs w:val="22"/>
                <w:rPrChange w:id="2178" w:author="Girmay, Ezana" w:date="2024-05-21T19:30:00Z">
                  <w:rPr>
                    <w:ins w:id="2179" w:author="Girmay, Ezana" w:date="2024-05-21T19:24:00Z"/>
                    <w:rFonts w:ascii="Arial" w:hAnsi="Arial" w:cs="Arial"/>
                    <w:b/>
                    <w:sz w:val="22"/>
                    <w:szCs w:val="22"/>
                  </w:rPr>
                </w:rPrChange>
              </w:rPr>
            </w:pPr>
          </w:p>
          <w:p w14:paraId="18A1B415" w14:textId="77777777" w:rsidR="00752A4E" w:rsidRPr="00691CC8" w:rsidRDefault="00752A4E" w:rsidP="00DB17CF">
            <w:pPr>
              <w:rPr>
                <w:ins w:id="2180" w:author="Girmay, Ezana" w:date="2024-05-21T19:24:00Z"/>
                <w:rFonts w:asciiTheme="minorHAnsi" w:hAnsiTheme="minorHAnsi" w:cstheme="minorHAnsi"/>
                <w:b/>
                <w:sz w:val="22"/>
                <w:szCs w:val="22"/>
                <w:rPrChange w:id="2181" w:author="Girmay, Ezana" w:date="2024-05-21T19:30:00Z">
                  <w:rPr>
                    <w:ins w:id="2182" w:author="Girmay, Ezana" w:date="2024-05-21T19:24:00Z"/>
                    <w:rFonts w:ascii="Arial" w:hAnsi="Arial" w:cs="Arial"/>
                    <w:b/>
                    <w:sz w:val="22"/>
                    <w:szCs w:val="22"/>
                  </w:rPr>
                </w:rPrChange>
              </w:rPr>
            </w:pPr>
          </w:p>
        </w:tc>
      </w:tr>
      <w:tr w:rsidR="00752A4E" w:rsidRPr="00691CC8" w14:paraId="03ADB626" w14:textId="77777777" w:rsidTr="00DB17CF">
        <w:trPr>
          <w:ins w:id="2183" w:author="Girmay, Ezana" w:date="2024-05-21T19:24:00Z"/>
        </w:trPr>
        <w:tc>
          <w:tcPr>
            <w:tcW w:w="9314" w:type="dxa"/>
            <w:gridSpan w:val="4"/>
            <w:shd w:val="clear" w:color="auto" w:fill="auto"/>
          </w:tcPr>
          <w:p w14:paraId="50C03103" w14:textId="77777777" w:rsidR="00752A4E" w:rsidRPr="00691CC8" w:rsidRDefault="00752A4E" w:rsidP="00DB17CF">
            <w:pPr>
              <w:rPr>
                <w:ins w:id="2184" w:author="Girmay, Ezana" w:date="2024-05-21T19:24:00Z"/>
                <w:rFonts w:asciiTheme="minorHAnsi" w:hAnsiTheme="minorHAnsi" w:cstheme="minorHAnsi"/>
                <w:sz w:val="22"/>
                <w:szCs w:val="22"/>
                <w:rPrChange w:id="2185" w:author="Girmay, Ezana" w:date="2024-05-21T19:30:00Z">
                  <w:rPr>
                    <w:ins w:id="2186" w:author="Girmay, Ezana" w:date="2024-05-21T19:24:00Z"/>
                    <w:rFonts w:ascii="Arial" w:hAnsi="Arial" w:cs="Arial"/>
                    <w:sz w:val="22"/>
                    <w:szCs w:val="22"/>
                  </w:rPr>
                </w:rPrChange>
              </w:rPr>
            </w:pPr>
            <w:ins w:id="2187" w:author="Girmay, Ezana" w:date="2024-05-21T19:24:00Z">
              <w:r w:rsidRPr="00691CC8">
                <w:rPr>
                  <w:rFonts w:asciiTheme="minorHAnsi" w:hAnsiTheme="minorHAnsi" w:cstheme="minorHAnsi"/>
                  <w:b/>
                  <w:sz w:val="22"/>
                  <w:szCs w:val="22"/>
                  <w:rPrChange w:id="2188"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2189" w:author="Girmay, Ezana" w:date="2024-05-21T19:30:00Z">
                    <w:rPr>
                      <w:rFonts w:ascii="Arial" w:hAnsi="Arial" w:cs="Arial"/>
                      <w:sz w:val="22"/>
                      <w:szCs w:val="22"/>
                    </w:rPr>
                  </w:rPrChange>
                </w:rPr>
                <w:t xml:space="preserve">: </w:t>
              </w:r>
            </w:ins>
          </w:p>
          <w:p w14:paraId="78251FEC" w14:textId="77777777" w:rsidR="00752A4E" w:rsidRPr="00691CC8" w:rsidRDefault="00752A4E" w:rsidP="00DB17CF">
            <w:pPr>
              <w:rPr>
                <w:ins w:id="2190" w:author="Girmay, Ezana" w:date="2024-05-21T19:24:00Z"/>
                <w:rFonts w:asciiTheme="minorHAnsi" w:hAnsiTheme="minorHAnsi" w:cstheme="minorHAnsi"/>
                <w:sz w:val="22"/>
                <w:szCs w:val="22"/>
                <w:rPrChange w:id="2191" w:author="Girmay, Ezana" w:date="2024-05-21T19:30:00Z">
                  <w:rPr>
                    <w:ins w:id="2192" w:author="Girmay, Ezana" w:date="2024-05-21T19:24:00Z"/>
                    <w:rFonts w:ascii="Arial" w:hAnsi="Arial" w:cs="Arial"/>
                    <w:sz w:val="22"/>
                    <w:szCs w:val="22"/>
                  </w:rPr>
                </w:rPrChange>
              </w:rPr>
            </w:pPr>
            <w:ins w:id="2193" w:author="Girmay, Ezana" w:date="2024-05-21T19:24:00Z">
              <w:r w:rsidRPr="00691CC8">
                <w:rPr>
                  <w:rFonts w:asciiTheme="minorHAnsi" w:hAnsiTheme="minorHAnsi" w:cstheme="minorHAnsi"/>
                  <w:sz w:val="22"/>
                  <w:szCs w:val="22"/>
                  <w:rPrChange w:id="2194" w:author="Girmay, Ezana" w:date="2024-05-21T19:30:00Z">
                    <w:rPr>
                      <w:rFonts w:ascii="Arial" w:hAnsi="Arial" w:cs="Arial"/>
                      <w:sz w:val="22"/>
                      <w:szCs w:val="22"/>
                    </w:rPr>
                  </w:rPrChange>
                </w:rPr>
                <w:t>Accountant- Sales reports are sent over to him to file taxes.</w:t>
              </w:r>
            </w:ins>
          </w:p>
          <w:p w14:paraId="434686C9" w14:textId="77777777" w:rsidR="00752A4E" w:rsidRPr="00691CC8" w:rsidRDefault="00752A4E" w:rsidP="00DB17CF">
            <w:pPr>
              <w:rPr>
                <w:ins w:id="2195" w:author="Girmay, Ezana" w:date="2024-05-21T19:24:00Z"/>
                <w:rFonts w:asciiTheme="minorHAnsi" w:hAnsiTheme="minorHAnsi" w:cstheme="minorHAnsi"/>
                <w:sz w:val="22"/>
                <w:szCs w:val="22"/>
                <w:rPrChange w:id="2196" w:author="Girmay, Ezana" w:date="2024-05-21T19:30:00Z">
                  <w:rPr>
                    <w:ins w:id="2197" w:author="Girmay, Ezana" w:date="2024-05-21T19:24:00Z"/>
                    <w:rFonts w:ascii="Arial" w:hAnsi="Arial" w:cs="Arial"/>
                    <w:sz w:val="22"/>
                    <w:szCs w:val="22"/>
                  </w:rPr>
                </w:rPrChange>
              </w:rPr>
            </w:pPr>
          </w:p>
        </w:tc>
      </w:tr>
      <w:tr w:rsidR="00752A4E" w:rsidRPr="00691CC8" w14:paraId="42AE4F97" w14:textId="77777777" w:rsidTr="00DB17CF">
        <w:trPr>
          <w:ins w:id="2198" w:author="Girmay, Ezana" w:date="2024-05-21T19:24:00Z"/>
        </w:trPr>
        <w:tc>
          <w:tcPr>
            <w:tcW w:w="9314" w:type="dxa"/>
            <w:gridSpan w:val="4"/>
            <w:shd w:val="clear" w:color="auto" w:fill="auto"/>
          </w:tcPr>
          <w:p w14:paraId="3A317D36" w14:textId="77777777" w:rsidR="00752A4E" w:rsidRPr="00691CC8" w:rsidRDefault="00752A4E" w:rsidP="00DB17CF">
            <w:pPr>
              <w:rPr>
                <w:ins w:id="2199" w:author="Girmay, Ezana" w:date="2024-05-21T19:24:00Z"/>
                <w:rFonts w:asciiTheme="minorHAnsi" w:hAnsiTheme="minorHAnsi" w:cstheme="minorHAnsi"/>
                <w:sz w:val="22"/>
                <w:szCs w:val="22"/>
                <w:rPrChange w:id="2200" w:author="Girmay, Ezana" w:date="2024-05-21T19:30:00Z">
                  <w:rPr>
                    <w:ins w:id="2201" w:author="Girmay, Ezana" w:date="2024-05-21T19:24:00Z"/>
                    <w:rFonts w:ascii="Arial" w:hAnsi="Arial" w:cs="Arial"/>
                    <w:sz w:val="22"/>
                    <w:szCs w:val="22"/>
                  </w:rPr>
                </w:rPrChange>
              </w:rPr>
            </w:pPr>
            <w:ins w:id="2202" w:author="Girmay, Ezana" w:date="2024-05-21T19:24:00Z">
              <w:r w:rsidRPr="00691CC8">
                <w:rPr>
                  <w:rFonts w:asciiTheme="minorHAnsi" w:hAnsiTheme="minorHAnsi" w:cstheme="minorHAnsi"/>
                  <w:b/>
                  <w:sz w:val="22"/>
                  <w:szCs w:val="22"/>
                  <w:rPrChange w:id="2203"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2204" w:author="Girmay, Ezana" w:date="2024-05-21T19:30:00Z">
                    <w:rPr>
                      <w:rFonts w:ascii="Arial" w:hAnsi="Arial" w:cs="Arial"/>
                      <w:sz w:val="22"/>
                      <w:szCs w:val="22"/>
                    </w:rPr>
                  </w:rPrChange>
                </w:rPr>
                <w:t xml:space="preserve">: </w:t>
              </w:r>
            </w:ins>
          </w:p>
          <w:p w14:paraId="179D5D4E" w14:textId="28BFF141" w:rsidR="00752A4E" w:rsidRPr="00691CC8" w:rsidRDefault="00752A4E" w:rsidP="00DB17CF">
            <w:pPr>
              <w:rPr>
                <w:ins w:id="2205" w:author="Girmay, Ezana" w:date="2024-05-21T19:24:00Z"/>
                <w:rFonts w:asciiTheme="minorHAnsi" w:hAnsiTheme="minorHAnsi" w:cstheme="minorHAnsi"/>
                <w:sz w:val="22"/>
                <w:szCs w:val="22"/>
                <w:rPrChange w:id="2206" w:author="Girmay, Ezana" w:date="2024-05-21T19:30:00Z">
                  <w:rPr>
                    <w:ins w:id="2207" w:author="Girmay, Ezana" w:date="2024-05-21T19:24:00Z"/>
                    <w:rFonts w:ascii="Arial" w:hAnsi="Arial" w:cs="Arial"/>
                    <w:sz w:val="22"/>
                    <w:szCs w:val="22"/>
                  </w:rPr>
                </w:rPrChange>
              </w:rPr>
            </w:pPr>
            <w:ins w:id="2208" w:author="Girmay, Ezana" w:date="2024-05-21T19:24:00Z">
              <w:r w:rsidRPr="00691CC8">
                <w:rPr>
                  <w:rFonts w:asciiTheme="minorHAnsi" w:hAnsiTheme="minorHAnsi" w:cstheme="minorHAnsi"/>
                  <w:sz w:val="22"/>
                  <w:szCs w:val="22"/>
                  <w:rPrChange w:id="2209" w:author="Girmay, Ezana" w:date="2024-05-21T19:30:00Z">
                    <w:rPr>
                      <w:rFonts w:ascii="Arial" w:hAnsi="Arial" w:cs="Arial"/>
                      <w:sz w:val="22"/>
                      <w:szCs w:val="22"/>
                    </w:rPr>
                  </w:rPrChange>
                </w:rPr>
                <w:t xml:space="preserve">Use case enables CEO and Lot </w:t>
              </w:r>
            </w:ins>
            <w:ins w:id="2210" w:author="Girmay, Ezana" w:date="2024-05-21T20:23:00Z">
              <w:r w:rsidR="002C34F1" w:rsidRPr="00DB17CF">
                <w:rPr>
                  <w:rFonts w:asciiTheme="minorHAnsi" w:hAnsiTheme="minorHAnsi" w:cstheme="minorHAnsi"/>
                  <w:sz w:val="22"/>
                  <w:szCs w:val="22"/>
                </w:rPr>
                <w:t>Manager</w:t>
              </w:r>
              <w:r w:rsidR="002C34F1">
                <w:rPr>
                  <w:rFonts w:asciiTheme="minorHAnsi" w:hAnsiTheme="minorHAnsi" w:cstheme="minorHAnsi"/>
                  <w:sz w:val="22"/>
                  <w:szCs w:val="22"/>
                </w:rPr>
                <w:t>s</w:t>
              </w:r>
              <w:r w:rsidR="002C34F1" w:rsidRPr="002C34F1">
                <w:rPr>
                  <w:rFonts w:asciiTheme="minorHAnsi" w:hAnsiTheme="minorHAnsi" w:cstheme="minorHAnsi"/>
                  <w:sz w:val="22"/>
                  <w:szCs w:val="22"/>
                </w:rPr>
                <w:t xml:space="preserve"> </w:t>
              </w:r>
            </w:ins>
            <w:ins w:id="2211" w:author="Girmay, Ezana" w:date="2024-05-21T19:24:00Z">
              <w:r w:rsidRPr="00691CC8">
                <w:rPr>
                  <w:rFonts w:asciiTheme="minorHAnsi" w:hAnsiTheme="minorHAnsi" w:cstheme="minorHAnsi"/>
                  <w:sz w:val="22"/>
                  <w:szCs w:val="22"/>
                  <w:rPrChange w:id="2212" w:author="Girmay, Ezana" w:date="2024-05-21T19:30:00Z">
                    <w:rPr>
                      <w:rFonts w:ascii="Arial" w:hAnsi="Arial" w:cs="Arial"/>
                      <w:sz w:val="22"/>
                      <w:szCs w:val="22"/>
                    </w:rPr>
                  </w:rPrChange>
                </w:rPr>
                <w:t xml:space="preserve">to generate reports to help them summarize and understand how the business is doing. These reports can include tickets issued and </w:t>
              </w:r>
            </w:ins>
            <w:ins w:id="2213" w:author="Girmay, Ezana" w:date="2024-05-21T20:23:00Z">
              <w:r w:rsidR="002C34F1">
                <w:rPr>
                  <w:rFonts w:asciiTheme="minorHAnsi" w:hAnsiTheme="minorHAnsi" w:cstheme="minorHAnsi"/>
                  <w:sz w:val="22"/>
                  <w:szCs w:val="22"/>
                </w:rPr>
                <w:t xml:space="preserve">the </w:t>
              </w:r>
            </w:ins>
            <w:ins w:id="2214" w:author="Girmay, Ezana" w:date="2024-05-21T19:24:00Z">
              <w:r w:rsidRPr="00691CC8">
                <w:rPr>
                  <w:rFonts w:asciiTheme="minorHAnsi" w:hAnsiTheme="minorHAnsi" w:cstheme="minorHAnsi"/>
                  <w:sz w:val="22"/>
                  <w:szCs w:val="22"/>
                  <w:rPrChange w:id="2215" w:author="Girmay, Ezana" w:date="2024-05-21T19:30:00Z">
                    <w:rPr>
                      <w:rFonts w:ascii="Arial" w:hAnsi="Arial" w:cs="Arial"/>
                      <w:sz w:val="22"/>
                      <w:szCs w:val="22"/>
                    </w:rPr>
                  </w:rPrChange>
                </w:rPr>
                <w:t xml:space="preserve">number of customers with passes. </w:t>
              </w:r>
            </w:ins>
          </w:p>
          <w:p w14:paraId="0B114744" w14:textId="77777777" w:rsidR="00752A4E" w:rsidRPr="00691CC8" w:rsidRDefault="00752A4E" w:rsidP="00DB17CF">
            <w:pPr>
              <w:rPr>
                <w:ins w:id="2216" w:author="Girmay, Ezana" w:date="2024-05-21T19:24:00Z"/>
                <w:rFonts w:asciiTheme="minorHAnsi" w:hAnsiTheme="minorHAnsi" w:cstheme="minorHAnsi"/>
                <w:sz w:val="22"/>
                <w:szCs w:val="22"/>
                <w:rPrChange w:id="2217" w:author="Girmay, Ezana" w:date="2024-05-21T19:30:00Z">
                  <w:rPr>
                    <w:ins w:id="2218" w:author="Girmay, Ezana" w:date="2024-05-21T19:24:00Z"/>
                    <w:rFonts w:ascii="Arial" w:hAnsi="Arial" w:cs="Arial"/>
                    <w:sz w:val="22"/>
                    <w:szCs w:val="22"/>
                  </w:rPr>
                </w:rPrChange>
              </w:rPr>
            </w:pPr>
          </w:p>
          <w:p w14:paraId="30E7AB95" w14:textId="77777777" w:rsidR="00752A4E" w:rsidRPr="00691CC8" w:rsidRDefault="00752A4E" w:rsidP="00DB17CF">
            <w:pPr>
              <w:rPr>
                <w:ins w:id="2219" w:author="Girmay, Ezana" w:date="2024-05-21T19:24:00Z"/>
                <w:rFonts w:asciiTheme="minorHAnsi" w:hAnsiTheme="minorHAnsi" w:cstheme="minorHAnsi"/>
                <w:sz w:val="22"/>
                <w:szCs w:val="22"/>
                <w:rPrChange w:id="2220" w:author="Girmay, Ezana" w:date="2024-05-21T19:30:00Z">
                  <w:rPr>
                    <w:ins w:id="2221" w:author="Girmay, Ezana" w:date="2024-05-21T19:24:00Z"/>
                    <w:rFonts w:ascii="Arial" w:hAnsi="Arial" w:cs="Arial"/>
                    <w:sz w:val="22"/>
                    <w:szCs w:val="22"/>
                  </w:rPr>
                </w:rPrChange>
              </w:rPr>
            </w:pPr>
          </w:p>
        </w:tc>
      </w:tr>
      <w:tr w:rsidR="00752A4E" w:rsidRPr="00691CC8" w14:paraId="74965F14" w14:textId="77777777" w:rsidTr="00DB17CF">
        <w:trPr>
          <w:ins w:id="2222" w:author="Girmay, Ezana" w:date="2024-05-21T19:24:00Z"/>
        </w:trPr>
        <w:tc>
          <w:tcPr>
            <w:tcW w:w="9314" w:type="dxa"/>
            <w:gridSpan w:val="4"/>
            <w:shd w:val="clear" w:color="auto" w:fill="auto"/>
          </w:tcPr>
          <w:p w14:paraId="3430333D" w14:textId="77777777" w:rsidR="00752A4E" w:rsidRPr="00691CC8" w:rsidRDefault="00752A4E" w:rsidP="00DB17CF">
            <w:pPr>
              <w:rPr>
                <w:ins w:id="2223" w:author="Girmay, Ezana" w:date="2024-05-21T19:24:00Z"/>
                <w:rFonts w:asciiTheme="minorHAnsi" w:hAnsiTheme="minorHAnsi" w:cstheme="minorHAnsi"/>
                <w:sz w:val="22"/>
                <w:szCs w:val="22"/>
                <w:rPrChange w:id="2224" w:author="Girmay, Ezana" w:date="2024-05-21T19:30:00Z">
                  <w:rPr>
                    <w:ins w:id="2225" w:author="Girmay, Ezana" w:date="2024-05-21T19:24:00Z"/>
                    <w:rFonts w:ascii="Arial" w:hAnsi="Arial" w:cs="Arial"/>
                    <w:sz w:val="22"/>
                    <w:szCs w:val="22"/>
                  </w:rPr>
                </w:rPrChange>
              </w:rPr>
            </w:pPr>
            <w:ins w:id="2226" w:author="Girmay, Ezana" w:date="2024-05-21T19:24:00Z">
              <w:r w:rsidRPr="00691CC8">
                <w:rPr>
                  <w:rFonts w:asciiTheme="minorHAnsi" w:hAnsiTheme="minorHAnsi" w:cstheme="minorHAnsi"/>
                  <w:b/>
                  <w:sz w:val="22"/>
                  <w:szCs w:val="22"/>
                  <w:rPrChange w:id="2227"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2228" w:author="Girmay, Ezana" w:date="2024-05-21T19:30:00Z">
                    <w:rPr>
                      <w:rFonts w:ascii="Arial" w:hAnsi="Arial" w:cs="Arial"/>
                      <w:sz w:val="22"/>
                      <w:szCs w:val="22"/>
                    </w:rPr>
                  </w:rPrChange>
                </w:rPr>
                <w:t xml:space="preserve">: Select generate report button. </w:t>
              </w:r>
            </w:ins>
          </w:p>
          <w:p w14:paraId="382A8DC4" w14:textId="77777777" w:rsidR="00752A4E" w:rsidRPr="00691CC8" w:rsidRDefault="00752A4E" w:rsidP="00DB17CF">
            <w:pPr>
              <w:rPr>
                <w:ins w:id="2229" w:author="Girmay, Ezana" w:date="2024-05-21T19:24:00Z"/>
                <w:rFonts w:asciiTheme="minorHAnsi" w:hAnsiTheme="minorHAnsi" w:cstheme="minorHAnsi"/>
                <w:sz w:val="22"/>
                <w:szCs w:val="22"/>
                <w:rPrChange w:id="2230" w:author="Girmay, Ezana" w:date="2024-05-21T19:30:00Z">
                  <w:rPr>
                    <w:ins w:id="2231" w:author="Girmay, Ezana" w:date="2024-05-21T19:24:00Z"/>
                    <w:rFonts w:ascii="Arial" w:hAnsi="Arial" w:cs="Arial"/>
                    <w:sz w:val="22"/>
                    <w:szCs w:val="22"/>
                  </w:rPr>
                </w:rPrChange>
              </w:rPr>
            </w:pPr>
          </w:p>
          <w:p w14:paraId="538D738A" w14:textId="77777777" w:rsidR="00752A4E" w:rsidRPr="00691CC8" w:rsidRDefault="00752A4E" w:rsidP="00DB17CF">
            <w:pPr>
              <w:tabs>
                <w:tab w:val="left" w:pos="1980"/>
                <w:tab w:val="left" w:pos="3240"/>
              </w:tabs>
              <w:rPr>
                <w:ins w:id="2232" w:author="Girmay, Ezana" w:date="2024-05-21T19:24:00Z"/>
                <w:rFonts w:asciiTheme="minorHAnsi" w:hAnsiTheme="minorHAnsi" w:cstheme="minorHAnsi"/>
                <w:sz w:val="22"/>
                <w:szCs w:val="22"/>
                <w:rPrChange w:id="2233" w:author="Girmay, Ezana" w:date="2024-05-21T19:30:00Z">
                  <w:rPr>
                    <w:ins w:id="2234" w:author="Girmay, Ezana" w:date="2024-05-21T19:24:00Z"/>
                    <w:rFonts w:ascii="Arial" w:hAnsi="Arial" w:cs="Arial"/>
                    <w:sz w:val="22"/>
                    <w:szCs w:val="22"/>
                  </w:rPr>
                </w:rPrChange>
              </w:rPr>
            </w:pPr>
            <w:ins w:id="2235" w:author="Girmay, Ezana" w:date="2024-05-21T19:24:00Z">
              <w:r w:rsidRPr="00691CC8">
                <w:rPr>
                  <w:rFonts w:asciiTheme="minorHAnsi" w:hAnsiTheme="minorHAnsi" w:cstheme="minorHAnsi"/>
                  <w:b/>
                  <w:sz w:val="22"/>
                  <w:szCs w:val="22"/>
                  <w:rPrChange w:id="2236"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2237"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2238"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2239"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2240"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2241" w:author="Girmay, Ezana" w:date="2024-05-21T19:30:00Z">
                    <w:rPr>
                      <w:rFonts w:ascii="Arial" w:hAnsi="Arial" w:cs="Arial"/>
                      <w:sz w:val="22"/>
                      <w:szCs w:val="22"/>
                    </w:rPr>
                  </w:rPrChange>
                </w:rPr>
                <w:tab/>
                <w:t xml:space="preserve">   ___ Temporal</w:t>
              </w:r>
            </w:ins>
          </w:p>
        </w:tc>
      </w:tr>
      <w:tr w:rsidR="00752A4E" w:rsidRPr="00691CC8" w14:paraId="0716474B" w14:textId="77777777" w:rsidTr="00DB17CF">
        <w:trPr>
          <w:ins w:id="2242" w:author="Girmay, Ezana" w:date="2024-05-21T19:24:00Z"/>
        </w:trPr>
        <w:tc>
          <w:tcPr>
            <w:tcW w:w="9314" w:type="dxa"/>
            <w:gridSpan w:val="4"/>
            <w:shd w:val="clear" w:color="auto" w:fill="auto"/>
          </w:tcPr>
          <w:p w14:paraId="47CA7C53" w14:textId="77777777" w:rsidR="00752A4E" w:rsidRPr="00691CC8" w:rsidRDefault="00752A4E" w:rsidP="00DB17CF">
            <w:pPr>
              <w:rPr>
                <w:ins w:id="2243" w:author="Girmay, Ezana" w:date="2024-05-21T19:24:00Z"/>
                <w:rFonts w:asciiTheme="minorHAnsi" w:hAnsiTheme="minorHAnsi" w:cstheme="minorHAnsi"/>
                <w:sz w:val="22"/>
                <w:szCs w:val="22"/>
                <w:rPrChange w:id="2244" w:author="Girmay, Ezana" w:date="2024-05-21T19:30:00Z">
                  <w:rPr>
                    <w:ins w:id="2245" w:author="Girmay, Ezana" w:date="2024-05-21T19:24:00Z"/>
                    <w:rFonts w:ascii="Arial" w:hAnsi="Arial" w:cs="Arial"/>
                    <w:sz w:val="22"/>
                    <w:szCs w:val="22"/>
                  </w:rPr>
                </w:rPrChange>
              </w:rPr>
            </w:pPr>
            <w:ins w:id="2246" w:author="Girmay, Ezana" w:date="2024-05-21T19:24:00Z">
              <w:r w:rsidRPr="00691CC8">
                <w:rPr>
                  <w:rFonts w:asciiTheme="minorHAnsi" w:hAnsiTheme="minorHAnsi" w:cstheme="minorHAnsi"/>
                  <w:b/>
                  <w:sz w:val="22"/>
                  <w:szCs w:val="22"/>
                  <w:rPrChange w:id="2247"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2248" w:author="Girmay, Ezana" w:date="2024-05-21T19:30:00Z">
                    <w:rPr>
                      <w:rFonts w:ascii="Arial" w:hAnsi="Arial" w:cs="Arial"/>
                      <w:sz w:val="22"/>
                      <w:szCs w:val="22"/>
                    </w:rPr>
                  </w:rPrChange>
                </w:rPr>
                <w:t xml:space="preserve">: </w:t>
              </w:r>
            </w:ins>
          </w:p>
          <w:p w14:paraId="3E1051F2" w14:textId="77777777" w:rsidR="00752A4E" w:rsidRPr="00691CC8" w:rsidRDefault="00752A4E" w:rsidP="00DB17CF">
            <w:pPr>
              <w:tabs>
                <w:tab w:val="left" w:pos="720"/>
              </w:tabs>
              <w:rPr>
                <w:ins w:id="2249" w:author="Girmay, Ezana" w:date="2024-05-21T19:24:00Z"/>
                <w:rFonts w:asciiTheme="minorHAnsi" w:hAnsiTheme="minorHAnsi" w:cstheme="minorHAnsi"/>
                <w:sz w:val="22"/>
                <w:szCs w:val="22"/>
                <w:rPrChange w:id="2250" w:author="Girmay, Ezana" w:date="2024-05-21T19:30:00Z">
                  <w:rPr>
                    <w:ins w:id="2251" w:author="Girmay, Ezana" w:date="2024-05-21T19:24:00Z"/>
                    <w:rFonts w:ascii="Arial" w:hAnsi="Arial" w:cs="Arial"/>
                    <w:sz w:val="22"/>
                    <w:szCs w:val="22"/>
                  </w:rPr>
                </w:rPrChange>
              </w:rPr>
            </w:pPr>
            <w:ins w:id="2252" w:author="Girmay, Ezana" w:date="2024-05-21T19:24:00Z">
              <w:r w:rsidRPr="00691CC8">
                <w:rPr>
                  <w:rFonts w:asciiTheme="minorHAnsi" w:hAnsiTheme="minorHAnsi" w:cstheme="minorHAnsi"/>
                  <w:sz w:val="22"/>
                  <w:szCs w:val="22"/>
                  <w:rPrChange w:id="2253"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254"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2255" w:author="Girmay, Ezana" w:date="2024-05-21T19:30:00Z">
                    <w:rPr>
                      <w:rFonts w:ascii="Arial" w:hAnsi="Arial" w:cs="Arial"/>
                      <w:sz w:val="22"/>
                      <w:szCs w:val="22"/>
                    </w:rPr>
                  </w:rPrChange>
                </w:rPr>
                <w:t>: CEO, Lot Manager</w:t>
              </w:r>
            </w:ins>
          </w:p>
          <w:p w14:paraId="132489EF" w14:textId="77777777" w:rsidR="00752A4E" w:rsidRPr="00691CC8" w:rsidRDefault="00752A4E" w:rsidP="00DB17CF">
            <w:pPr>
              <w:tabs>
                <w:tab w:val="left" w:pos="720"/>
              </w:tabs>
              <w:rPr>
                <w:ins w:id="2256" w:author="Girmay, Ezana" w:date="2024-05-21T19:24:00Z"/>
                <w:rFonts w:asciiTheme="minorHAnsi" w:hAnsiTheme="minorHAnsi" w:cstheme="minorHAnsi"/>
                <w:sz w:val="22"/>
                <w:szCs w:val="22"/>
                <w:rPrChange w:id="2257" w:author="Girmay, Ezana" w:date="2024-05-21T19:30:00Z">
                  <w:rPr>
                    <w:ins w:id="2258" w:author="Girmay, Ezana" w:date="2024-05-21T19:24:00Z"/>
                    <w:rFonts w:ascii="Arial" w:hAnsi="Arial" w:cs="Arial"/>
                    <w:sz w:val="22"/>
                    <w:szCs w:val="22"/>
                  </w:rPr>
                </w:rPrChange>
              </w:rPr>
            </w:pPr>
            <w:ins w:id="2259" w:author="Girmay, Ezana" w:date="2024-05-21T19:24:00Z">
              <w:r w:rsidRPr="00691CC8">
                <w:rPr>
                  <w:rFonts w:asciiTheme="minorHAnsi" w:hAnsiTheme="minorHAnsi" w:cstheme="minorHAnsi"/>
                  <w:sz w:val="22"/>
                  <w:szCs w:val="22"/>
                  <w:rPrChange w:id="2260"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261"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2262" w:author="Girmay, Ezana" w:date="2024-05-21T19:30:00Z">
                    <w:rPr>
                      <w:rFonts w:ascii="Arial" w:hAnsi="Arial" w:cs="Arial"/>
                      <w:sz w:val="22"/>
                      <w:szCs w:val="22"/>
                    </w:rPr>
                  </w:rPrChange>
                </w:rPr>
                <w:t xml:space="preserve">: </w:t>
              </w:r>
            </w:ins>
          </w:p>
          <w:p w14:paraId="7BCC4134" w14:textId="77777777" w:rsidR="00752A4E" w:rsidRPr="00691CC8" w:rsidRDefault="00752A4E" w:rsidP="00DB17CF">
            <w:pPr>
              <w:tabs>
                <w:tab w:val="left" w:pos="720"/>
              </w:tabs>
              <w:rPr>
                <w:ins w:id="2263" w:author="Girmay, Ezana" w:date="2024-05-21T19:24:00Z"/>
                <w:rFonts w:asciiTheme="minorHAnsi" w:hAnsiTheme="minorHAnsi" w:cstheme="minorHAnsi"/>
                <w:sz w:val="22"/>
                <w:szCs w:val="22"/>
                <w:rPrChange w:id="2264" w:author="Girmay, Ezana" w:date="2024-05-21T19:30:00Z">
                  <w:rPr>
                    <w:ins w:id="2265" w:author="Girmay, Ezana" w:date="2024-05-21T19:24:00Z"/>
                    <w:rFonts w:ascii="Arial" w:hAnsi="Arial" w:cs="Arial"/>
                    <w:sz w:val="22"/>
                    <w:szCs w:val="22"/>
                  </w:rPr>
                </w:rPrChange>
              </w:rPr>
            </w:pPr>
            <w:ins w:id="2266" w:author="Girmay, Ezana" w:date="2024-05-21T19:24:00Z">
              <w:r w:rsidRPr="00691CC8">
                <w:rPr>
                  <w:rFonts w:asciiTheme="minorHAnsi" w:hAnsiTheme="minorHAnsi" w:cstheme="minorHAnsi"/>
                  <w:sz w:val="22"/>
                  <w:szCs w:val="22"/>
                  <w:rPrChange w:id="2267"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268"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2269" w:author="Girmay, Ezana" w:date="2024-05-21T19:30:00Z">
                    <w:rPr>
                      <w:rFonts w:ascii="Arial" w:hAnsi="Arial" w:cs="Arial"/>
                      <w:sz w:val="22"/>
                      <w:szCs w:val="22"/>
                    </w:rPr>
                  </w:rPrChange>
                </w:rPr>
                <w:t xml:space="preserve">: </w:t>
              </w:r>
            </w:ins>
          </w:p>
          <w:p w14:paraId="65EE6E9C" w14:textId="77777777" w:rsidR="00752A4E" w:rsidRPr="00691CC8" w:rsidRDefault="00752A4E" w:rsidP="00DB17CF">
            <w:pPr>
              <w:tabs>
                <w:tab w:val="left" w:pos="720"/>
              </w:tabs>
              <w:rPr>
                <w:ins w:id="2270" w:author="Girmay, Ezana" w:date="2024-05-21T19:24:00Z"/>
                <w:rFonts w:asciiTheme="minorHAnsi" w:hAnsiTheme="minorHAnsi" w:cstheme="minorHAnsi"/>
                <w:sz w:val="22"/>
                <w:szCs w:val="22"/>
                <w:rPrChange w:id="2271" w:author="Girmay, Ezana" w:date="2024-05-21T19:30:00Z">
                  <w:rPr>
                    <w:ins w:id="2272" w:author="Girmay, Ezana" w:date="2024-05-21T19:24:00Z"/>
                    <w:rFonts w:ascii="Arial" w:hAnsi="Arial" w:cs="Arial"/>
                    <w:sz w:val="22"/>
                    <w:szCs w:val="22"/>
                  </w:rPr>
                </w:rPrChange>
              </w:rPr>
            </w:pPr>
            <w:ins w:id="2273" w:author="Girmay, Ezana" w:date="2024-05-21T19:24:00Z">
              <w:r w:rsidRPr="00691CC8">
                <w:rPr>
                  <w:rFonts w:asciiTheme="minorHAnsi" w:hAnsiTheme="minorHAnsi" w:cstheme="minorHAnsi"/>
                  <w:sz w:val="22"/>
                  <w:szCs w:val="22"/>
                  <w:rPrChange w:id="2274"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275"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2276" w:author="Girmay, Ezana" w:date="2024-05-21T19:30:00Z">
                    <w:rPr>
                      <w:rFonts w:ascii="Arial" w:hAnsi="Arial" w:cs="Arial"/>
                      <w:sz w:val="22"/>
                      <w:szCs w:val="22"/>
                    </w:rPr>
                  </w:rPrChange>
                </w:rPr>
                <w:t xml:space="preserve">: </w:t>
              </w:r>
            </w:ins>
          </w:p>
        </w:tc>
      </w:tr>
      <w:tr w:rsidR="00752A4E" w:rsidRPr="00691CC8" w14:paraId="4C20A03A" w14:textId="77777777" w:rsidTr="00DB17CF">
        <w:trPr>
          <w:ins w:id="2277" w:author="Girmay, Ezana" w:date="2024-05-21T19:24:00Z"/>
        </w:trPr>
        <w:tc>
          <w:tcPr>
            <w:tcW w:w="9314" w:type="dxa"/>
            <w:gridSpan w:val="4"/>
            <w:shd w:val="clear" w:color="auto" w:fill="auto"/>
          </w:tcPr>
          <w:p w14:paraId="7CB9BBF1" w14:textId="77777777" w:rsidR="00752A4E" w:rsidRPr="00691CC8" w:rsidRDefault="00752A4E" w:rsidP="00DB17CF">
            <w:pPr>
              <w:rPr>
                <w:ins w:id="2278" w:author="Girmay, Ezana" w:date="2024-05-21T19:24:00Z"/>
                <w:rFonts w:asciiTheme="minorHAnsi" w:hAnsiTheme="minorHAnsi" w:cstheme="minorHAnsi"/>
                <w:sz w:val="22"/>
                <w:szCs w:val="22"/>
                <w:rPrChange w:id="2279" w:author="Girmay, Ezana" w:date="2024-05-21T19:30:00Z">
                  <w:rPr>
                    <w:ins w:id="2280" w:author="Girmay, Ezana" w:date="2024-05-21T19:24:00Z"/>
                    <w:rFonts w:ascii="Arial" w:hAnsi="Arial" w:cs="Arial"/>
                    <w:sz w:val="22"/>
                    <w:szCs w:val="22"/>
                  </w:rPr>
                </w:rPrChange>
              </w:rPr>
            </w:pPr>
            <w:ins w:id="2281" w:author="Girmay, Ezana" w:date="2024-05-21T19:24:00Z">
              <w:r w:rsidRPr="00691CC8">
                <w:rPr>
                  <w:rFonts w:asciiTheme="minorHAnsi" w:hAnsiTheme="minorHAnsi" w:cstheme="minorHAnsi"/>
                  <w:b/>
                  <w:sz w:val="22"/>
                  <w:szCs w:val="22"/>
                  <w:rPrChange w:id="2282"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2283" w:author="Girmay, Ezana" w:date="2024-05-21T19:30:00Z">
                    <w:rPr>
                      <w:rFonts w:ascii="Arial" w:hAnsi="Arial" w:cs="Arial"/>
                      <w:sz w:val="22"/>
                      <w:szCs w:val="22"/>
                    </w:rPr>
                  </w:rPrChange>
                </w:rPr>
                <w:t xml:space="preserve">: </w:t>
              </w:r>
            </w:ins>
          </w:p>
          <w:p w14:paraId="7C6C197D" w14:textId="77777777" w:rsidR="00752A4E" w:rsidRPr="00691CC8" w:rsidRDefault="00752A4E" w:rsidP="00DB17CF">
            <w:pPr>
              <w:rPr>
                <w:ins w:id="2284" w:author="Girmay, Ezana" w:date="2024-05-21T19:24:00Z"/>
                <w:rFonts w:asciiTheme="minorHAnsi" w:hAnsiTheme="minorHAnsi" w:cstheme="minorHAnsi"/>
                <w:sz w:val="22"/>
                <w:szCs w:val="22"/>
                <w:rPrChange w:id="2285" w:author="Girmay, Ezana" w:date="2024-05-21T19:30:00Z">
                  <w:rPr>
                    <w:ins w:id="2286" w:author="Girmay, Ezana" w:date="2024-05-21T19:24:00Z"/>
                    <w:rFonts w:ascii="Arial" w:hAnsi="Arial" w:cs="Arial"/>
                    <w:sz w:val="22"/>
                    <w:szCs w:val="22"/>
                  </w:rPr>
                </w:rPrChange>
              </w:rPr>
            </w:pPr>
          </w:p>
          <w:p w14:paraId="5A1AC3E0" w14:textId="48D7D71B" w:rsidR="00752A4E" w:rsidRPr="00691CC8" w:rsidRDefault="00752A4E" w:rsidP="00752A4E">
            <w:pPr>
              <w:pStyle w:val="ListParagraph"/>
              <w:numPr>
                <w:ilvl w:val="0"/>
                <w:numId w:val="37"/>
              </w:numPr>
              <w:spacing w:before="0" w:after="0"/>
              <w:rPr>
                <w:ins w:id="2287" w:author="Girmay, Ezana" w:date="2024-05-21T19:24:00Z"/>
                <w:rFonts w:asciiTheme="minorHAnsi" w:hAnsiTheme="minorHAnsi" w:cstheme="minorHAnsi"/>
                <w:sz w:val="22"/>
                <w:szCs w:val="22"/>
                <w:rPrChange w:id="2288" w:author="Girmay, Ezana" w:date="2024-05-21T19:30:00Z">
                  <w:rPr>
                    <w:ins w:id="2289" w:author="Girmay, Ezana" w:date="2024-05-21T19:24:00Z"/>
                    <w:rFonts w:cs="Arial"/>
                    <w:sz w:val="22"/>
                    <w:szCs w:val="22"/>
                  </w:rPr>
                </w:rPrChange>
              </w:rPr>
            </w:pPr>
            <w:ins w:id="2290" w:author="Girmay, Ezana" w:date="2024-05-21T19:24:00Z">
              <w:r w:rsidRPr="00691CC8">
                <w:rPr>
                  <w:rFonts w:asciiTheme="minorHAnsi" w:hAnsiTheme="minorHAnsi" w:cstheme="minorHAnsi"/>
                  <w:sz w:val="22"/>
                  <w:szCs w:val="22"/>
                  <w:rPrChange w:id="2291" w:author="Girmay, Ezana" w:date="2024-05-21T19:30:00Z">
                    <w:rPr>
                      <w:rFonts w:cs="Arial"/>
                      <w:sz w:val="22"/>
                      <w:szCs w:val="22"/>
                    </w:rPr>
                  </w:rPrChange>
                </w:rPr>
                <w:t xml:space="preserve">Click on generate report bottom on </w:t>
              </w:r>
            </w:ins>
            <w:ins w:id="2292" w:author="Girmay, Ezana" w:date="2024-05-21T20:24:00Z">
              <w:r w:rsidR="002C34F1">
                <w:rPr>
                  <w:rFonts w:asciiTheme="minorHAnsi" w:hAnsiTheme="minorHAnsi" w:cstheme="minorHAnsi"/>
                  <w:sz w:val="22"/>
                  <w:szCs w:val="22"/>
                </w:rPr>
                <w:t xml:space="preserve">the </w:t>
              </w:r>
            </w:ins>
            <w:ins w:id="2293" w:author="Girmay, Ezana" w:date="2024-05-21T19:24:00Z">
              <w:r w:rsidRPr="00691CC8">
                <w:rPr>
                  <w:rFonts w:asciiTheme="minorHAnsi" w:hAnsiTheme="minorHAnsi" w:cstheme="minorHAnsi"/>
                  <w:sz w:val="22"/>
                  <w:szCs w:val="22"/>
                  <w:rPrChange w:id="2294" w:author="Girmay, Ezana" w:date="2024-05-21T19:30:00Z">
                    <w:rPr>
                      <w:rFonts w:cs="Arial"/>
                      <w:sz w:val="22"/>
                      <w:szCs w:val="22"/>
                    </w:rPr>
                  </w:rPrChange>
                </w:rPr>
                <w:t>employee portal</w:t>
              </w:r>
            </w:ins>
            <w:ins w:id="2295" w:author="Girmay, Ezana" w:date="2024-05-21T20:24:00Z">
              <w:r w:rsidR="002C34F1">
                <w:rPr>
                  <w:rFonts w:asciiTheme="minorHAnsi" w:hAnsiTheme="minorHAnsi" w:cstheme="minorHAnsi"/>
                  <w:sz w:val="22"/>
                  <w:szCs w:val="22"/>
                </w:rPr>
                <w:t>’s</w:t>
              </w:r>
            </w:ins>
            <w:ins w:id="2296" w:author="Girmay, Ezana" w:date="2024-05-21T19:24:00Z">
              <w:r w:rsidRPr="00691CC8">
                <w:rPr>
                  <w:rFonts w:asciiTheme="minorHAnsi" w:hAnsiTheme="minorHAnsi" w:cstheme="minorHAnsi"/>
                  <w:sz w:val="22"/>
                  <w:szCs w:val="22"/>
                  <w:rPrChange w:id="2297" w:author="Girmay, Ezana" w:date="2024-05-21T19:30:00Z">
                    <w:rPr>
                      <w:rFonts w:cs="Arial"/>
                      <w:sz w:val="22"/>
                      <w:szCs w:val="22"/>
                    </w:rPr>
                  </w:rPrChange>
                </w:rPr>
                <w:t xml:space="preserve"> main page. </w:t>
              </w:r>
            </w:ins>
          </w:p>
          <w:p w14:paraId="75927966" w14:textId="77777777" w:rsidR="002C34F1" w:rsidRDefault="002C34F1" w:rsidP="00752A4E">
            <w:pPr>
              <w:pStyle w:val="ListParagraph"/>
              <w:numPr>
                <w:ilvl w:val="0"/>
                <w:numId w:val="37"/>
              </w:numPr>
              <w:spacing w:before="0" w:after="0"/>
              <w:rPr>
                <w:ins w:id="2298" w:author="Girmay, Ezana" w:date="2024-05-21T20:25:00Z"/>
                <w:rFonts w:asciiTheme="minorHAnsi" w:hAnsiTheme="minorHAnsi" w:cstheme="minorHAnsi"/>
                <w:sz w:val="22"/>
                <w:szCs w:val="22"/>
              </w:rPr>
            </w:pPr>
            <w:ins w:id="2299" w:author="Girmay, Ezana" w:date="2024-05-21T20:25:00Z">
              <w:r w:rsidRPr="002C34F1">
                <w:rPr>
                  <w:rFonts w:asciiTheme="minorHAnsi" w:hAnsiTheme="minorHAnsi" w:cstheme="minorHAnsi"/>
                  <w:sz w:val="22"/>
                  <w:szCs w:val="22"/>
                </w:rPr>
                <w:t xml:space="preserve">Choose from the list of what you want to be included in the report. </w:t>
              </w:r>
            </w:ins>
          </w:p>
          <w:p w14:paraId="5C49CF9A" w14:textId="7C44C6FB" w:rsidR="00752A4E" w:rsidRPr="00691CC8" w:rsidRDefault="00752A4E" w:rsidP="00752A4E">
            <w:pPr>
              <w:pStyle w:val="ListParagraph"/>
              <w:numPr>
                <w:ilvl w:val="0"/>
                <w:numId w:val="37"/>
              </w:numPr>
              <w:spacing w:before="0" w:after="0"/>
              <w:rPr>
                <w:ins w:id="2300" w:author="Girmay, Ezana" w:date="2024-05-21T19:24:00Z"/>
                <w:rFonts w:asciiTheme="minorHAnsi" w:hAnsiTheme="minorHAnsi" w:cstheme="minorHAnsi"/>
                <w:sz w:val="22"/>
                <w:szCs w:val="22"/>
                <w:rPrChange w:id="2301" w:author="Girmay, Ezana" w:date="2024-05-21T19:30:00Z">
                  <w:rPr>
                    <w:ins w:id="2302" w:author="Girmay, Ezana" w:date="2024-05-21T19:24:00Z"/>
                    <w:rFonts w:cs="Arial"/>
                    <w:sz w:val="22"/>
                    <w:szCs w:val="22"/>
                  </w:rPr>
                </w:rPrChange>
              </w:rPr>
            </w:pPr>
            <w:ins w:id="2303" w:author="Girmay, Ezana" w:date="2024-05-21T19:24:00Z">
              <w:r w:rsidRPr="00691CC8">
                <w:rPr>
                  <w:rFonts w:asciiTheme="minorHAnsi" w:hAnsiTheme="minorHAnsi" w:cstheme="minorHAnsi"/>
                  <w:sz w:val="22"/>
                  <w:szCs w:val="22"/>
                  <w:rPrChange w:id="2304" w:author="Girmay, Ezana" w:date="2024-05-21T19:30:00Z">
                    <w:rPr>
                      <w:rFonts w:cs="Arial"/>
                      <w:sz w:val="22"/>
                      <w:szCs w:val="22"/>
                    </w:rPr>
                  </w:rPrChange>
                </w:rPr>
                <w:t xml:space="preserve">Select time frame you want to generate the report from. </w:t>
              </w:r>
            </w:ins>
          </w:p>
          <w:p w14:paraId="16AE1E17" w14:textId="77777777" w:rsidR="00752A4E" w:rsidRPr="00691CC8" w:rsidRDefault="00752A4E" w:rsidP="00752A4E">
            <w:pPr>
              <w:pStyle w:val="ListParagraph"/>
              <w:numPr>
                <w:ilvl w:val="0"/>
                <w:numId w:val="37"/>
              </w:numPr>
              <w:spacing w:before="0" w:after="0"/>
              <w:rPr>
                <w:ins w:id="2305" w:author="Girmay, Ezana" w:date="2024-05-21T19:24:00Z"/>
                <w:rFonts w:asciiTheme="minorHAnsi" w:hAnsiTheme="minorHAnsi" w:cstheme="minorHAnsi"/>
                <w:sz w:val="22"/>
                <w:szCs w:val="22"/>
                <w:rPrChange w:id="2306" w:author="Girmay, Ezana" w:date="2024-05-21T19:30:00Z">
                  <w:rPr>
                    <w:ins w:id="2307" w:author="Girmay, Ezana" w:date="2024-05-21T19:24:00Z"/>
                    <w:rFonts w:cs="Arial"/>
                    <w:sz w:val="22"/>
                    <w:szCs w:val="22"/>
                  </w:rPr>
                </w:rPrChange>
              </w:rPr>
            </w:pPr>
            <w:ins w:id="2308" w:author="Girmay, Ezana" w:date="2024-05-21T19:24:00Z">
              <w:r w:rsidRPr="00691CC8">
                <w:rPr>
                  <w:rFonts w:asciiTheme="minorHAnsi" w:hAnsiTheme="minorHAnsi" w:cstheme="minorHAnsi"/>
                  <w:sz w:val="22"/>
                  <w:szCs w:val="22"/>
                  <w:rPrChange w:id="2309" w:author="Girmay, Ezana" w:date="2024-05-21T19:30:00Z">
                    <w:rPr>
                      <w:rFonts w:cs="Arial"/>
                      <w:sz w:val="22"/>
                      <w:szCs w:val="22"/>
                    </w:rPr>
                  </w:rPrChange>
                </w:rPr>
                <w:t xml:space="preserve">Select Download to download report. </w:t>
              </w:r>
            </w:ins>
          </w:p>
          <w:p w14:paraId="30C51559" w14:textId="77777777" w:rsidR="00752A4E" w:rsidRPr="00691CC8" w:rsidRDefault="00752A4E" w:rsidP="00DB17CF">
            <w:pPr>
              <w:rPr>
                <w:ins w:id="2310" w:author="Girmay, Ezana" w:date="2024-05-21T19:24:00Z"/>
                <w:rFonts w:asciiTheme="minorHAnsi" w:hAnsiTheme="minorHAnsi" w:cstheme="minorHAnsi"/>
                <w:sz w:val="22"/>
                <w:szCs w:val="22"/>
                <w:rPrChange w:id="2311" w:author="Girmay, Ezana" w:date="2024-05-21T19:30:00Z">
                  <w:rPr>
                    <w:ins w:id="2312" w:author="Girmay, Ezana" w:date="2024-05-21T19:24:00Z"/>
                    <w:rFonts w:ascii="Arial" w:hAnsi="Arial" w:cs="Arial"/>
                    <w:sz w:val="22"/>
                    <w:szCs w:val="22"/>
                  </w:rPr>
                </w:rPrChange>
              </w:rPr>
            </w:pPr>
          </w:p>
          <w:p w14:paraId="13D0CBA1" w14:textId="77777777" w:rsidR="00752A4E" w:rsidRPr="00691CC8" w:rsidRDefault="00752A4E" w:rsidP="00DB17CF">
            <w:pPr>
              <w:rPr>
                <w:ins w:id="2313" w:author="Girmay, Ezana" w:date="2024-05-21T19:24:00Z"/>
                <w:rFonts w:asciiTheme="minorHAnsi" w:hAnsiTheme="minorHAnsi" w:cstheme="minorHAnsi"/>
                <w:sz w:val="22"/>
                <w:szCs w:val="22"/>
                <w:rPrChange w:id="2314" w:author="Girmay, Ezana" w:date="2024-05-21T19:30:00Z">
                  <w:rPr>
                    <w:ins w:id="2315" w:author="Girmay, Ezana" w:date="2024-05-21T19:24:00Z"/>
                    <w:rFonts w:ascii="Arial" w:hAnsi="Arial" w:cs="Arial"/>
                    <w:sz w:val="22"/>
                    <w:szCs w:val="22"/>
                  </w:rPr>
                </w:rPrChange>
              </w:rPr>
            </w:pPr>
          </w:p>
        </w:tc>
      </w:tr>
      <w:tr w:rsidR="00752A4E" w:rsidRPr="00691CC8" w14:paraId="11EAC5BF" w14:textId="77777777" w:rsidTr="00DB17CF">
        <w:trPr>
          <w:trHeight w:val="498"/>
          <w:ins w:id="2316" w:author="Girmay, Ezana" w:date="2024-05-21T19:24:00Z"/>
        </w:trPr>
        <w:tc>
          <w:tcPr>
            <w:tcW w:w="9314" w:type="dxa"/>
            <w:gridSpan w:val="4"/>
            <w:shd w:val="clear" w:color="auto" w:fill="auto"/>
          </w:tcPr>
          <w:p w14:paraId="1AAFA884" w14:textId="77777777" w:rsidR="00752A4E" w:rsidRPr="00691CC8" w:rsidRDefault="00752A4E" w:rsidP="00DB17CF">
            <w:pPr>
              <w:rPr>
                <w:ins w:id="2317" w:author="Girmay, Ezana" w:date="2024-05-21T19:24:00Z"/>
                <w:rFonts w:asciiTheme="minorHAnsi" w:hAnsiTheme="minorHAnsi" w:cstheme="minorHAnsi"/>
                <w:sz w:val="22"/>
                <w:szCs w:val="22"/>
                <w:rPrChange w:id="2318" w:author="Girmay, Ezana" w:date="2024-05-21T19:30:00Z">
                  <w:rPr>
                    <w:ins w:id="2319" w:author="Girmay, Ezana" w:date="2024-05-21T19:24:00Z"/>
                    <w:rFonts w:ascii="Arial" w:hAnsi="Arial" w:cs="Arial"/>
                    <w:sz w:val="22"/>
                    <w:szCs w:val="22"/>
                  </w:rPr>
                </w:rPrChange>
              </w:rPr>
            </w:pPr>
            <w:ins w:id="2320" w:author="Girmay, Ezana" w:date="2024-05-21T19:24:00Z">
              <w:r w:rsidRPr="00691CC8">
                <w:rPr>
                  <w:rFonts w:asciiTheme="minorHAnsi" w:hAnsiTheme="minorHAnsi" w:cstheme="minorHAnsi"/>
                  <w:b/>
                  <w:sz w:val="22"/>
                  <w:szCs w:val="22"/>
                  <w:rPrChange w:id="2321"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2322" w:author="Girmay, Ezana" w:date="2024-05-21T19:30:00Z">
                    <w:rPr>
                      <w:rFonts w:ascii="Arial" w:hAnsi="Arial" w:cs="Arial"/>
                      <w:sz w:val="22"/>
                      <w:szCs w:val="22"/>
                    </w:rPr>
                  </w:rPrChange>
                </w:rPr>
                <w:t xml:space="preserve">: </w:t>
              </w:r>
            </w:ins>
          </w:p>
          <w:p w14:paraId="79A293A9" w14:textId="77777777" w:rsidR="00752A4E" w:rsidRPr="00691CC8" w:rsidRDefault="00752A4E" w:rsidP="00DB17CF">
            <w:pPr>
              <w:rPr>
                <w:ins w:id="2323" w:author="Girmay, Ezana" w:date="2024-05-21T19:24:00Z"/>
                <w:rFonts w:asciiTheme="minorHAnsi" w:hAnsiTheme="minorHAnsi" w:cstheme="minorHAnsi"/>
                <w:sz w:val="22"/>
                <w:szCs w:val="22"/>
                <w:rPrChange w:id="2324" w:author="Girmay, Ezana" w:date="2024-05-21T19:30:00Z">
                  <w:rPr>
                    <w:ins w:id="2325" w:author="Girmay, Ezana" w:date="2024-05-21T19:24:00Z"/>
                    <w:rFonts w:ascii="Arial" w:hAnsi="Arial" w:cs="Arial"/>
                    <w:sz w:val="22"/>
                    <w:szCs w:val="22"/>
                  </w:rPr>
                </w:rPrChange>
              </w:rPr>
            </w:pPr>
          </w:p>
          <w:p w14:paraId="6D07AA1C" w14:textId="77777777" w:rsidR="00752A4E" w:rsidRPr="00691CC8" w:rsidRDefault="00752A4E" w:rsidP="00DB17CF">
            <w:pPr>
              <w:rPr>
                <w:ins w:id="2326" w:author="Girmay, Ezana" w:date="2024-05-21T19:24:00Z"/>
                <w:rFonts w:asciiTheme="minorHAnsi" w:hAnsiTheme="minorHAnsi" w:cstheme="minorHAnsi"/>
                <w:sz w:val="22"/>
                <w:szCs w:val="22"/>
                <w:rPrChange w:id="2327" w:author="Girmay, Ezana" w:date="2024-05-21T19:30:00Z">
                  <w:rPr>
                    <w:ins w:id="2328" w:author="Girmay, Ezana" w:date="2024-05-21T19:24:00Z"/>
                    <w:rFonts w:ascii="Arial" w:hAnsi="Arial" w:cs="Arial"/>
                    <w:sz w:val="22"/>
                    <w:szCs w:val="22"/>
                  </w:rPr>
                </w:rPrChange>
              </w:rPr>
            </w:pPr>
          </w:p>
          <w:p w14:paraId="5A15EDC7" w14:textId="77777777" w:rsidR="00752A4E" w:rsidRPr="00691CC8" w:rsidRDefault="00752A4E" w:rsidP="00DB17CF">
            <w:pPr>
              <w:rPr>
                <w:ins w:id="2329" w:author="Girmay, Ezana" w:date="2024-05-21T19:24:00Z"/>
                <w:rFonts w:asciiTheme="minorHAnsi" w:hAnsiTheme="minorHAnsi" w:cstheme="minorHAnsi"/>
                <w:sz w:val="22"/>
                <w:szCs w:val="22"/>
                <w:rPrChange w:id="2330" w:author="Girmay, Ezana" w:date="2024-05-21T19:30:00Z">
                  <w:rPr>
                    <w:ins w:id="2331" w:author="Girmay, Ezana" w:date="2024-05-21T19:24:00Z"/>
                    <w:rFonts w:ascii="Arial" w:hAnsi="Arial" w:cs="Arial"/>
                    <w:sz w:val="22"/>
                    <w:szCs w:val="22"/>
                  </w:rPr>
                </w:rPrChange>
              </w:rPr>
            </w:pPr>
          </w:p>
          <w:p w14:paraId="164FE401" w14:textId="77777777" w:rsidR="00752A4E" w:rsidRPr="00691CC8" w:rsidRDefault="00752A4E" w:rsidP="00DB17CF">
            <w:pPr>
              <w:rPr>
                <w:ins w:id="2332" w:author="Girmay, Ezana" w:date="2024-05-21T19:24:00Z"/>
                <w:rFonts w:asciiTheme="minorHAnsi" w:hAnsiTheme="minorHAnsi" w:cstheme="minorHAnsi"/>
                <w:sz w:val="22"/>
                <w:szCs w:val="22"/>
                <w:rPrChange w:id="2333" w:author="Girmay, Ezana" w:date="2024-05-21T19:30:00Z">
                  <w:rPr>
                    <w:ins w:id="2334" w:author="Girmay, Ezana" w:date="2024-05-21T19:24:00Z"/>
                    <w:rFonts w:ascii="Arial" w:hAnsi="Arial" w:cs="Arial"/>
                    <w:sz w:val="22"/>
                    <w:szCs w:val="22"/>
                  </w:rPr>
                </w:rPrChange>
              </w:rPr>
            </w:pPr>
          </w:p>
        </w:tc>
      </w:tr>
      <w:tr w:rsidR="00752A4E" w:rsidRPr="00691CC8" w14:paraId="1270FD9C" w14:textId="77777777" w:rsidTr="00DB17CF">
        <w:trPr>
          <w:ins w:id="2335" w:author="Girmay, Ezana" w:date="2024-05-21T19:24:00Z"/>
        </w:trPr>
        <w:tc>
          <w:tcPr>
            <w:tcW w:w="9314" w:type="dxa"/>
            <w:gridSpan w:val="4"/>
            <w:shd w:val="clear" w:color="auto" w:fill="auto"/>
          </w:tcPr>
          <w:p w14:paraId="76B0D985" w14:textId="77777777" w:rsidR="00752A4E" w:rsidRPr="00691CC8" w:rsidRDefault="00752A4E" w:rsidP="00DB17CF">
            <w:pPr>
              <w:rPr>
                <w:ins w:id="2336" w:author="Girmay, Ezana" w:date="2024-05-21T19:24:00Z"/>
                <w:rFonts w:asciiTheme="minorHAnsi" w:hAnsiTheme="minorHAnsi" w:cstheme="minorHAnsi"/>
                <w:sz w:val="22"/>
                <w:szCs w:val="22"/>
                <w:rPrChange w:id="2337" w:author="Girmay, Ezana" w:date="2024-05-21T19:30:00Z">
                  <w:rPr>
                    <w:ins w:id="2338" w:author="Girmay, Ezana" w:date="2024-05-21T19:24:00Z"/>
                    <w:rFonts w:ascii="Arial" w:hAnsi="Arial" w:cs="Arial"/>
                    <w:sz w:val="22"/>
                    <w:szCs w:val="22"/>
                  </w:rPr>
                </w:rPrChange>
              </w:rPr>
            </w:pPr>
            <w:ins w:id="2339" w:author="Girmay, Ezana" w:date="2024-05-21T19:24:00Z">
              <w:r w:rsidRPr="00691CC8">
                <w:rPr>
                  <w:rFonts w:asciiTheme="minorHAnsi" w:hAnsiTheme="minorHAnsi" w:cstheme="minorHAnsi"/>
                  <w:b/>
                  <w:sz w:val="22"/>
                  <w:szCs w:val="22"/>
                  <w:rPrChange w:id="2340"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2341" w:author="Girmay, Ezana" w:date="2024-05-21T19:30:00Z">
                    <w:rPr>
                      <w:rFonts w:ascii="Arial" w:hAnsi="Arial" w:cs="Arial"/>
                      <w:sz w:val="22"/>
                      <w:szCs w:val="22"/>
                    </w:rPr>
                  </w:rPrChange>
                </w:rPr>
                <w:t xml:space="preserve">: </w:t>
              </w:r>
            </w:ins>
          </w:p>
          <w:p w14:paraId="7995B8CD" w14:textId="77777777" w:rsidR="00752A4E" w:rsidRPr="00691CC8" w:rsidRDefault="00752A4E" w:rsidP="00DB17CF">
            <w:pPr>
              <w:rPr>
                <w:ins w:id="2342" w:author="Girmay, Ezana" w:date="2024-05-21T19:24:00Z"/>
                <w:rFonts w:asciiTheme="minorHAnsi" w:hAnsiTheme="minorHAnsi" w:cstheme="minorHAnsi"/>
                <w:sz w:val="22"/>
                <w:szCs w:val="22"/>
                <w:rPrChange w:id="2343" w:author="Girmay, Ezana" w:date="2024-05-21T19:30:00Z">
                  <w:rPr>
                    <w:ins w:id="2344" w:author="Girmay, Ezana" w:date="2024-05-21T19:24:00Z"/>
                    <w:rFonts w:ascii="Arial" w:hAnsi="Arial" w:cs="Arial"/>
                    <w:sz w:val="22"/>
                    <w:szCs w:val="22"/>
                  </w:rPr>
                </w:rPrChange>
              </w:rPr>
            </w:pPr>
          </w:p>
          <w:p w14:paraId="3DAA1B03" w14:textId="77777777" w:rsidR="00752A4E" w:rsidRPr="00691CC8" w:rsidRDefault="00752A4E" w:rsidP="00DB17CF">
            <w:pPr>
              <w:rPr>
                <w:ins w:id="2345" w:author="Girmay, Ezana" w:date="2024-05-21T19:24:00Z"/>
                <w:rFonts w:asciiTheme="minorHAnsi" w:hAnsiTheme="minorHAnsi" w:cstheme="minorHAnsi"/>
                <w:sz w:val="22"/>
                <w:szCs w:val="22"/>
                <w:rPrChange w:id="2346" w:author="Girmay, Ezana" w:date="2024-05-21T19:30:00Z">
                  <w:rPr>
                    <w:ins w:id="2347" w:author="Girmay, Ezana" w:date="2024-05-21T19:24:00Z"/>
                    <w:rFonts w:ascii="Arial" w:hAnsi="Arial" w:cs="Arial"/>
                    <w:sz w:val="22"/>
                    <w:szCs w:val="22"/>
                  </w:rPr>
                </w:rPrChange>
              </w:rPr>
            </w:pPr>
          </w:p>
          <w:p w14:paraId="41DB0826" w14:textId="77777777" w:rsidR="00752A4E" w:rsidRPr="00691CC8" w:rsidRDefault="00752A4E" w:rsidP="00DB17CF">
            <w:pPr>
              <w:rPr>
                <w:ins w:id="2348" w:author="Girmay, Ezana" w:date="2024-05-21T19:24:00Z"/>
                <w:rFonts w:asciiTheme="minorHAnsi" w:hAnsiTheme="minorHAnsi" w:cstheme="minorHAnsi"/>
                <w:sz w:val="22"/>
                <w:szCs w:val="22"/>
                <w:rPrChange w:id="2349" w:author="Girmay, Ezana" w:date="2024-05-21T19:30:00Z">
                  <w:rPr>
                    <w:ins w:id="2350" w:author="Girmay, Ezana" w:date="2024-05-21T19:24:00Z"/>
                    <w:rFonts w:ascii="Arial" w:hAnsi="Arial" w:cs="Arial"/>
                    <w:sz w:val="22"/>
                    <w:szCs w:val="22"/>
                  </w:rPr>
                </w:rPrChange>
              </w:rPr>
            </w:pPr>
          </w:p>
          <w:p w14:paraId="0AD46D47" w14:textId="77777777" w:rsidR="00752A4E" w:rsidRPr="00691CC8" w:rsidRDefault="00752A4E" w:rsidP="00DB17CF">
            <w:pPr>
              <w:rPr>
                <w:ins w:id="2351" w:author="Girmay, Ezana" w:date="2024-05-21T19:24:00Z"/>
                <w:rFonts w:asciiTheme="minorHAnsi" w:hAnsiTheme="minorHAnsi" w:cstheme="minorHAnsi"/>
                <w:sz w:val="22"/>
                <w:szCs w:val="22"/>
                <w:rPrChange w:id="2352" w:author="Girmay, Ezana" w:date="2024-05-21T19:30:00Z">
                  <w:rPr>
                    <w:ins w:id="2353" w:author="Girmay, Ezana" w:date="2024-05-21T19:24:00Z"/>
                    <w:rFonts w:ascii="Arial" w:hAnsi="Arial" w:cs="Arial"/>
                    <w:sz w:val="22"/>
                    <w:szCs w:val="22"/>
                  </w:rPr>
                </w:rPrChange>
              </w:rPr>
            </w:pPr>
          </w:p>
        </w:tc>
      </w:tr>
      <w:tr w:rsidR="00752A4E" w:rsidRPr="00691CC8" w14:paraId="5E29F9DC" w14:textId="77777777" w:rsidTr="00DB17CF">
        <w:trPr>
          <w:ins w:id="2354" w:author="Girmay, Ezana" w:date="2024-05-21T19:24:00Z"/>
        </w:trPr>
        <w:tc>
          <w:tcPr>
            <w:tcW w:w="9314" w:type="dxa"/>
            <w:gridSpan w:val="4"/>
            <w:shd w:val="clear" w:color="auto" w:fill="auto"/>
          </w:tcPr>
          <w:p w14:paraId="13BE01B9" w14:textId="77777777" w:rsidR="00752A4E" w:rsidRPr="00691CC8" w:rsidRDefault="00752A4E" w:rsidP="00DB17CF">
            <w:pPr>
              <w:rPr>
                <w:ins w:id="2355" w:author="Girmay, Ezana" w:date="2024-05-21T19:24:00Z"/>
                <w:rFonts w:asciiTheme="minorHAnsi" w:hAnsiTheme="minorHAnsi" w:cstheme="minorHAnsi"/>
                <w:b/>
                <w:sz w:val="22"/>
                <w:szCs w:val="22"/>
                <w:rPrChange w:id="2356" w:author="Girmay, Ezana" w:date="2024-05-21T19:30:00Z">
                  <w:rPr>
                    <w:ins w:id="2357" w:author="Girmay, Ezana" w:date="2024-05-21T19:24:00Z"/>
                    <w:rFonts w:ascii="Arial" w:hAnsi="Arial" w:cs="Arial"/>
                    <w:b/>
                    <w:sz w:val="22"/>
                    <w:szCs w:val="22"/>
                  </w:rPr>
                </w:rPrChange>
              </w:rPr>
            </w:pPr>
            <w:ins w:id="2358" w:author="Girmay, Ezana" w:date="2024-05-21T19:24:00Z">
              <w:r w:rsidRPr="00691CC8">
                <w:rPr>
                  <w:rFonts w:asciiTheme="minorHAnsi" w:hAnsiTheme="minorHAnsi" w:cstheme="minorHAnsi"/>
                  <w:b/>
                  <w:sz w:val="22"/>
                  <w:szCs w:val="22"/>
                  <w:rPrChange w:id="2359" w:author="Girmay, Ezana" w:date="2024-05-21T19:30:00Z">
                    <w:rPr>
                      <w:rFonts w:ascii="Arial" w:hAnsi="Arial" w:cs="Arial"/>
                      <w:b/>
                      <w:sz w:val="22"/>
                      <w:szCs w:val="22"/>
                    </w:rPr>
                  </w:rPrChange>
                </w:rPr>
                <w:t xml:space="preserve">Special Requirements: </w:t>
              </w:r>
            </w:ins>
          </w:p>
          <w:p w14:paraId="7B54C496" w14:textId="77777777" w:rsidR="00752A4E" w:rsidRPr="00691CC8" w:rsidRDefault="00752A4E" w:rsidP="00DB17CF">
            <w:pPr>
              <w:rPr>
                <w:ins w:id="2360" w:author="Girmay, Ezana" w:date="2024-05-21T19:24:00Z"/>
                <w:rFonts w:asciiTheme="minorHAnsi" w:hAnsiTheme="minorHAnsi" w:cstheme="minorHAnsi"/>
                <w:b/>
                <w:sz w:val="22"/>
                <w:szCs w:val="22"/>
                <w:rPrChange w:id="2361" w:author="Girmay, Ezana" w:date="2024-05-21T19:30:00Z">
                  <w:rPr>
                    <w:ins w:id="2362" w:author="Girmay, Ezana" w:date="2024-05-21T19:24:00Z"/>
                    <w:rFonts w:ascii="Arial" w:hAnsi="Arial" w:cs="Arial"/>
                    <w:b/>
                    <w:sz w:val="22"/>
                    <w:szCs w:val="22"/>
                  </w:rPr>
                </w:rPrChange>
              </w:rPr>
            </w:pPr>
          </w:p>
          <w:p w14:paraId="7E069909" w14:textId="77777777" w:rsidR="00752A4E" w:rsidRPr="00691CC8" w:rsidRDefault="00752A4E" w:rsidP="00DB17CF">
            <w:pPr>
              <w:rPr>
                <w:ins w:id="2363" w:author="Girmay, Ezana" w:date="2024-05-21T19:24:00Z"/>
                <w:rFonts w:asciiTheme="minorHAnsi" w:hAnsiTheme="minorHAnsi" w:cstheme="minorHAnsi"/>
                <w:b/>
                <w:sz w:val="22"/>
                <w:szCs w:val="22"/>
                <w:rPrChange w:id="2364" w:author="Girmay, Ezana" w:date="2024-05-21T19:30:00Z">
                  <w:rPr>
                    <w:ins w:id="2365" w:author="Girmay, Ezana" w:date="2024-05-21T19:24:00Z"/>
                    <w:rFonts w:ascii="Arial" w:hAnsi="Arial" w:cs="Arial"/>
                    <w:b/>
                    <w:sz w:val="22"/>
                    <w:szCs w:val="22"/>
                  </w:rPr>
                </w:rPrChange>
              </w:rPr>
            </w:pPr>
          </w:p>
        </w:tc>
      </w:tr>
      <w:tr w:rsidR="00752A4E" w:rsidRPr="00691CC8" w14:paraId="35EEDED9" w14:textId="77777777" w:rsidTr="00DB17CF">
        <w:trPr>
          <w:ins w:id="2366" w:author="Girmay, Ezana" w:date="2024-05-21T19:24:00Z"/>
        </w:trPr>
        <w:tc>
          <w:tcPr>
            <w:tcW w:w="9314" w:type="dxa"/>
            <w:gridSpan w:val="4"/>
            <w:shd w:val="clear" w:color="auto" w:fill="auto"/>
          </w:tcPr>
          <w:p w14:paraId="0B63560D" w14:textId="77777777" w:rsidR="00752A4E" w:rsidRPr="00691CC8" w:rsidRDefault="00752A4E" w:rsidP="00DB17CF">
            <w:pPr>
              <w:rPr>
                <w:ins w:id="2367" w:author="Girmay, Ezana" w:date="2024-05-21T19:24:00Z"/>
                <w:rFonts w:asciiTheme="minorHAnsi" w:hAnsiTheme="minorHAnsi" w:cstheme="minorHAnsi"/>
                <w:b/>
                <w:sz w:val="22"/>
                <w:szCs w:val="22"/>
                <w:rPrChange w:id="2368" w:author="Girmay, Ezana" w:date="2024-05-21T19:30:00Z">
                  <w:rPr>
                    <w:ins w:id="2369" w:author="Girmay, Ezana" w:date="2024-05-21T19:24:00Z"/>
                    <w:rFonts w:ascii="Arial" w:hAnsi="Arial" w:cs="Arial"/>
                    <w:b/>
                    <w:sz w:val="22"/>
                    <w:szCs w:val="22"/>
                  </w:rPr>
                </w:rPrChange>
              </w:rPr>
            </w:pPr>
            <w:ins w:id="2370" w:author="Girmay, Ezana" w:date="2024-05-21T19:24:00Z">
              <w:r w:rsidRPr="00691CC8">
                <w:rPr>
                  <w:rFonts w:asciiTheme="minorHAnsi" w:hAnsiTheme="minorHAnsi" w:cstheme="minorHAnsi"/>
                  <w:b/>
                  <w:sz w:val="22"/>
                  <w:szCs w:val="22"/>
                  <w:rPrChange w:id="2371" w:author="Girmay, Ezana" w:date="2024-05-21T19:30:00Z">
                    <w:rPr>
                      <w:rFonts w:ascii="Arial" w:hAnsi="Arial" w:cs="Arial"/>
                      <w:b/>
                      <w:sz w:val="22"/>
                      <w:szCs w:val="22"/>
                    </w:rPr>
                  </w:rPrChange>
                </w:rPr>
                <w:t xml:space="preserve">To do/Issues: </w:t>
              </w:r>
            </w:ins>
          </w:p>
          <w:p w14:paraId="7CE8DE20" w14:textId="77777777" w:rsidR="00752A4E" w:rsidRPr="00691CC8" w:rsidRDefault="00752A4E" w:rsidP="00DB17CF">
            <w:pPr>
              <w:rPr>
                <w:ins w:id="2372" w:author="Girmay, Ezana" w:date="2024-05-21T19:24:00Z"/>
                <w:rFonts w:asciiTheme="minorHAnsi" w:hAnsiTheme="minorHAnsi" w:cstheme="minorHAnsi"/>
                <w:b/>
                <w:sz w:val="22"/>
                <w:szCs w:val="22"/>
                <w:rPrChange w:id="2373" w:author="Girmay, Ezana" w:date="2024-05-21T19:30:00Z">
                  <w:rPr>
                    <w:ins w:id="2374" w:author="Girmay, Ezana" w:date="2024-05-21T19:24:00Z"/>
                    <w:rFonts w:cs="Arial"/>
                    <w:b/>
                    <w:sz w:val="22"/>
                    <w:szCs w:val="22"/>
                  </w:rPr>
                </w:rPrChange>
              </w:rPr>
            </w:pPr>
          </w:p>
          <w:p w14:paraId="0C9E74AE" w14:textId="77777777" w:rsidR="00752A4E" w:rsidRPr="00691CC8" w:rsidRDefault="00752A4E" w:rsidP="00DB17CF">
            <w:pPr>
              <w:rPr>
                <w:ins w:id="2375" w:author="Girmay, Ezana" w:date="2024-05-21T19:24:00Z"/>
                <w:rFonts w:asciiTheme="minorHAnsi" w:hAnsiTheme="minorHAnsi" w:cstheme="minorHAnsi"/>
                <w:b/>
                <w:sz w:val="22"/>
                <w:szCs w:val="22"/>
                <w:rPrChange w:id="2376" w:author="Girmay, Ezana" w:date="2024-05-21T19:30:00Z">
                  <w:rPr>
                    <w:ins w:id="2377" w:author="Girmay, Ezana" w:date="2024-05-21T19:24:00Z"/>
                    <w:rFonts w:ascii="Arial" w:hAnsi="Arial" w:cs="Arial"/>
                    <w:b/>
                    <w:sz w:val="22"/>
                    <w:szCs w:val="22"/>
                  </w:rPr>
                </w:rPrChange>
              </w:rPr>
            </w:pPr>
          </w:p>
        </w:tc>
      </w:tr>
    </w:tbl>
    <w:p w14:paraId="0E379BDB" w14:textId="29FE14AD" w:rsidR="00752A4E" w:rsidRPr="00691CC8" w:rsidRDefault="00752A4E">
      <w:pPr>
        <w:rPr>
          <w:ins w:id="2378" w:author="Girmay, Ezana" w:date="2024-05-21T19:24:00Z"/>
          <w:rFonts w:asciiTheme="minorHAnsi" w:hAnsiTheme="minorHAnsi" w:cstheme="minorHAnsi"/>
          <w:b/>
          <w:color w:val="FFFFFF"/>
          <w:highlight w:val="darkCyan"/>
        </w:rPr>
      </w:pPr>
    </w:p>
    <w:p w14:paraId="136BF868" w14:textId="77777777" w:rsidR="00752A4E" w:rsidRPr="00691CC8" w:rsidRDefault="00752A4E">
      <w:pPr>
        <w:rPr>
          <w:ins w:id="2379" w:author="Girmay, Ezana" w:date="2024-05-21T19:24:00Z"/>
          <w:rFonts w:asciiTheme="minorHAnsi" w:hAnsiTheme="minorHAnsi" w:cstheme="minorHAnsi"/>
          <w:b/>
          <w:color w:val="FFFFFF"/>
          <w:highlight w:val="darkCyan"/>
        </w:rPr>
      </w:pPr>
      <w:ins w:id="2380" w:author="Girmay, Ezana" w:date="2024-05-21T19:24:00Z">
        <w:r w:rsidRPr="00691CC8">
          <w:rPr>
            <w:rFonts w:asciiTheme="minorHAnsi" w:hAnsiTheme="minorHAnsi" w:cstheme="minorHAnsi"/>
            <w:b/>
            <w:color w:val="FFFFFF"/>
            <w:highlight w:val="darkCyan"/>
          </w:rP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5"/>
        <w:gridCol w:w="784"/>
        <w:gridCol w:w="2767"/>
      </w:tblGrid>
      <w:tr w:rsidR="00752A4E" w:rsidRPr="00691CC8" w14:paraId="4E67B4D5" w14:textId="77777777" w:rsidTr="00DB17CF">
        <w:trPr>
          <w:ins w:id="2381" w:author="Girmay, Ezana" w:date="2024-05-21T19:25:00Z"/>
        </w:trPr>
        <w:tc>
          <w:tcPr>
            <w:tcW w:w="5763" w:type="dxa"/>
            <w:gridSpan w:val="2"/>
            <w:shd w:val="clear" w:color="auto" w:fill="auto"/>
          </w:tcPr>
          <w:p w14:paraId="544E27A0" w14:textId="77777777" w:rsidR="00752A4E" w:rsidRPr="00691CC8" w:rsidRDefault="00752A4E" w:rsidP="00DB17CF">
            <w:pPr>
              <w:rPr>
                <w:ins w:id="2382" w:author="Girmay, Ezana" w:date="2024-05-21T19:25:00Z"/>
                <w:rFonts w:asciiTheme="minorHAnsi" w:hAnsiTheme="minorHAnsi" w:cstheme="minorHAnsi"/>
                <w:sz w:val="22"/>
                <w:szCs w:val="22"/>
                <w:rPrChange w:id="2383" w:author="Girmay, Ezana" w:date="2024-05-21T19:30:00Z">
                  <w:rPr>
                    <w:ins w:id="2384" w:author="Girmay, Ezana" w:date="2024-05-21T19:25:00Z"/>
                    <w:rFonts w:ascii="Arial" w:hAnsi="Arial" w:cs="Arial"/>
                    <w:sz w:val="22"/>
                    <w:szCs w:val="22"/>
                  </w:rPr>
                </w:rPrChange>
              </w:rPr>
            </w:pPr>
            <w:ins w:id="2385" w:author="Girmay, Ezana" w:date="2024-05-21T19:25:00Z">
              <w:r w:rsidRPr="00691CC8">
                <w:rPr>
                  <w:rFonts w:asciiTheme="minorHAnsi" w:hAnsiTheme="minorHAnsi" w:cstheme="minorHAnsi"/>
                  <w:b/>
                  <w:sz w:val="22"/>
                  <w:szCs w:val="22"/>
                  <w:rPrChange w:id="2386" w:author="Girmay, Ezana" w:date="2024-05-21T19:30:00Z">
                    <w:rPr>
                      <w:rFonts w:ascii="Arial" w:hAnsi="Arial" w:cs="Arial"/>
                      <w:b/>
                      <w:sz w:val="22"/>
                      <w:szCs w:val="22"/>
                    </w:rPr>
                  </w:rPrChange>
                </w:rPr>
                <w:lastRenderedPageBreak/>
                <w:t>Use Case Name</w:t>
              </w:r>
              <w:r w:rsidRPr="00691CC8">
                <w:rPr>
                  <w:rFonts w:asciiTheme="minorHAnsi" w:hAnsiTheme="minorHAnsi" w:cstheme="minorHAnsi"/>
                  <w:sz w:val="22"/>
                  <w:szCs w:val="22"/>
                  <w:rPrChange w:id="2387" w:author="Girmay, Ezana" w:date="2024-05-21T19:30:00Z">
                    <w:rPr>
                      <w:rFonts w:ascii="Arial" w:hAnsi="Arial" w:cs="Arial"/>
                      <w:sz w:val="22"/>
                      <w:szCs w:val="22"/>
                    </w:rPr>
                  </w:rPrChange>
                </w:rPr>
                <w:t>: Add time to current pass</w:t>
              </w:r>
            </w:ins>
          </w:p>
        </w:tc>
        <w:tc>
          <w:tcPr>
            <w:tcW w:w="784" w:type="dxa"/>
            <w:shd w:val="clear" w:color="auto" w:fill="auto"/>
          </w:tcPr>
          <w:p w14:paraId="555312D2" w14:textId="77777777" w:rsidR="00752A4E" w:rsidRPr="00691CC8" w:rsidRDefault="00752A4E" w:rsidP="00DB17CF">
            <w:pPr>
              <w:rPr>
                <w:ins w:id="2388" w:author="Girmay, Ezana" w:date="2024-05-21T19:25:00Z"/>
                <w:rFonts w:asciiTheme="minorHAnsi" w:hAnsiTheme="minorHAnsi" w:cstheme="minorHAnsi"/>
                <w:sz w:val="22"/>
                <w:szCs w:val="22"/>
                <w:rPrChange w:id="2389" w:author="Girmay, Ezana" w:date="2024-05-21T19:30:00Z">
                  <w:rPr>
                    <w:ins w:id="2390" w:author="Girmay, Ezana" w:date="2024-05-21T19:25:00Z"/>
                    <w:rFonts w:ascii="Arial" w:hAnsi="Arial" w:cs="Arial"/>
                    <w:sz w:val="22"/>
                    <w:szCs w:val="22"/>
                  </w:rPr>
                </w:rPrChange>
              </w:rPr>
            </w:pPr>
            <w:ins w:id="2391" w:author="Girmay, Ezana" w:date="2024-05-21T19:25:00Z">
              <w:r w:rsidRPr="00691CC8">
                <w:rPr>
                  <w:rFonts w:asciiTheme="minorHAnsi" w:hAnsiTheme="minorHAnsi" w:cstheme="minorHAnsi"/>
                  <w:b/>
                  <w:sz w:val="22"/>
                  <w:szCs w:val="22"/>
                  <w:rPrChange w:id="2392" w:author="Girmay, Ezana" w:date="2024-05-21T19:30:00Z">
                    <w:rPr>
                      <w:rFonts w:ascii="Arial" w:hAnsi="Arial" w:cs="Arial"/>
                      <w:b/>
                      <w:sz w:val="22"/>
                      <w:szCs w:val="22"/>
                    </w:rPr>
                  </w:rPrChange>
                </w:rPr>
                <w:t>ID</w:t>
              </w:r>
              <w:r w:rsidRPr="00691CC8">
                <w:rPr>
                  <w:rFonts w:asciiTheme="minorHAnsi" w:hAnsiTheme="minorHAnsi" w:cstheme="minorHAnsi"/>
                  <w:sz w:val="22"/>
                  <w:szCs w:val="22"/>
                  <w:rPrChange w:id="2393" w:author="Girmay, Ezana" w:date="2024-05-21T19:30:00Z">
                    <w:rPr>
                      <w:rFonts w:ascii="Arial" w:hAnsi="Arial" w:cs="Arial"/>
                      <w:sz w:val="22"/>
                      <w:szCs w:val="22"/>
                    </w:rPr>
                  </w:rPrChange>
                </w:rPr>
                <w:t>:  9</w:t>
              </w:r>
            </w:ins>
          </w:p>
        </w:tc>
        <w:tc>
          <w:tcPr>
            <w:tcW w:w="2767" w:type="dxa"/>
            <w:shd w:val="clear" w:color="auto" w:fill="auto"/>
          </w:tcPr>
          <w:p w14:paraId="6F05D921" w14:textId="77777777" w:rsidR="00752A4E" w:rsidRPr="00691CC8" w:rsidRDefault="00752A4E" w:rsidP="00DB17CF">
            <w:pPr>
              <w:rPr>
                <w:ins w:id="2394" w:author="Girmay, Ezana" w:date="2024-05-21T19:25:00Z"/>
                <w:rFonts w:asciiTheme="minorHAnsi" w:hAnsiTheme="minorHAnsi" w:cstheme="minorHAnsi"/>
                <w:sz w:val="22"/>
                <w:szCs w:val="22"/>
                <w:rPrChange w:id="2395" w:author="Girmay, Ezana" w:date="2024-05-21T19:30:00Z">
                  <w:rPr>
                    <w:ins w:id="2396" w:author="Girmay, Ezana" w:date="2024-05-21T19:25:00Z"/>
                    <w:rFonts w:ascii="Arial" w:hAnsi="Arial" w:cs="Arial"/>
                    <w:sz w:val="22"/>
                    <w:szCs w:val="22"/>
                  </w:rPr>
                </w:rPrChange>
              </w:rPr>
            </w:pPr>
            <w:ins w:id="2397" w:author="Girmay, Ezana" w:date="2024-05-21T19:25:00Z">
              <w:r w:rsidRPr="00691CC8">
                <w:rPr>
                  <w:rFonts w:asciiTheme="minorHAnsi" w:hAnsiTheme="minorHAnsi" w:cstheme="minorHAnsi"/>
                  <w:b/>
                  <w:sz w:val="22"/>
                  <w:szCs w:val="22"/>
                  <w:rPrChange w:id="2398" w:author="Girmay, Ezana" w:date="2024-05-21T19:30:00Z">
                    <w:rPr>
                      <w:rFonts w:ascii="Arial" w:hAnsi="Arial" w:cs="Arial"/>
                      <w:b/>
                      <w:sz w:val="22"/>
                      <w:szCs w:val="22"/>
                    </w:rPr>
                  </w:rPrChange>
                </w:rPr>
                <w:t>Importance</w:t>
              </w:r>
              <w:r w:rsidRPr="00691CC8">
                <w:rPr>
                  <w:rFonts w:asciiTheme="minorHAnsi" w:hAnsiTheme="minorHAnsi" w:cstheme="minorHAnsi"/>
                  <w:sz w:val="22"/>
                  <w:szCs w:val="22"/>
                  <w:rPrChange w:id="2399" w:author="Girmay, Ezana" w:date="2024-05-21T19:30:00Z">
                    <w:rPr>
                      <w:rFonts w:ascii="Arial" w:hAnsi="Arial" w:cs="Arial"/>
                      <w:sz w:val="22"/>
                      <w:szCs w:val="22"/>
                    </w:rPr>
                  </w:rPrChange>
                </w:rPr>
                <w:t>: Should have</w:t>
              </w:r>
            </w:ins>
          </w:p>
        </w:tc>
      </w:tr>
      <w:tr w:rsidR="00752A4E" w:rsidRPr="00691CC8" w14:paraId="1FB979D0" w14:textId="77777777" w:rsidTr="00DB17CF">
        <w:trPr>
          <w:ins w:id="2400" w:author="Girmay, Ezana" w:date="2024-05-21T19:25:00Z"/>
        </w:trPr>
        <w:tc>
          <w:tcPr>
            <w:tcW w:w="4638" w:type="dxa"/>
            <w:shd w:val="clear" w:color="auto" w:fill="auto"/>
          </w:tcPr>
          <w:p w14:paraId="7B91344E" w14:textId="77777777" w:rsidR="00752A4E" w:rsidRPr="00691CC8" w:rsidRDefault="00752A4E" w:rsidP="00DB17CF">
            <w:pPr>
              <w:tabs>
                <w:tab w:val="center" w:pos="2211"/>
              </w:tabs>
              <w:rPr>
                <w:ins w:id="2401" w:author="Girmay, Ezana" w:date="2024-05-21T19:25:00Z"/>
                <w:rFonts w:asciiTheme="minorHAnsi" w:hAnsiTheme="minorHAnsi" w:cstheme="minorHAnsi"/>
                <w:sz w:val="22"/>
                <w:szCs w:val="22"/>
                <w:rPrChange w:id="2402" w:author="Girmay, Ezana" w:date="2024-05-21T19:30:00Z">
                  <w:rPr>
                    <w:ins w:id="2403" w:author="Girmay, Ezana" w:date="2024-05-21T19:25:00Z"/>
                    <w:rFonts w:ascii="Arial" w:hAnsi="Arial" w:cs="Arial"/>
                    <w:sz w:val="22"/>
                    <w:szCs w:val="22"/>
                  </w:rPr>
                </w:rPrChange>
              </w:rPr>
            </w:pPr>
            <w:ins w:id="2404" w:author="Girmay, Ezana" w:date="2024-05-21T19:25:00Z">
              <w:r w:rsidRPr="00691CC8">
                <w:rPr>
                  <w:rFonts w:asciiTheme="minorHAnsi" w:hAnsiTheme="minorHAnsi" w:cstheme="minorHAnsi"/>
                  <w:b/>
                  <w:sz w:val="22"/>
                  <w:szCs w:val="22"/>
                  <w:rPrChange w:id="2405" w:author="Girmay, Ezana" w:date="2024-05-21T19:30:00Z">
                    <w:rPr>
                      <w:rFonts w:ascii="Arial" w:hAnsi="Arial" w:cs="Arial"/>
                      <w:b/>
                      <w:sz w:val="22"/>
                      <w:szCs w:val="22"/>
                    </w:rPr>
                  </w:rPrChange>
                </w:rPr>
                <w:t>Primary Actor</w:t>
              </w:r>
              <w:r w:rsidRPr="00691CC8">
                <w:rPr>
                  <w:rFonts w:asciiTheme="minorHAnsi" w:hAnsiTheme="minorHAnsi" w:cstheme="minorHAnsi"/>
                  <w:sz w:val="22"/>
                  <w:szCs w:val="22"/>
                  <w:rPrChange w:id="2406" w:author="Girmay, Ezana" w:date="2024-05-21T19:30:00Z">
                    <w:rPr>
                      <w:rFonts w:ascii="Arial" w:hAnsi="Arial" w:cs="Arial"/>
                      <w:sz w:val="22"/>
                      <w:szCs w:val="22"/>
                    </w:rPr>
                  </w:rPrChange>
                </w:rPr>
                <w:t xml:space="preserve">: </w:t>
              </w:r>
              <w:r w:rsidRPr="00691CC8">
                <w:rPr>
                  <w:rFonts w:asciiTheme="minorHAnsi" w:hAnsiTheme="minorHAnsi" w:cstheme="minorHAnsi"/>
                  <w:color w:val="000000" w:themeColor="text1"/>
                  <w:sz w:val="22"/>
                  <w:szCs w:val="22"/>
                  <w:rPrChange w:id="2407" w:author="Girmay, Ezana" w:date="2024-05-21T19:30:00Z">
                    <w:rPr>
                      <w:rFonts w:ascii="Arial" w:hAnsi="Arial" w:cs="Arial"/>
                      <w:color w:val="000000" w:themeColor="text1"/>
                      <w:sz w:val="22"/>
                      <w:szCs w:val="22"/>
                    </w:rPr>
                  </w:rPrChange>
                </w:rPr>
                <w:t>Customer</w:t>
              </w:r>
              <w:r w:rsidRPr="00691CC8">
                <w:rPr>
                  <w:rFonts w:asciiTheme="minorHAnsi" w:hAnsiTheme="minorHAnsi" w:cstheme="minorHAnsi"/>
                  <w:sz w:val="22"/>
                  <w:szCs w:val="22"/>
                  <w:rPrChange w:id="2408" w:author="Girmay, Ezana" w:date="2024-05-21T19:30:00Z">
                    <w:rPr>
                      <w:rFonts w:ascii="Arial" w:hAnsi="Arial" w:cs="Arial"/>
                      <w:sz w:val="22"/>
                      <w:szCs w:val="22"/>
                    </w:rPr>
                  </w:rPrChange>
                </w:rPr>
                <w:tab/>
              </w:r>
            </w:ins>
          </w:p>
        </w:tc>
        <w:tc>
          <w:tcPr>
            <w:tcW w:w="4676" w:type="dxa"/>
            <w:gridSpan w:val="3"/>
            <w:shd w:val="clear" w:color="auto" w:fill="auto"/>
          </w:tcPr>
          <w:p w14:paraId="0C9087E1" w14:textId="77777777" w:rsidR="00752A4E" w:rsidRPr="00691CC8" w:rsidRDefault="00752A4E" w:rsidP="00DB17CF">
            <w:pPr>
              <w:rPr>
                <w:ins w:id="2409" w:author="Girmay, Ezana" w:date="2024-05-21T19:25:00Z"/>
                <w:rFonts w:asciiTheme="minorHAnsi" w:hAnsiTheme="minorHAnsi" w:cstheme="minorHAnsi"/>
                <w:sz w:val="22"/>
                <w:szCs w:val="22"/>
                <w:rPrChange w:id="2410" w:author="Girmay, Ezana" w:date="2024-05-21T19:30:00Z">
                  <w:rPr>
                    <w:ins w:id="2411" w:author="Girmay, Ezana" w:date="2024-05-21T19:25:00Z"/>
                    <w:rFonts w:ascii="Arial" w:hAnsi="Arial" w:cs="Arial"/>
                    <w:sz w:val="22"/>
                    <w:szCs w:val="22"/>
                  </w:rPr>
                </w:rPrChange>
              </w:rPr>
            </w:pPr>
            <w:ins w:id="2412" w:author="Girmay, Ezana" w:date="2024-05-21T19:25:00Z">
              <w:r w:rsidRPr="00691CC8">
                <w:rPr>
                  <w:rFonts w:asciiTheme="minorHAnsi" w:hAnsiTheme="minorHAnsi" w:cstheme="minorHAnsi"/>
                  <w:b/>
                  <w:sz w:val="22"/>
                  <w:szCs w:val="22"/>
                  <w:rPrChange w:id="2413" w:author="Girmay, Ezana" w:date="2024-05-21T19:30:00Z">
                    <w:rPr>
                      <w:rFonts w:ascii="Arial" w:hAnsi="Arial" w:cs="Arial"/>
                      <w:b/>
                      <w:sz w:val="22"/>
                      <w:szCs w:val="22"/>
                    </w:rPr>
                  </w:rPrChange>
                </w:rPr>
                <w:t>Use Case Type</w:t>
              </w:r>
              <w:r w:rsidRPr="00691CC8">
                <w:rPr>
                  <w:rFonts w:asciiTheme="minorHAnsi" w:hAnsiTheme="minorHAnsi" w:cstheme="minorHAnsi"/>
                  <w:sz w:val="22"/>
                  <w:szCs w:val="22"/>
                  <w:rPrChange w:id="2414" w:author="Girmay, Ezana" w:date="2024-05-21T19:30:00Z">
                    <w:rPr>
                      <w:rFonts w:ascii="Arial" w:hAnsi="Arial" w:cs="Arial"/>
                      <w:sz w:val="22"/>
                      <w:szCs w:val="22"/>
                    </w:rPr>
                  </w:rPrChange>
                </w:rPr>
                <w:t>: Overview, Essential</w:t>
              </w:r>
            </w:ins>
          </w:p>
        </w:tc>
      </w:tr>
      <w:tr w:rsidR="00752A4E" w:rsidRPr="00691CC8" w14:paraId="6DD6544F" w14:textId="77777777" w:rsidTr="00DB17CF">
        <w:trPr>
          <w:ins w:id="2415" w:author="Girmay, Ezana" w:date="2024-05-21T19:25:00Z"/>
        </w:trPr>
        <w:tc>
          <w:tcPr>
            <w:tcW w:w="9314" w:type="dxa"/>
            <w:gridSpan w:val="4"/>
            <w:shd w:val="clear" w:color="auto" w:fill="auto"/>
          </w:tcPr>
          <w:p w14:paraId="2982E772" w14:textId="77777777" w:rsidR="00752A4E" w:rsidRPr="00691CC8" w:rsidRDefault="00752A4E" w:rsidP="00DB17CF">
            <w:pPr>
              <w:rPr>
                <w:ins w:id="2416" w:author="Girmay, Ezana" w:date="2024-05-21T19:25:00Z"/>
                <w:rFonts w:asciiTheme="minorHAnsi" w:hAnsiTheme="minorHAnsi" w:cstheme="minorHAnsi"/>
                <w:b/>
                <w:sz w:val="22"/>
                <w:szCs w:val="22"/>
                <w:rPrChange w:id="2417" w:author="Girmay, Ezana" w:date="2024-05-21T19:30:00Z">
                  <w:rPr>
                    <w:ins w:id="2418" w:author="Girmay, Ezana" w:date="2024-05-21T19:25:00Z"/>
                    <w:rFonts w:ascii="Arial" w:hAnsi="Arial" w:cs="Arial"/>
                    <w:b/>
                    <w:sz w:val="22"/>
                    <w:szCs w:val="22"/>
                  </w:rPr>
                </w:rPrChange>
              </w:rPr>
            </w:pPr>
            <w:ins w:id="2419" w:author="Girmay, Ezana" w:date="2024-05-21T19:25:00Z">
              <w:r w:rsidRPr="00691CC8">
                <w:rPr>
                  <w:rFonts w:asciiTheme="minorHAnsi" w:hAnsiTheme="minorHAnsi" w:cstheme="minorHAnsi"/>
                  <w:b/>
                  <w:sz w:val="22"/>
                  <w:szCs w:val="22"/>
                  <w:rPrChange w:id="2420" w:author="Girmay, Ezana" w:date="2024-05-21T19:30:00Z">
                    <w:rPr>
                      <w:rFonts w:ascii="Arial" w:hAnsi="Arial" w:cs="Arial"/>
                      <w:b/>
                      <w:sz w:val="22"/>
                      <w:szCs w:val="22"/>
                    </w:rPr>
                  </w:rPrChange>
                </w:rPr>
                <w:t>Supporting Actors:</w:t>
              </w:r>
              <w:r w:rsidRPr="00691CC8">
                <w:rPr>
                  <w:rFonts w:asciiTheme="minorHAnsi" w:hAnsiTheme="minorHAnsi" w:cstheme="minorHAnsi"/>
                  <w:sz w:val="22"/>
                  <w:szCs w:val="22"/>
                  <w:rPrChange w:id="2421" w:author="Girmay, Ezana" w:date="2024-05-21T19:30:00Z">
                    <w:rPr>
                      <w:rFonts w:ascii="Arial" w:hAnsi="Arial" w:cs="Arial"/>
                      <w:sz w:val="22"/>
                      <w:szCs w:val="22"/>
                    </w:rPr>
                  </w:rPrChange>
                </w:rPr>
                <w:t xml:space="preserve"> </w:t>
              </w:r>
            </w:ins>
          </w:p>
          <w:p w14:paraId="1DF5D3D0" w14:textId="77777777" w:rsidR="00752A4E" w:rsidRPr="00691CC8" w:rsidRDefault="00752A4E" w:rsidP="00DB17CF">
            <w:pPr>
              <w:rPr>
                <w:ins w:id="2422" w:author="Girmay, Ezana" w:date="2024-05-21T19:25:00Z"/>
                <w:rFonts w:asciiTheme="minorHAnsi" w:hAnsiTheme="minorHAnsi" w:cstheme="minorHAnsi"/>
                <w:b/>
                <w:sz w:val="22"/>
                <w:szCs w:val="22"/>
                <w:rPrChange w:id="2423" w:author="Girmay, Ezana" w:date="2024-05-21T19:30:00Z">
                  <w:rPr>
                    <w:ins w:id="2424" w:author="Girmay, Ezana" w:date="2024-05-21T19:25:00Z"/>
                    <w:rFonts w:ascii="Arial" w:hAnsi="Arial" w:cs="Arial"/>
                    <w:b/>
                    <w:sz w:val="22"/>
                    <w:szCs w:val="22"/>
                  </w:rPr>
                </w:rPrChange>
              </w:rPr>
            </w:pPr>
          </w:p>
          <w:p w14:paraId="7ACB8C67" w14:textId="77777777" w:rsidR="00752A4E" w:rsidRPr="00691CC8" w:rsidRDefault="00752A4E" w:rsidP="00DB17CF">
            <w:pPr>
              <w:rPr>
                <w:ins w:id="2425" w:author="Girmay, Ezana" w:date="2024-05-21T19:25:00Z"/>
                <w:rFonts w:asciiTheme="minorHAnsi" w:hAnsiTheme="minorHAnsi" w:cstheme="minorHAnsi"/>
                <w:b/>
                <w:sz w:val="22"/>
                <w:szCs w:val="22"/>
                <w:rPrChange w:id="2426" w:author="Girmay, Ezana" w:date="2024-05-21T19:30:00Z">
                  <w:rPr>
                    <w:ins w:id="2427" w:author="Girmay, Ezana" w:date="2024-05-21T19:25:00Z"/>
                    <w:rFonts w:ascii="Arial" w:hAnsi="Arial" w:cs="Arial"/>
                    <w:b/>
                    <w:sz w:val="22"/>
                    <w:szCs w:val="22"/>
                  </w:rPr>
                </w:rPrChange>
              </w:rPr>
            </w:pPr>
          </w:p>
        </w:tc>
      </w:tr>
      <w:tr w:rsidR="00752A4E" w:rsidRPr="00691CC8" w14:paraId="22895568" w14:textId="77777777" w:rsidTr="00DB17CF">
        <w:trPr>
          <w:ins w:id="2428" w:author="Girmay, Ezana" w:date="2024-05-21T19:25:00Z"/>
        </w:trPr>
        <w:tc>
          <w:tcPr>
            <w:tcW w:w="9314" w:type="dxa"/>
            <w:gridSpan w:val="4"/>
            <w:shd w:val="clear" w:color="auto" w:fill="auto"/>
          </w:tcPr>
          <w:p w14:paraId="526D5582" w14:textId="77777777" w:rsidR="00752A4E" w:rsidRPr="00691CC8" w:rsidRDefault="00752A4E" w:rsidP="00DB17CF">
            <w:pPr>
              <w:rPr>
                <w:ins w:id="2429" w:author="Girmay, Ezana" w:date="2024-05-21T19:25:00Z"/>
                <w:rFonts w:asciiTheme="minorHAnsi" w:hAnsiTheme="minorHAnsi" w:cstheme="minorHAnsi"/>
                <w:sz w:val="22"/>
                <w:szCs w:val="22"/>
                <w:rPrChange w:id="2430" w:author="Girmay, Ezana" w:date="2024-05-21T19:30:00Z">
                  <w:rPr>
                    <w:ins w:id="2431" w:author="Girmay, Ezana" w:date="2024-05-21T19:25:00Z"/>
                    <w:rFonts w:ascii="Arial" w:hAnsi="Arial" w:cs="Arial"/>
                    <w:sz w:val="22"/>
                    <w:szCs w:val="22"/>
                  </w:rPr>
                </w:rPrChange>
              </w:rPr>
            </w:pPr>
            <w:ins w:id="2432" w:author="Girmay, Ezana" w:date="2024-05-21T19:25:00Z">
              <w:r w:rsidRPr="00691CC8">
                <w:rPr>
                  <w:rFonts w:asciiTheme="minorHAnsi" w:hAnsiTheme="minorHAnsi" w:cstheme="minorHAnsi"/>
                  <w:b/>
                  <w:sz w:val="22"/>
                  <w:szCs w:val="22"/>
                  <w:rPrChange w:id="2433" w:author="Girmay, Ezana" w:date="2024-05-21T19:30:00Z">
                    <w:rPr>
                      <w:rFonts w:ascii="Arial" w:hAnsi="Arial" w:cs="Arial"/>
                      <w:b/>
                      <w:sz w:val="22"/>
                      <w:szCs w:val="22"/>
                    </w:rPr>
                  </w:rPrChange>
                </w:rPr>
                <w:t>Stakeholders and Interests</w:t>
              </w:r>
              <w:r w:rsidRPr="00691CC8">
                <w:rPr>
                  <w:rFonts w:asciiTheme="minorHAnsi" w:hAnsiTheme="minorHAnsi" w:cstheme="minorHAnsi"/>
                  <w:sz w:val="22"/>
                  <w:szCs w:val="22"/>
                  <w:rPrChange w:id="2434" w:author="Girmay, Ezana" w:date="2024-05-21T19:30:00Z">
                    <w:rPr>
                      <w:rFonts w:ascii="Arial" w:hAnsi="Arial" w:cs="Arial"/>
                      <w:sz w:val="22"/>
                      <w:szCs w:val="22"/>
                    </w:rPr>
                  </w:rPrChange>
                </w:rPr>
                <w:t xml:space="preserve">: </w:t>
              </w:r>
            </w:ins>
          </w:p>
          <w:p w14:paraId="47762AFA" w14:textId="77777777" w:rsidR="00752A4E" w:rsidRPr="00691CC8" w:rsidRDefault="00752A4E" w:rsidP="00DB17CF">
            <w:pPr>
              <w:rPr>
                <w:ins w:id="2435" w:author="Girmay, Ezana" w:date="2024-05-21T19:25:00Z"/>
                <w:rFonts w:asciiTheme="minorHAnsi" w:hAnsiTheme="minorHAnsi" w:cstheme="minorHAnsi"/>
                <w:sz w:val="22"/>
                <w:szCs w:val="22"/>
                <w:rPrChange w:id="2436" w:author="Girmay, Ezana" w:date="2024-05-21T19:30:00Z">
                  <w:rPr>
                    <w:ins w:id="2437" w:author="Girmay, Ezana" w:date="2024-05-21T19:25:00Z"/>
                    <w:rFonts w:ascii="Arial" w:hAnsi="Arial" w:cs="Arial"/>
                    <w:sz w:val="22"/>
                    <w:szCs w:val="22"/>
                  </w:rPr>
                </w:rPrChange>
              </w:rPr>
            </w:pPr>
            <w:ins w:id="2438" w:author="Girmay, Ezana" w:date="2024-05-21T19:25:00Z">
              <w:r w:rsidRPr="00691CC8">
                <w:rPr>
                  <w:rFonts w:asciiTheme="minorHAnsi" w:hAnsiTheme="minorHAnsi" w:cstheme="minorHAnsi"/>
                  <w:sz w:val="22"/>
                  <w:szCs w:val="22"/>
                  <w:rPrChange w:id="2439" w:author="Girmay, Ezana" w:date="2024-05-21T19:30:00Z">
                    <w:rPr>
                      <w:rFonts w:ascii="Arial" w:hAnsi="Arial" w:cs="Arial"/>
                      <w:sz w:val="22"/>
                      <w:szCs w:val="22"/>
                    </w:rPr>
                  </w:rPrChange>
                </w:rPr>
                <w:t xml:space="preserve">Lot Manger-When Customers passes don’t expire there are less tickets to issue. </w:t>
              </w:r>
            </w:ins>
          </w:p>
          <w:p w14:paraId="1B5B8EFE" w14:textId="77777777" w:rsidR="00752A4E" w:rsidRPr="00691CC8" w:rsidRDefault="00752A4E" w:rsidP="00DB17CF">
            <w:pPr>
              <w:rPr>
                <w:ins w:id="2440" w:author="Girmay, Ezana" w:date="2024-05-21T19:25:00Z"/>
                <w:rFonts w:asciiTheme="minorHAnsi" w:hAnsiTheme="minorHAnsi" w:cstheme="minorHAnsi"/>
                <w:sz w:val="22"/>
                <w:szCs w:val="22"/>
                <w:rPrChange w:id="2441" w:author="Girmay, Ezana" w:date="2024-05-21T19:30:00Z">
                  <w:rPr>
                    <w:ins w:id="2442" w:author="Girmay, Ezana" w:date="2024-05-21T19:25:00Z"/>
                    <w:rFonts w:ascii="Arial" w:hAnsi="Arial" w:cs="Arial"/>
                    <w:sz w:val="22"/>
                    <w:szCs w:val="22"/>
                  </w:rPr>
                </w:rPrChange>
              </w:rPr>
            </w:pPr>
          </w:p>
        </w:tc>
      </w:tr>
      <w:tr w:rsidR="00752A4E" w:rsidRPr="00691CC8" w14:paraId="0DC1E32F" w14:textId="77777777" w:rsidTr="00DB17CF">
        <w:trPr>
          <w:ins w:id="2443" w:author="Girmay, Ezana" w:date="2024-05-21T19:25:00Z"/>
        </w:trPr>
        <w:tc>
          <w:tcPr>
            <w:tcW w:w="9314" w:type="dxa"/>
            <w:gridSpan w:val="4"/>
            <w:shd w:val="clear" w:color="auto" w:fill="auto"/>
          </w:tcPr>
          <w:p w14:paraId="099E33ED" w14:textId="77777777" w:rsidR="00752A4E" w:rsidRPr="00691CC8" w:rsidRDefault="00752A4E" w:rsidP="00DB17CF">
            <w:pPr>
              <w:rPr>
                <w:ins w:id="2444" w:author="Girmay, Ezana" w:date="2024-05-21T19:25:00Z"/>
                <w:rFonts w:asciiTheme="minorHAnsi" w:hAnsiTheme="minorHAnsi" w:cstheme="minorHAnsi"/>
                <w:sz w:val="22"/>
                <w:szCs w:val="22"/>
                <w:rPrChange w:id="2445" w:author="Girmay, Ezana" w:date="2024-05-21T19:30:00Z">
                  <w:rPr>
                    <w:ins w:id="2446" w:author="Girmay, Ezana" w:date="2024-05-21T19:25:00Z"/>
                    <w:rFonts w:ascii="Arial" w:hAnsi="Arial" w:cs="Arial"/>
                    <w:sz w:val="22"/>
                    <w:szCs w:val="22"/>
                  </w:rPr>
                </w:rPrChange>
              </w:rPr>
            </w:pPr>
            <w:ins w:id="2447" w:author="Girmay, Ezana" w:date="2024-05-21T19:25:00Z">
              <w:r w:rsidRPr="00691CC8">
                <w:rPr>
                  <w:rFonts w:asciiTheme="minorHAnsi" w:hAnsiTheme="minorHAnsi" w:cstheme="minorHAnsi"/>
                  <w:b/>
                  <w:sz w:val="22"/>
                  <w:szCs w:val="22"/>
                  <w:rPrChange w:id="2448" w:author="Girmay, Ezana" w:date="2024-05-21T19:30:00Z">
                    <w:rPr>
                      <w:rFonts w:ascii="Arial" w:hAnsi="Arial" w:cs="Arial"/>
                      <w:b/>
                      <w:sz w:val="22"/>
                      <w:szCs w:val="22"/>
                    </w:rPr>
                  </w:rPrChange>
                </w:rPr>
                <w:t>Brief Description</w:t>
              </w:r>
              <w:r w:rsidRPr="00691CC8">
                <w:rPr>
                  <w:rFonts w:asciiTheme="minorHAnsi" w:hAnsiTheme="minorHAnsi" w:cstheme="minorHAnsi"/>
                  <w:sz w:val="22"/>
                  <w:szCs w:val="22"/>
                  <w:rPrChange w:id="2449" w:author="Girmay, Ezana" w:date="2024-05-21T19:30:00Z">
                    <w:rPr>
                      <w:rFonts w:ascii="Arial" w:hAnsi="Arial" w:cs="Arial"/>
                      <w:sz w:val="22"/>
                      <w:szCs w:val="22"/>
                    </w:rPr>
                  </w:rPrChange>
                </w:rPr>
                <w:t xml:space="preserve">: </w:t>
              </w:r>
            </w:ins>
          </w:p>
          <w:p w14:paraId="153AC6F8" w14:textId="0F690EFC" w:rsidR="00752A4E" w:rsidRPr="00691CC8" w:rsidRDefault="002C34F1" w:rsidP="00DB17CF">
            <w:pPr>
              <w:rPr>
                <w:ins w:id="2450" w:author="Girmay, Ezana" w:date="2024-05-21T19:25:00Z"/>
                <w:rFonts w:asciiTheme="minorHAnsi" w:hAnsiTheme="minorHAnsi" w:cstheme="minorHAnsi"/>
                <w:sz w:val="22"/>
                <w:szCs w:val="22"/>
                <w:rPrChange w:id="2451" w:author="Girmay, Ezana" w:date="2024-05-21T19:30:00Z">
                  <w:rPr>
                    <w:ins w:id="2452" w:author="Girmay, Ezana" w:date="2024-05-21T19:25:00Z"/>
                    <w:rFonts w:ascii="Arial" w:hAnsi="Arial" w:cs="Arial"/>
                    <w:sz w:val="22"/>
                    <w:szCs w:val="22"/>
                  </w:rPr>
                </w:rPrChange>
              </w:rPr>
            </w:pPr>
            <w:ins w:id="2453" w:author="Girmay, Ezana" w:date="2024-05-21T20:26:00Z">
              <w:r w:rsidRPr="002C34F1">
                <w:rPr>
                  <w:rFonts w:asciiTheme="minorHAnsi" w:hAnsiTheme="minorHAnsi" w:cstheme="minorHAnsi"/>
                  <w:sz w:val="22"/>
                  <w:szCs w:val="22"/>
                </w:rPr>
                <w:t xml:space="preserve">When customer's passes have expired, they are sending a notification reminding them. </w:t>
              </w:r>
            </w:ins>
            <w:ins w:id="2454" w:author="Girmay, Ezana" w:date="2024-05-21T19:25:00Z">
              <w:r w:rsidR="00752A4E" w:rsidRPr="00691CC8">
                <w:rPr>
                  <w:rFonts w:asciiTheme="minorHAnsi" w:hAnsiTheme="minorHAnsi" w:cstheme="minorHAnsi"/>
                  <w:sz w:val="22"/>
                  <w:szCs w:val="22"/>
                  <w:rPrChange w:id="2455" w:author="Girmay, Ezana" w:date="2024-05-21T19:30:00Z">
                    <w:rPr>
                      <w:rFonts w:ascii="Arial" w:hAnsi="Arial" w:cs="Arial"/>
                      <w:sz w:val="22"/>
                      <w:szCs w:val="22"/>
                    </w:rPr>
                  </w:rPrChange>
                </w:rPr>
                <w:t>If they select the notification</w:t>
              </w:r>
            </w:ins>
            <w:ins w:id="2456" w:author="Girmay, Ezana" w:date="2024-05-21T20:26:00Z">
              <w:r>
                <w:rPr>
                  <w:rFonts w:asciiTheme="minorHAnsi" w:hAnsiTheme="minorHAnsi" w:cstheme="minorHAnsi"/>
                  <w:sz w:val="22"/>
                  <w:szCs w:val="22"/>
                </w:rPr>
                <w:t>,</w:t>
              </w:r>
            </w:ins>
            <w:ins w:id="2457" w:author="Girmay, Ezana" w:date="2024-05-21T19:25:00Z">
              <w:r w:rsidR="00752A4E" w:rsidRPr="00691CC8">
                <w:rPr>
                  <w:rFonts w:asciiTheme="minorHAnsi" w:hAnsiTheme="minorHAnsi" w:cstheme="minorHAnsi"/>
                  <w:sz w:val="22"/>
                  <w:szCs w:val="22"/>
                  <w:rPrChange w:id="2458" w:author="Girmay, Ezana" w:date="2024-05-21T19:30:00Z">
                    <w:rPr>
                      <w:rFonts w:ascii="Arial" w:hAnsi="Arial" w:cs="Arial"/>
                      <w:sz w:val="22"/>
                      <w:szCs w:val="22"/>
                    </w:rPr>
                  </w:rPrChange>
                </w:rPr>
                <w:t xml:space="preserve"> it will take them to the app where they can add more time to their pass.</w:t>
              </w:r>
            </w:ins>
          </w:p>
          <w:p w14:paraId="0AEFD098" w14:textId="77777777" w:rsidR="00752A4E" w:rsidRPr="00691CC8" w:rsidRDefault="00752A4E" w:rsidP="00DB17CF">
            <w:pPr>
              <w:rPr>
                <w:ins w:id="2459" w:author="Girmay, Ezana" w:date="2024-05-21T19:25:00Z"/>
                <w:rFonts w:asciiTheme="minorHAnsi" w:hAnsiTheme="minorHAnsi" w:cstheme="minorHAnsi"/>
                <w:sz w:val="22"/>
                <w:szCs w:val="22"/>
                <w:rPrChange w:id="2460" w:author="Girmay, Ezana" w:date="2024-05-21T19:30:00Z">
                  <w:rPr>
                    <w:ins w:id="2461" w:author="Girmay, Ezana" w:date="2024-05-21T19:25:00Z"/>
                    <w:rFonts w:ascii="Arial" w:hAnsi="Arial" w:cs="Arial"/>
                    <w:sz w:val="22"/>
                    <w:szCs w:val="22"/>
                  </w:rPr>
                </w:rPrChange>
              </w:rPr>
            </w:pPr>
          </w:p>
          <w:p w14:paraId="2D22090C" w14:textId="77777777" w:rsidR="00752A4E" w:rsidRPr="00691CC8" w:rsidRDefault="00752A4E" w:rsidP="00DB17CF">
            <w:pPr>
              <w:rPr>
                <w:ins w:id="2462" w:author="Girmay, Ezana" w:date="2024-05-21T19:25:00Z"/>
                <w:rFonts w:asciiTheme="minorHAnsi" w:hAnsiTheme="minorHAnsi" w:cstheme="minorHAnsi"/>
                <w:sz w:val="22"/>
                <w:szCs w:val="22"/>
                <w:rPrChange w:id="2463" w:author="Girmay, Ezana" w:date="2024-05-21T19:30:00Z">
                  <w:rPr>
                    <w:ins w:id="2464" w:author="Girmay, Ezana" w:date="2024-05-21T19:25:00Z"/>
                    <w:rFonts w:ascii="Arial" w:hAnsi="Arial" w:cs="Arial"/>
                    <w:sz w:val="22"/>
                    <w:szCs w:val="22"/>
                  </w:rPr>
                </w:rPrChange>
              </w:rPr>
            </w:pPr>
          </w:p>
        </w:tc>
      </w:tr>
      <w:tr w:rsidR="00752A4E" w:rsidRPr="00691CC8" w14:paraId="63ECD3DA" w14:textId="77777777" w:rsidTr="00DB17CF">
        <w:trPr>
          <w:ins w:id="2465" w:author="Girmay, Ezana" w:date="2024-05-21T19:25:00Z"/>
        </w:trPr>
        <w:tc>
          <w:tcPr>
            <w:tcW w:w="9314" w:type="dxa"/>
            <w:gridSpan w:val="4"/>
            <w:shd w:val="clear" w:color="auto" w:fill="auto"/>
          </w:tcPr>
          <w:p w14:paraId="62354309" w14:textId="77777777" w:rsidR="00752A4E" w:rsidRPr="00691CC8" w:rsidRDefault="00752A4E" w:rsidP="00DB17CF">
            <w:pPr>
              <w:rPr>
                <w:ins w:id="2466" w:author="Girmay, Ezana" w:date="2024-05-21T19:25:00Z"/>
                <w:rFonts w:asciiTheme="minorHAnsi" w:hAnsiTheme="minorHAnsi" w:cstheme="minorHAnsi"/>
                <w:sz w:val="22"/>
                <w:szCs w:val="22"/>
                <w:rPrChange w:id="2467" w:author="Girmay, Ezana" w:date="2024-05-21T19:30:00Z">
                  <w:rPr>
                    <w:ins w:id="2468" w:author="Girmay, Ezana" w:date="2024-05-21T19:25:00Z"/>
                    <w:rFonts w:ascii="Arial" w:hAnsi="Arial" w:cs="Arial"/>
                    <w:sz w:val="22"/>
                    <w:szCs w:val="22"/>
                  </w:rPr>
                </w:rPrChange>
              </w:rPr>
            </w:pPr>
            <w:ins w:id="2469" w:author="Girmay, Ezana" w:date="2024-05-21T19:25:00Z">
              <w:r w:rsidRPr="00691CC8">
                <w:rPr>
                  <w:rFonts w:asciiTheme="minorHAnsi" w:hAnsiTheme="minorHAnsi" w:cstheme="minorHAnsi"/>
                  <w:b/>
                  <w:sz w:val="22"/>
                  <w:szCs w:val="22"/>
                  <w:rPrChange w:id="2470" w:author="Girmay, Ezana" w:date="2024-05-21T19:30:00Z">
                    <w:rPr>
                      <w:rFonts w:ascii="Arial" w:hAnsi="Arial" w:cs="Arial"/>
                      <w:b/>
                      <w:sz w:val="22"/>
                      <w:szCs w:val="22"/>
                    </w:rPr>
                  </w:rPrChange>
                </w:rPr>
                <w:t>Trigger</w:t>
              </w:r>
              <w:r w:rsidRPr="00691CC8">
                <w:rPr>
                  <w:rFonts w:asciiTheme="minorHAnsi" w:hAnsiTheme="minorHAnsi" w:cstheme="minorHAnsi"/>
                  <w:sz w:val="22"/>
                  <w:szCs w:val="22"/>
                  <w:rPrChange w:id="2471" w:author="Girmay, Ezana" w:date="2024-05-21T19:30:00Z">
                    <w:rPr>
                      <w:rFonts w:ascii="Arial" w:hAnsi="Arial" w:cs="Arial"/>
                      <w:sz w:val="22"/>
                      <w:szCs w:val="22"/>
                    </w:rPr>
                  </w:rPrChange>
                </w:rPr>
                <w:t xml:space="preserve">: Select add time button. </w:t>
              </w:r>
            </w:ins>
          </w:p>
          <w:p w14:paraId="30599C9E" w14:textId="77777777" w:rsidR="00752A4E" w:rsidRPr="00691CC8" w:rsidRDefault="00752A4E" w:rsidP="00DB17CF">
            <w:pPr>
              <w:rPr>
                <w:ins w:id="2472" w:author="Girmay, Ezana" w:date="2024-05-21T19:25:00Z"/>
                <w:rFonts w:asciiTheme="minorHAnsi" w:hAnsiTheme="minorHAnsi" w:cstheme="minorHAnsi"/>
                <w:sz w:val="22"/>
                <w:szCs w:val="22"/>
                <w:rPrChange w:id="2473" w:author="Girmay, Ezana" w:date="2024-05-21T19:30:00Z">
                  <w:rPr>
                    <w:ins w:id="2474" w:author="Girmay, Ezana" w:date="2024-05-21T19:25:00Z"/>
                    <w:rFonts w:ascii="Arial" w:hAnsi="Arial" w:cs="Arial"/>
                    <w:sz w:val="22"/>
                    <w:szCs w:val="22"/>
                  </w:rPr>
                </w:rPrChange>
              </w:rPr>
            </w:pPr>
          </w:p>
          <w:p w14:paraId="78DA25E6" w14:textId="77777777" w:rsidR="00752A4E" w:rsidRPr="00691CC8" w:rsidRDefault="00752A4E" w:rsidP="00DB17CF">
            <w:pPr>
              <w:tabs>
                <w:tab w:val="left" w:pos="1980"/>
                <w:tab w:val="left" w:pos="3240"/>
              </w:tabs>
              <w:rPr>
                <w:ins w:id="2475" w:author="Girmay, Ezana" w:date="2024-05-21T19:25:00Z"/>
                <w:rFonts w:asciiTheme="minorHAnsi" w:hAnsiTheme="minorHAnsi" w:cstheme="minorHAnsi"/>
                <w:sz w:val="22"/>
                <w:szCs w:val="22"/>
                <w:rPrChange w:id="2476" w:author="Girmay, Ezana" w:date="2024-05-21T19:30:00Z">
                  <w:rPr>
                    <w:ins w:id="2477" w:author="Girmay, Ezana" w:date="2024-05-21T19:25:00Z"/>
                    <w:rFonts w:ascii="Arial" w:hAnsi="Arial" w:cs="Arial"/>
                    <w:sz w:val="22"/>
                    <w:szCs w:val="22"/>
                  </w:rPr>
                </w:rPrChange>
              </w:rPr>
            </w:pPr>
            <w:ins w:id="2478" w:author="Girmay, Ezana" w:date="2024-05-21T19:25:00Z">
              <w:r w:rsidRPr="00691CC8">
                <w:rPr>
                  <w:rFonts w:asciiTheme="minorHAnsi" w:hAnsiTheme="minorHAnsi" w:cstheme="minorHAnsi"/>
                  <w:b/>
                  <w:sz w:val="22"/>
                  <w:szCs w:val="22"/>
                  <w:rPrChange w:id="2479" w:author="Girmay, Ezana" w:date="2024-05-21T19:30:00Z">
                    <w:rPr>
                      <w:rFonts w:ascii="Arial" w:hAnsi="Arial" w:cs="Arial"/>
                      <w:b/>
                      <w:sz w:val="22"/>
                      <w:szCs w:val="22"/>
                    </w:rPr>
                  </w:rPrChange>
                </w:rPr>
                <w:t>Type</w:t>
              </w:r>
              <w:r w:rsidRPr="00691CC8">
                <w:rPr>
                  <w:rFonts w:asciiTheme="minorHAnsi" w:hAnsiTheme="minorHAnsi" w:cstheme="minorHAnsi"/>
                  <w:sz w:val="22"/>
                  <w:szCs w:val="22"/>
                  <w:rPrChange w:id="2480" w:author="Girmay, Ezana" w:date="2024-05-21T19:30:00Z">
                    <w:rPr>
                      <w:rFonts w:ascii="Arial" w:hAnsi="Arial" w:cs="Arial"/>
                      <w:sz w:val="22"/>
                      <w:szCs w:val="22"/>
                    </w:rPr>
                  </w:rPrChange>
                </w:rPr>
                <w:t xml:space="preserve"> (mark one): </w:t>
              </w:r>
              <w:r w:rsidRPr="00691CC8">
                <w:rPr>
                  <w:rFonts w:asciiTheme="minorHAnsi" w:hAnsiTheme="minorHAnsi" w:cstheme="minorHAnsi"/>
                  <w:sz w:val="22"/>
                  <w:szCs w:val="22"/>
                  <w:rPrChange w:id="2481" w:author="Girmay, Ezana" w:date="2024-05-21T19:30:00Z">
                    <w:rPr>
                      <w:rFonts w:ascii="Arial" w:hAnsi="Arial" w:cs="Arial"/>
                      <w:sz w:val="22"/>
                      <w:szCs w:val="22"/>
                    </w:rPr>
                  </w:rPrChange>
                </w:rPr>
                <w:tab/>
                <w:t>_</w:t>
              </w:r>
              <w:r w:rsidRPr="00691CC8">
                <w:rPr>
                  <w:rFonts w:asciiTheme="minorHAnsi" w:hAnsiTheme="minorHAnsi" w:cstheme="minorHAnsi"/>
                  <w:sz w:val="22"/>
                  <w:szCs w:val="22"/>
                  <w:u w:val="single"/>
                  <w:rPrChange w:id="2482" w:author="Girmay, Ezana" w:date="2024-05-21T19:30:00Z">
                    <w:rPr>
                      <w:rFonts w:ascii="Arial" w:hAnsi="Arial" w:cs="Arial"/>
                      <w:sz w:val="22"/>
                      <w:szCs w:val="22"/>
                      <w:u w:val="single"/>
                    </w:rPr>
                  </w:rPrChange>
                </w:rPr>
                <w:t>X</w:t>
              </w:r>
              <w:r w:rsidRPr="00691CC8">
                <w:rPr>
                  <w:rFonts w:asciiTheme="minorHAnsi" w:hAnsiTheme="minorHAnsi" w:cstheme="minorHAnsi"/>
                  <w:sz w:val="22"/>
                  <w:szCs w:val="22"/>
                  <w:rPrChange w:id="2483" w:author="Girmay, Ezana" w:date="2024-05-21T19:30:00Z">
                    <w:rPr>
                      <w:rFonts w:ascii="Arial" w:hAnsi="Arial" w:cs="Arial"/>
                      <w:sz w:val="22"/>
                      <w:szCs w:val="22"/>
                    </w:rPr>
                  </w:rPrChange>
                </w:rPr>
                <w:t>_ External</w:t>
              </w:r>
              <w:r w:rsidRPr="00691CC8">
                <w:rPr>
                  <w:rFonts w:asciiTheme="minorHAnsi" w:hAnsiTheme="minorHAnsi" w:cstheme="minorHAnsi"/>
                  <w:sz w:val="22"/>
                  <w:szCs w:val="22"/>
                  <w:rPrChange w:id="2484" w:author="Girmay, Ezana" w:date="2024-05-21T19:30:00Z">
                    <w:rPr>
                      <w:rFonts w:ascii="Arial" w:hAnsi="Arial" w:cs="Arial"/>
                      <w:sz w:val="22"/>
                      <w:szCs w:val="22"/>
                    </w:rPr>
                  </w:rPrChange>
                </w:rPr>
                <w:tab/>
                <w:t xml:space="preserve">   ___ Temporal</w:t>
              </w:r>
            </w:ins>
          </w:p>
        </w:tc>
      </w:tr>
      <w:tr w:rsidR="00752A4E" w:rsidRPr="00691CC8" w14:paraId="3A8661FD" w14:textId="77777777" w:rsidTr="00DB17CF">
        <w:trPr>
          <w:ins w:id="2485" w:author="Girmay, Ezana" w:date="2024-05-21T19:25:00Z"/>
        </w:trPr>
        <w:tc>
          <w:tcPr>
            <w:tcW w:w="9314" w:type="dxa"/>
            <w:gridSpan w:val="4"/>
            <w:shd w:val="clear" w:color="auto" w:fill="auto"/>
          </w:tcPr>
          <w:p w14:paraId="0F88303C" w14:textId="77777777" w:rsidR="00752A4E" w:rsidRPr="00691CC8" w:rsidRDefault="00752A4E" w:rsidP="00DB17CF">
            <w:pPr>
              <w:rPr>
                <w:ins w:id="2486" w:author="Girmay, Ezana" w:date="2024-05-21T19:25:00Z"/>
                <w:rFonts w:asciiTheme="minorHAnsi" w:hAnsiTheme="minorHAnsi" w:cstheme="minorHAnsi"/>
                <w:sz w:val="22"/>
                <w:szCs w:val="22"/>
                <w:rPrChange w:id="2487" w:author="Girmay, Ezana" w:date="2024-05-21T19:30:00Z">
                  <w:rPr>
                    <w:ins w:id="2488" w:author="Girmay, Ezana" w:date="2024-05-21T19:25:00Z"/>
                    <w:rFonts w:ascii="Arial" w:hAnsi="Arial" w:cs="Arial"/>
                    <w:sz w:val="22"/>
                    <w:szCs w:val="22"/>
                  </w:rPr>
                </w:rPrChange>
              </w:rPr>
            </w:pPr>
            <w:ins w:id="2489" w:author="Girmay, Ezana" w:date="2024-05-21T19:25:00Z">
              <w:r w:rsidRPr="00691CC8">
                <w:rPr>
                  <w:rFonts w:asciiTheme="minorHAnsi" w:hAnsiTheme="minorHAnsi" w:cstheme="minorHAnsi"/>
                  <w:b/>
                  <w:sz w:val="22"/>
                  <w:szCs w:val="22"/>
                  <w:rPrChange w:id="2490" w:author="Girmay, Ezana" w:date="2024-05-21T19:30:00Z">
                    <w:rPr>
                      <w:rFonts w:ascii="Arial" w:hAnsi="Arial" w:cs="Arial"/>
                      <w:b/>
                      <w:sz w:val="22"/>
                      <w:szCs w:val="22"/>
                    </w:rPr>
                  </w:rPrChange>
                </w:rPr>
                <w:t>Relationships</w:t>
              </w:r>
              <w:r w:rsidRPr="00691CC8">
                <w:rPr>
                  <w:rFonts w:asciiTheme="minorHAnsi" w:hAnsiTheme="minorHAnsi" w:cstheme="minorHAnsi"/>
                  <w:sz w:val="22"/>
                  <w:szCs w:val="22"/>
                  <w:rPrChange w:id="2491" w:author="Girmay, Ezana" w:date="2024-05-21T19:30:00Z">
                    <w:rPr>
                      <w:rFonts w:ascii="Arial" w:hAnsi="Arial" w:cs="Arial"/>
                      <w:sz w:val="22"/>
                      <w:szCs w:val="22"/>
                    </w:rPr>
                  </w:rPrChange>
                </w:rPr>
                <w:t xml:space="preserve">: </w:t>
              </w:r>
            </w:ins>
          </w:p>
          <w:p w14:paraId="76AF1FB2" w14:textId="77777777" w:rsidR="00752A4E" w:rsidRPr="00691CC8" w:rsidRDefault="00752A4E" w:rsidP="00DB17CF">
            <w:pPr>
              <w:tabs>
                <w:tab w:val="left" w:pos="720"/>
              </w:tabs>
              <w:rPr>
                <w:ins w:id="2492" w:author="Girmay, Ezana" w:date="2024-05-21T19:25:00Z"/>
                <w:rFonts w:asciiTheme="minorHAnsi" w:hAnsiTheme="minorHAnsi" w:cstheme="minorHAnsi"/>
                <w:sz w:val="22"/>
                <w:szCs w:val="22"/>
                <w:rPrChange w:id="2493" w:author="Girmay, Ezana" w:date="2024-05-21T19:30:00Z">
                  <w:rPr>
                    <w:ins w:id="2494" w:author="Girmay, Ezana" w:date="2024-05-21T19:25:00Z"/>
                    <w:rFonts w:ascii="Arial" w:hAnsi="Arial" w:cs="Arial"/>
                    <w:sz w:val="22"/>
                    <w:szCs w:val="22"/>
                  </w:rPr>
                </w:rPrChange>
              </w:rPr>
            </w:pPr>
            <w:ins w:id="2495" w:author="Girmay, Ezana" w:date="2024-05-21T19:25:00Z">
              <w:r w:rsidRPr="00691CC8">
                <w:rPr>
                  <w:rFonts w:asciiTheme="minorHAnsi" w:hAnsiTheme="minorHAnsi" w:cstheme="minorHAnsi"/>
                  <w:sz w:val="22"/>
                  <w:szCs w:val="22"/>
                  <w:rPrChange w:id="2496"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497" w:author="Girmay, Ezana" w:date="2024-05-21T19:30:00Z">
                    <w:rPr>
                      <w:rFonts w:ascii="Arial" w:hAnsi="Arial" w:cs="Arial"/>
                      <w:b/>
                      <w:sz w:val="22"/>
                      <w:szCs w:val="22"/>
                    </w:rPr>
                  </w:rPrChange>
                </w:rPr>
                <w:t>Association</w:t>
              </w:r>
              <w:r w:rsidRPr="00691CC8">
                <w:rPr>
                  <w:rFonts w:asciiTheme="minorHAnsi" w:hAnsiTheme="minorHAnsi" w:cstheme="minorHAnsi"/>
                  <w:sz w:val="22"/>
                  <w:szCs w:val="22"/>
                  <w:rPrChange w:id="2498" w:author="Girmay, Ezana" w:date="2024-05-21T19:30:00Z">
                    <w:rPr>
                      <w:rFonts w:ascii="Arial" w:hAnsi="Arial" w:cs="Arial"/>
                      <w:sz w:val="22"/>
                      <w:szCs w:val="22"/>
                    </w:rPr>
                  </w:rPrChange>
                </w:rPr>
                <w:t>: Customer</w:t>
              </w:r>
            </w:ins>
          </w:p>
          <w:p w14:paraId="375FEED1" w14:textId="77777777" w:rsidR="00752A4E" w:rsidRPr="00691CC8" w:rsidRDefault="00752A4E" w:rsidP="00DB17CF">
            <w:pPr>
              <w:tabs>
                <w:tab w:val="left" w:pos="720"/>
              </w:tabs>
              <w:rPr>
                <w:ins w:id="2499" w:author="Girmay, Ezana" w:date="2024-05-21T19:25:00Z"/>
                <w:rFonts w:asciiTheme="minorHAnsi" w:hAnsiTheme="minorHAnsi" w:cstheme="minorHAnsi"/>
                <w:sz w:val="22"/>
                <w:szCs w:val="22"/>
                <w:rPrChange w:id="2500" w:author="Girmay, Ezana" w:date="2024-05-21T19:30:00Z">
                  <w:rPr>
                    <w:ins w:id="2501" w:author="Girmay, Ezana" w:date="2024-05-21T19:25:00Z"/>
                    <w:rFonts w:ascii="Arial" w:hAnsi="Arial" w:cs="Arial"/>
                    <w:sz w:val="22"/>
                    <w:szCs w:val="22"/>
                  </w:rPr>
                </w:rPrChange>
              </w:rPr>
            </w:pPr>
            <w:ins w:id="2502" w:author="Girmay, Ezana" w:date="2024-05-21T19:25:00Z">
              <w:r w:rsidRPr="00691CC8">
                <w:rPr>
                  <w:rFonts w:asciiTheme="minorHAnsi" w:hAnsiTheme="minorHAnsi" w:cstheme="minorHAnsi"/>
                  <w:sz w:val="22"/>
                  <w:szCs w:val="22"/>
                  <w:rPrChange w:id="2503"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504" w:author="Girmay, Ezana" w:date="2024-05-21T19:30:00Z">
                    <w:rPr>
                      <w:rFonts w:ascii="Arial" w:hAnsi="Arial" w:cs="Arial"/>
                      <w:b/>
                      <w:sz w:val="22"/>
                      <w:szCs w:val="22"/>
                    </w:rPr>
                  </w:rPrChange>
                </w:rPr>
                <w:t>Include</w:t>
              </w:r>
              <w:r w:rsidRPr="00691CC8">
                <w:rPr>
                  <w:rFonts w:asciiTheme="minorHAnsi" w:hAnsiTheme="minorHAnsi" w:cstheme="minorHAnsi"/>
                  <w:sz w:val="22"/>
                  <w:szCs w:val="22"/>
                  <w:rPrChange w:id="2505" w:author="Girmay, Ezana" w:date="2024-05-21T19:30:00Z">
                    <w:rPr>
                      <w:rFonts w:ascii="Arial" w:hAnsi="Arial" w:cs="Arial"/>
                      <w:sz w:val="22"/>
                      <w:szCs w:val="22"/>
                    </w:rPr>
                  </w:rPrChange>
                </w:rPr>
                <w:t xml:space="preserve">: </w:t>
              </w:r>
              <w:proofErr w:type="gramStart"/>
              <w:r w:rsidRPr="00691CC8">
                <w:rPr>
                  <w:rFonts w:asciiTheme="minorHAnsi" w:hAnsiTheme="minorHAnsi" w:cstheme="minorHAnsi"/>
                  <w:sz w:val="22"/>
                  <w:szCs w:val="22"/>
                  <w:rPrChange w:id="2506" w:author="Girmay, Ezana" w:date="2024-05-21T19:30:00Z">
                    <w:rPr>
                      <w:rFonts w:ascii="Arial" w:hAnsi="Arial" w:cs="Arial"/>
                      <w:sz w:val="22"/>
                      <w:szCs w:val="22"/>
                    </w:rPr>
                  </w:rPrChange>
                </w:rPr>
                <w:t>2.Buy</w:t>
              </w:r>
              <w:proofErr w:type="gramEnd"/>
              <w:r w:rsidRPr="00691CC8">
                <w:rPr>
                  <w:rFonts w:asciiTheme="minorHAnsi" w:hAnsiTheme="minorHAnsi" w:cstheme="minorHAnsi"/>
                  <w:sz w:val="22"/>
                  <w:szCs w:val="22"/>
                  <w:rPrChange w:id="2507" w:author="Girmay, Ezana" w:date="2024-05-21T19:30:00Z">
                    <w:rPr>
                      <w:rFonts w:ascii="Arial" w:hAnsi="Arial" w:cs="Arial"/>
                      <w:sz w:val="22"/>
                      <w:szCs w:val="22"/>
                    </w:rPr>
                  </w:rPrChange>
                </w:rPr>
                <w:t xml:space="preserve"> pass</w:t>
              </w:r>
            </w:ins>
          </w:p>
          <w:p w14:paraId="7659AB34" w14:textId="77777777" w:rsidR="00752A4E" w:rsidRPr="00691CC8" w:rsidRDefault="00752A4E" w:rsidP="00DB17CF">
            <w:pPr>
              <w:tabs>
                <w:tab w:val="left" w:pos="720"/>
              </w:tabs>
              <w:rPr>
                <w:ins w:id="2508" w:author="Girmay, Ezana" w:date="2024-05-21T19:25:00Z"/>
                <w:rFonts w:asciiTheme="minorHAnsi" w:hAnsiTheme="minorHAnsi" w:cstheme="minorHAnsi"/>
                <w:sz w:val="22"/>
                <w:szCs w:val="22"/>
                <w:rPrChange w:id="2509" w:author="Girmay, Ezana" w:date="2024-05-21T19:30:00Z">
                  <w:rPr>
                    <w:ins w:id="2510" w:author="Girmay, Ezana" w:date="2024-05-21T19:25:00Z"/>
                    <w:rFonts w:ascii="Arial" w:hAnsi="Arial" w:cs="Arial"/>
                    <w:sz w:val="22"/>
                    <w:szCs w:val="22"/>
                  </w:rPr>
                </w:rPrChange>
              </w:rPr>
            </w:pPr>
            <w:ins w:id="2511" w:author="Girmay, Ezana" w:date="2024-05-21T19:25:00Z">
              <w:r w:rsidRPr="00691CC8">
                <w:rPr>
                  <w:rFonts w:asciiTheme="minorHAnsi" w:hAnsiTheme="minorHAnsi" w:cstheme="minorHAnsi"/>
                  <w:sz w:val="22"/>
                  <w:szCs w:val="22"/>
                  <w:rPrChange w:id="2512"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513" w:author="Girmay, Ezana" w:date="2024-05-21T19:30:00Z">
                    <w:rPr>
                      <w:rFonts w:ascii="Arial" w:hAnsi="Arial" w:cs="Arial"/>
                      <w:b/>
                      <w:sz w:val="22"/>
                      <w:szCs w:val="22"/>
                    </w:rPr>
                  </w:rPrChange>
                </w:rPr>
                <w:t>Extend</w:t>
              </w:r>
              <w:r w:rsidRPr="00691CC8">
                <w:rPr>
                  <w:rFonts w:asciiTheme="minorHAnsi" w:hAnsiTheme="minorHAnsi" w:cstheme="minorHAnsi"/>
                  <w:sz w:val="22"/>
                  <w:szCs w:val="22"/>
                  <w:rPrChange w:id="2514" w:author="Girmay, Ezana" w:date="2024-05-21T19:30:00Z">
                    <w:rPr>
                      <w:rFonts w:ascii="Arial" w:hAnsi="Arial" w:cs="Arial"/>
                      <w:sz w:val="22"/>
                      <w:szCs w:val="22"/>
                    </w:rPr>
                  </w:rPrChange>
                </w:rPr>
                <w:t xml:space="preserve">: </w:t>
              </w:r>
            </w:ins>
          </w:p>
          <w:p w14:paraId="6909DD94" w14:textId="77777777" w:rsidR="00752A4E" w:rsidRPr="00691CC8" w:rsidRDefault="00752A4E" w:rsidP="00DB17CF">
            <w:pPr>
              <w:tabs>
                <w:tab w:val="left" w:pos="720"/>
              </w:tabs>
              <w:rPr>
                <w:ins w:id="2515" w:author="Girmay, Ezana" w:date="2024-05-21T19:25:00Z"/>
                <w:rFonts w:asciiTheme="minorHAnsi" w:hAnsiTheme="minorHAnsi" w:cstheme="minorHAnsi"/>
                <w:sz w:val="22"/>
                <w:szCs w:val="22"/>
                <w:rPrChange w:id="2516" w:author="Girmay, Ezana" w:date="2024-05-21T19:30:00Z">
                  <w:rPr>
                    <w:ins w:id="2517" w:author="Girmay, Ezana" w:date="2024-05-21T19:25:00Z"/>
                    <w:rFonts w:ascii="Arial" w:hAnsi="Arial" w:cs="Arial"/>
                    <w:sz w:val="22"/>
                    <w:szCs w:val="22"/>
                  </w:rPr>
                </w:rPrChange>
              </w:rPr>
            </w:pPr>
            <w:ins w:id="2518" w:author="Girmay, Ezana" w:date="2024-05-21T19:25:00Z">
              <w:r w:rsidRPr="00691CC8">
                <w:rPr>
                  <w:rFonts w:asciiTheme="minorHAnsi" w:hAnsiTheme="minorHAnsi" w:cstheme="minorHAnsi"/>
                  <w:sz w:val="22"/>
                  <w:szCs w:val="22"/>
                  <w:rPrChange w:id="2519" w:author="Girmay, Ezana" w:date="2024-05-21T19:30:00Z">
                    <w:rPr>
                      <w:rFonts w:ascii="Arial" w:hAnsi="Arial" w:cs="Arial"/>
                      <w:sz w:val="22"/>
                      <w:szCs w:val="22"/>
                    </w:rPr>
                  </w:rPrChange>
                </w:rPr>
                <w:tab/>
              </w:r>
              <w:r w:rsidRPr="00691CC8">
                <w:rPr>
                  <w:rFonts w:asciiTheme="minorHAnsi" w:hAnsiTheme="minorHAnsi" w:cstheme="minorHAnsi"/>
                  <w:b/>
                  <w:sz w:val="22"/>
                  <w:szCs w:val="22"/>
                  <w:rPrChange w:id="2520" w:author="Girmay, Ezana" w:date="2024-05-21T19:30:00Z">
                    <w:rPr>
                      <w:rFonts w:ascii="Arial" w:hAnsi="Arial" w:cs="Arial"/>
                      <w:b/>
                      <w:sz w:val="22"/>
                      <w:szCs w:val="22"/>
                    </w:rPr>
                  </w:rPrChange>
                </w:rPr>
                <w:t>Generalization</w:t>
              </w:r>
              <w:r w:rsidRPr="00691CC8">
                <w:rPr>
                  <w:rFonts w:asciiTheme="minorHAnsi" w:hAnsiTheme="minorHAnsi" w:cstheme="minorHAnsi"/>
                  <w:sz w:val="22"/>
                  <w:szCs w:val="22"/>
                  <w:rPrChange w:id="2521" w:author="Girmay, Ezana" w:date="2024-05-21T19:30:00Z">
                    <w:rPr>
                      <w:rFonts w:ascii="Arial" w:hAnsi="Arial" w:cs="Arial"/>
                      <w:sz w:val="22"/>
                      <w:szCs w:val="22"/>
                    </w:rPr>
                  </w:rPrChange>
                </w:rPr>
                <w:t xml:space="preserve">: </w:t>
              </w:r>
            </w:ins>
          </w:p>
        </w:tc>
      </w:tr>
      <w:tr w:rsidR="00752A4E" w:rsidRPr="00691CC8" w14:paraId="5CF3506A" w14:textId="77777777" w:rsidTr="00DB17CF">
        <w:trPr>
          <w:ins w:id="2522" w:author="Girmay, Ezana" w:date="2024-05-21T19:25:00Z"/>
        </w:trPr>
        <w:tc>
          <w:tcPr>
            <w:tcW w:w="9314" w:type="dxa"/>
            <w:gridSpan w:val="4"/>
            <w:shd w:val="clear" w:color="auto" w:fill="auto"/>
          </w:tcPr>
          <w:p w14:paraId="5069FDFA" w14:textId="77777777" w:rsidR="00752A4E" w:rsidRPr="00691CC8" w:rsidRDefault="00752A4E" w:rsidP="00DB17CF">
            <w:pPr>
              <w:rPr>
                <w:ins w:id="2523" w:author="Girmay, Ezana" w:date="2024-05-21T19:25:00Z"/>
                <w:rFonts w:asciiTheme="minorHAnsi" w:hAnsiTheme="minorHAnsi" w:cstheme="minorHAnsi"/>
                <w:sz w:val="22"/>
                <w:szCs w:val="22"/>
                <w:rPrChange w:id="2524" w:author="Girmay, Ezana" w:date="2024-05-21T19:30:00Z">
                  <w:rPr>
                    <w:ins w:id="2525" w:author="Girmay, Ezana" w:date="2024-05-21T19:25:00Z"/>
                    <w:rFonts w:ascii="Arial" w:hAnsi="Arial" w:cs="Arial"/>
                    <w:sz w:val="22"/>
                    <w:szCs w:val="22"/>
                  </w:rPr>
                </w:rPrChange>
              </w:rPr>
            </w:pPr>
            <w:ins w:id="2526" w:author="Girmay, Ezana" w:date="2024-05-21T19:25:00Z">
              <w:r w:rsidRPr="00691CC8">
                <w:rPr>
                  <w:rFonts w:asciiTheme="minorHAnsi" w:hAnsiTheme="minorHAnsi" w:cstheme="minorHAnsi"/>
                  <w:b/>
                  <w:sz w:val="22"/>
                  <w:szCs w:val="22"/>
                  <w:rPrChange w:id="2527" w:author="Girmay, Ezana" w:date="2024-05-21T19:30:00Z">
                    <w:rPr>
                      <w:rFonts w:ascii="Arial" w:hAnsi="Arial" w:cs="Arial"/>
                      <w:b/>
                      <w:sz w:val="22"/>
                      <w:szCs w:val="22"/>
                    </w:rPr>
                  </w:rPrChange>
                </w:rPr>
                <w:t>The Normal Flow of Events</w:t>
              </w:r>
              <w:r w:rsidRPr="00691CC8">
                <w:rPr>
                  <w:rFonts w:asciiTheme="minorHAnsi" w:hAnsiTheme="minorHAnsi" w:cstheme="minorHAnsi"/>
                  <w:sz w:val="22"/>
                  <w:szCs w:val="22"/>
                  <w:rPrChange w:id="2528" w:author="Girmay, Ezana" w:date="2024-05-21T19:30:00Z">
                    <w:rPr>
                      <w:rFonts w:ascii="Arial" w:hAnsi="Arial" w:cs="Arial"/>
                      <w:sz w:val="22"/>
                      <w:szCs w:val="22"/>
                    </w:rPr>
                  </w:rPrChange>
                </w:rPr>
                <w:t xml:space="preserve">: </w:t>
              </w:r>
            </w:ins>
          </w:p>
          <w:p w14:paraId="0D413C36" w14:textId="77777777" w:rsidR="00752A4E" w:rsidRPr="00691CC8" w:rsidRDefault="00752A4E" w:rsidP="00DB17CF">
            <w:pPr>
              <w:rPr>
                <w:ins w:id="2529" w:author="Girmay, Ezana" w:date="2024-05-21T19:25:00Z"/>
                <w:rFonts w:asciiTheme="minorHAnsi" w:hAnsiTheme="minorHAnsi" w:cstheme="minorHAnsi"/>
                <w:sz w:val="22"/>
                <w:szCs w:val="22"/>
                <w:rPrChange w:id="2530" w:author="Girmay, Ezana" w:date="2024-05-21T19:30:00Z">
                  <w:rPr>
                    <w:ins w:id="2531" w:author="Girmay, Ezana" w:date="2024-05-21T19:25:00Z"/>
                    <w:rFonts w:ascii="Arial" w:hAnsi="Arial" w:cs="Arial"/>
                    <w:sz w:val="22"/>
                    <w:szCs w:val="22"/>
                  </w:rPr>
                </w:rPrChange>
              </w:rPr>
            </w:pPr>
          </w:p>
          <w:p w14:paraId="1AAF95AC" w14:textId="77777777" w:rsidR="00752A4E" w:rsidRPr="00691CC8" w:rsidRDefault="00752A4E" w:rsidP="00752A4E">
            <w:pPr>
              <w:pStyle w:val="ListParagraph"/>
              <w:numPr>
                <w:ilvl w:val="0"/>
                <w:numId w:val="38"/>
              </w:numPr>
              <w:spacing w:before="0" w:after="0"/>
              <w:rPr>
                <w:ins w:id="2532" w:author="Girmay, Ezana" w:date="2024-05-21T19:25:00Z"/>
                <w:rFonts w:asciiTheme="minorHAnsi" w:hAnsiTheme="minorHAnsi" w:cstheme="minorHAnsi"/>
                <w:sz w:val="22"/>
                <w:szCs w:val="22"/>
                <w:rPrChange w:id="2533" w:author="Girmay, Ezana" w:date="2024-05-21T19:30:00Z">
                  <w:rPr>
                    <w:ins w:id="2534" w:author="Girmay, Ezana" w:date="2024-05-21T19:25:00Z"/>
                    <w:rFonts w:cs="Arial"/>
                    <w:sz w:val="22"/>
                    <w:szCs w:val="22"/>
                  </w:rPr>
                </w:rPrChange>
              </w:rPr>
            </w:pPr>
            <w:ins w:id="2535" w:author="Girmay, Ezana" w:date="2024-05-21T19:25:00Z">
              <w:r w:rsidRPr="00691CC8">
                <w:rPr>
                  <w:rFonts w:asciiTheme="minorHAnsi" w:hAnsiTheme="minorHAnsi" w:cstheme="minorHAnsi"/>
                  <w:sz w:val="22"/>
                  <w:szCs w:val="22"/>
                  <w:rPrChange w:id="2536" w:author="Girmay, Ezana" w:date="2024-05-21T19:30:00Z">
                    <w:rPr>
                      <w:rFonts w:cs="Arial"/>
                      <w:sz w:val="22"/>
                      <w:szCs w:val="22"/>
                    </w:rPr>
                  </w:rPrChange>
                </w:rPr>
                <w:t>Customer selects add time to pass from main page.</w:t>
              </w:r>
            </w:ins>
          </w:p>
          <w:p w14:paraId="5D0DA7D9" w14:textId="77777777" w:rsidR="00752A4E" w:rsidRPr="00691CC8" w:rsidRDefault="00752A4E" w:rsidP="00752A4E">
            <w:pPr>
              <w:pStyle w:val="ListParagraph"/>
              <w:numPr>
                <w:ilvl w:val="0"/>
                <w:numId w:val="38"/>
              </w:numPr>
              <w:spacing w:before="0" w:after="0"/>
              <w:rPr>
                <w:ins w:id="2537" w:author="Girmay, Ezana" w:date="2024-05-21T19:25:00Z"/>
                <w:rFonts w:asciiTheme="minorHAnsi" w:hAnsiTheme="minorHAnsi" w:cstheme="minorHAnsi"/>
                <w:sz w:val="22"/>
                <w:szCs w:val="22"/>
                <w:rPrChange w:id="2538" w:author="Girmay, Ezana" w:date="2024-05-21T19:30:00Z">
                  <w:rPr>
                    <w:ins w:id="2539" w:author="Girmay, Ezana" w:date="2024-05-21T19:25:00Z"/>
                    <w:rFonts w:cs="Arial"/>
                    <w:sz w:val="22"/>
                    <w:szCs w:val="22"/>
                  </w:rPr>
                </w:rPrChange>
              </w:rPr>
            </w:pPr>
            <w:ins w:id="2540" w:author="Girmay, Ezana" w:date="2024-05-21T19:25:00Z">
              <w:r w:rsidRPr="00691CC8">
                <w:rPr>
                  <w:rFonts w:asciiTheme="minorHAnsi" w:hAnsiTheme="minorHAnsi" w:cstheme="minorHAnsi"/>
                  <w:sz w:val="22"/>
                  <w:szCs w:val="22"/>
                  <w:rPrChange w:id="2541" w:author="Girmay, Ezana" w:date="2024-05-21T19:30:00Z">
                    <w:rPr>
                      <w:rFonts w:cs="Arial"/>
                      <w:sz w:val="22"/>
                      <w:szCs w:val="22"/>
                    </w:rPr>
                  </w:rPrChange>
                </w:rPr>
                <w:t>They select how much time they want to use the lot for.</w:t>
              </w:r>
            </w:ins>
          </w:p>
          <w:p w14:paraId="6FED0ACB" w14:textId="77777777" w:rsidR="00752A4E" w:rsidRPr="00691CC8" w:rsidRDefault="00752A4E" w:rsidP="00752A4E">
            <w:pPr>
              <w:pStyle w:val="ListParagraph"/>
              <w:numPr>
                <w:ilvl w:val="0"/>
                <w:numId w:val="38"/>
              </w:numPr>
              <w:spacing w:before="0" w:after="0"/>
              <w:rPr>
                <w:ins w:id="2542" w:author="Girmay, Ezana" w:date="2024-05-21T19:25:00Z"/>
                <w:rFonts w:asciiTheme="minorHAnsi" w:hAnsiTheme="minorHAnsi" w:cstheme="minorHAnsi"/>
                <w:sz w:val="22"/>
                <w:szCs w:val="22"/>
                <w:rPrChange w:id="2543" w:author="Girmay, Ezana" w:date="2024-05-21T19:30:00Z">
                  <w:rPr>
                    <w:ins w:id="2544" w:author="Girmay, Ezana" w:date="2024-05-21T19:25:00Z"/>
                    <w:rFonts w:cs="Arial"/>
                    <w:sz w:val="22"/>
                    <w:szCs w:val="22"/>
                  </w:rPr>
                </w:rPrChange>
              </w:rPr>
            </w:pPr>
            <w:ins w:id="2545" w:author="Girmay, Ezana" w:date="2024-05-21T19:25:00Z">
              <w:r w:rsidRPr="00691CC8">
                <w:rPr>
                  <w:rFonts w:asciiTheme="minorHAnsi" w:hAnsiTheme="minorHAnsi" w:cstheme="minorHAnsi"/>
                  <w:sz w:val="22"/>
                  <w:szCs w:val="22"/>
                  <w:rPrChange w:id="2546" w:author="Girmay, Ezana" w:date="2024-05-21T19:30:00Z">
                    <w:rPr>
                      <w:rFonts w:cs="Arial"/>
                      <w:sz w:val="22"/>
                      <w:szCs w:val="22"/>
                    </w:rPr>
                  </w:rPrChange>
                </w:rPr>
                <w:t>They click confirm and credit card is processes.</w:t>
              </w:r>
            </w:ins>
          </w:p>
          <w:p w14:paraId="73C3FB37" w14:textId="594359A9" w:rsidR="00752A4E" w:rsidRPr="00691CC8" w:rsidRDefault="002C34F1" w:rsidP="00752A4E">
            <w:pPr>
              <w:pStyle w:val="ListParagraph"/>
              <w:numPr>
                <w:ilvl w:val="0"/>
                <w:numId w:val="38"/>
              </w:numPr>
              <w:spacing w:before="0" w:after="0"/>
              <w:rPr>
                <w:ins w:id="2547" w:author="Girmay, Ezana" w:date="2024-05-21T19:25:00Z"/>
                <w:rFonts w:asciiTheme="minorHAnsi" w:hAnsiTheme="minorHAnsi" w:cstheme="minorHAnsi"/>
                <w:sz w:val="22"/>
                <w:szCs w:val="22"/>
                <w:rPrChange w:id="2548" w:author="Girmay, Ezana" w:date="2024-05-21T19:30:00Z">
                  <w:rPr>
                    <w:ins w:id="2549" w:author="Girmay, Ezana" w:date="2024-05-21T19:25:00Z"/>
                    <w:rFonts w:cs="Arial"/>
                    <w:sz w:val="22"/>
                    <w:szCs w:val="22"/>
                  </w:rPr>
                </w:rPrChange>
              </w:rPr>
            </w:pPr>
            <w:ins w:id="2550" w:author="Girmay, Ezana" w:date="2024-05-21T20:29:00Z">
              <w:r>
                <w:rPr>
                  <w:rFonts w:asciiTheme="minorHAnsi" w:hAnsiTheme="minorHAnsi" w:cstheme="minorHAnsi"/>
                  <w:sz w:val="22"/>
                  <w:szCs w:val="22"/>
                </w:rPr>
                <w:t>The e</w:t>
              </w:r>
            </w:ins>
            <w:ins w:id="2551" w:author="Girmay, Ezana" w:date="2024-05-21T19:25:00Z">
              <w:r w:rsidR="00752A4E" w:rsidRPr="00691CC8">
                <w:rPr>
                  <w:rFonts w:asciiTheme="minorHAnsi" w:hAnsiTheme="minorHAnsi" w:cstheme="minorHAnsi"/>
                  <w:sz w:val="22"/>
                  <w:szCs w:val="22"/>
                  <w:rPrChange w:id="2552" w:author="Girmay, Ezana" w:date="2024-05-21T19:30:00Z">
                    <w:rPr>
                      <w:rFonts w:cs="Arial"/>
                      <w:sz w:val="22"/>
                      <w:szCs w:val="22"/>
                    </w:rPr>
                  </w:rPrChange>
                </w:rPr>
                <w:t xml:space="preserve">nd time for </w:t>
              </w:r>
            </w:ins>
            <w:ins w:id="2553" w:author="Girmay, Ezana" w:date="2024-05-21T20:29:00Z">
              <w:r>
                <w:rPr>
                  <w:rFonts w:asciiTheme="minorHAnsi" w:hAnsiTheme="minorHAnsi" w:cstheme="minorHAnsi"/>
                  <w:sz w:val="22"/>
                  <w:szCs w:val="22"/>
                </w:rPr>
                <w:t xml:space="preserve">the </w:t>
              </w:r>
            </w:ins>
            <w:ins w:id="2554" w:author="Girmay, Ezana" w:date="2024-05-21T19:25:00Z">
              <w:r w:rsidR="00752A4E" w:rsidRPr="00691CC8">
                <w:rPr>
                  <w:rFonts w:asciiTheme="minorHAnsi" w:hAnsiTheme="minorHAnsi" w:cstheme="minorHAnsi"/>
                  <w:sz w:val="22"/>
                  <w:szCs w:val="22"/>
                  <w:rPrChange w:id="2555" w:author="Girmay, Ezana" w:date="2024-05-21T19:30:00Z">
                    <w:rPr>
                      <w:rFonts w:cs="Arial"/>
                      <w:sz w:val="22"/>
                      <w:szCs w:val="22"/>
                    </w:rPr>
                  </w:rPrChange>
                </w:rPr>
                <w:t xml:space="preserve">pass is updated. </w:t>
              </w:r>
            </w:ins>
          </w:p>
          <w:p w14:paraId="6F9C5EF2" w14:textId="77777777" w:rsidR="00752A4E" w:rsidRPr="00691CC8" w:rsidRDefault="00752A4E" w:rsidP="00DB17CF">
            <w:pPr>
              <w:rPr>
                <w:ins w:id="2556" w:author="Girmay, Ezana" w:date="2024-05-21T19:25:00Z"/>
                <w:rFonts w:asciiTheme="minorHAnsi" w:hAnsiTheme="minorHAnsi" w:cstheme="minorHAnsi"/>
                <w:sz w:val="22"/>
                <w:szCs w:val="22"/>
                <w:rPrChange w:id="2557" w:author="Girmay, Ezana" w:date="2024-05-21T19:30:00Z">
                  <w:rPr>
                    <w:ins w:id="2558" w:author="Girmay, Ezana" w:date="2024-05-21T19:25:00Z"/>
                    <w:rFonts w:ascii="Arial" w:hAnsi="Arial" w:cs="Arial"/>
                    <w:sz w:val="22"/>
                    <w:szCs w:val="22"/>
                  </w:rPr>
                </w:rPrChange>
              </w:rPr>
            </w:pPr>
          </w:p>
        </w:tc>
      </w:tr>
      <w:tr w:rsidR="00752A4E" w:rsidRPr="00691CC8" w14:paraId="2D31F09A" w14:textId="77777777" w:rsidTr="00DB17CF">
        <w:trPr>
          <w:trHeight w:val="498"/>
          <w:ins w:id="2559" w:author="Girmay, Ezana" w:date="2024-05-21T19:25:00Z"/>
        </w:trPr>
        <w:tc>
          <w:tcPr>
            <w:tcW w:w="9314" w:type="dxa"/>
            <w:gridSpan w:val="4"/>
            <w:shd w:val="clear" w:color="auto" w:fill="auto"/>
          </w:tcPr>
          <w:p w14:paraId="7D60DEED" w14:textId="77777777" w:rsidR="00752A4E" w:rsidRPr="00691CC8" w:rsidRDefault="00752A4E" w:rsidP="00DB17CF">
            <w:pPr>
              <w:rPr>
                <w:ins w:id="2560" w:author="Girmay, Ezana" w:date="2024-05-21T19:25:00Z"/>
                <w:rFonts w:asciiTheme="minorHAnsi" w:hAnsiTheme="minorHAnsi" w:cstheme="minorHAnsi"/>
                <w:sz w:val="22"/>
                <w:szCs w:val="22"/>
                <w:rPrChange w:id="2561" w:author="Girmay, Ezana" w:date="2024-05-21T19:30:00Z">
                  <w:rPr>
                    <w:ins w:id="2562" w:author="Girmay, Ezana" w:date="2024-05-21T19:25:00Z"/>
                    <w:rFonts w:ascii="Arial" w:hAnsi="Arial" w:cs="Arial"/>
                    <w:sz w:val="22"/>
                    <w:szCs w:val="22"/>
                  </w:rPr>
                </w:rPrChange>
              </w:rPr>
            </w:pPr>
            <w:ins w:id="2563" w:author="Girmay, Ezana" w:date="2024-05-21T19:25:00Z">
              <w:r w:rsidRPr="00691CC8">
                <w:rPr>
                  <w:rFonts w:asciiTheme="minorHAnsi" w:hAnsiTheme="minorHAnsi" w:cstheme="minorHAnsi"/>
                  <w:b/>
                  <w:sz w:val="22"/>
                  <w:szCs w:val="22"/>
                  <w:rPrChange w:id="2564" w:author="Girmay, Ezana" w:date="2024-05-21T19:30:00Z">
                    <w:rPr>
                      <w:rFonts w:ascii="Arial" w:hAnsi="Arial" w:cs="Arial"/>
                      <w:b/>
                      <w:sz w:val="22"/>
                      <w:szCs w:val="22"/>
                    </w:rPr>
                  </w:rPrChange>
                </w:rPr>
                <w:t>Sub-flows</w:t>
              </w:r>
              <w:r w:rsidRPr="00691CC8">
                <w:rPr>
                  <w:rFonts w:asciiTheme="minorHAnsi" w:hAnsiTheme="minorHAnsi" w:cstheme="minorHAnsi"/>
                  <w:sz w:val="22"/>
                  <w:szCs w:val="22"/>
                  <w:rPrChange w:id="2565" w:author="Girmay, Ezana" w:date="2024-05-21T19:30:00Z">
                    <w:rPr>
                      <w:rFonts w:ascii="Arial" w:hAnsi="Arial" w:cs="Arial"/>
                      <w:sz w:val="22"/>
                      <w:szCs w:val="22"/>
                    </w:rPr>
                  </w:rPrChange>
                </w:rPr>
                <w:t xml:space="preserve">: </w:t>
              </w:r>
            </w:ins>
          </w:p>
          <w:p w14:paraId="085523EF" w14:textId="77777777" w:rsidR="00752A4E" w:rsidRPr="00691CC8" w:rsidRDefault="00752A4E" w:rsidP="00DB17CF">
            <w:pPr>
              <w:rPr>
                <w:ins w:id="2566" w:author="Girmay, Ezana" w:date="2024-05-21T19:25:00Z"/>
                <w:rFonts w:asciiTheme="minorHAnsi" w:hAnsiTheme="minorHAnsi" w:cstheme="minorHAnsi"/>
                <w:sz w:val="22"/>
                <w:szCs w:val="22"/>
                <w:rPrChange w:id="2567" w:author="Girmay, Ezana" w:date="2024-05-21T19:30:00Z">
                  <w:rPr>
                    <w:ins w:id="2568" w:author="Girmay, Ezana" w:date="2024-05-21T19:25:00Z"/>
                    <w:rFonts w:ascii="Arial" w:hAnsi="Arial" w:cs="Arial"/>
                    <w:sz w:val="22"/>
                    <w:szCs w:val="22"/>
                  </w:rPr>
                </w:rPrChange>
              </w:rPr>
            </w:pPr>
          </w:p>
          <w:p w14:paraId="3405335E" w14:textId="77777777" w:rsidR="00752A4E" w:rsidRPr="00691CC8" w:rsidRDefault="00752A4E" w:rsidP="00DB17CF">
            <w:pPr>
              <w:rPr>
                <w:ins w:id="2569" w:author="Girmay, Ezana" w:date="2024-05-21T19:25:00Z"/>
                <w:rFonts w:asciiTheme="minorHAnsi" w:hAnsiTheme="minorHAnsi" w:cstheme="minorHAnsi"/>
                <w:sz w:val="22"/>
                <w:szCs w:val="22"/>
                <w:rPrChange w:id="2570" w:author="Girmay, Ezana" w:date="2024-05-21T19:30:00Z">
                  <w:rPr>
                    <w:ins w:id="2571" w:author="Girmay, Ezana" w:date="2024-05-21T19:25:00Z"/>
                    <w:rFonts w:ascii="Arial" w:hAnsi="Arial" w:cs="Arial"/>
                    <w:sz w:val="22"/>
                    <w:szCs w:val="22"/>
                  </w:rPr>
                </w:rPrChange>
              </w:rPr>
            </w:pPr>
          </w:p>
          <w:p w14:paraId="469069A6" w14:textId="77777777" w:rsidR="00752A4E" w:rsidRPr="00691CC8" w:rsidRDefault="00752A4E" w:rsidP="00DB17CF">
            <w:pPr>
              <w:rPr>
                <w:ins w:id="2572" w:author="Girmay, Ezana" w:date="2024-05-21T19:25:00Z"/>
                <w:rFonts w:asciiTheme="minorHAnsi" w:hAnsiTheme="minorHAnsi" w:cstheme="minorHAnsi"/>
                <w:sz w:val="22"/>
                <w:szCs w:val="22"/>
                <w:rPrChange w:id="2573" w:author="Girmay, Ezana" w:date="2024-05-21T19:30:00Z">
                  <w:rPr>
                    <w:ins w:id="2574" w:author="Girmay, Ezana" w:date="2024-05-21T19:25:00Z"/>
                    <w:rFonts w:ascii="Arial" w:hAnsi="Arial" w:cs="Arial"/>
                    <w:sz w:val="22"/>
                    <w:szCs w:val="22"/>
                  </w:rPr>
                </w:rPrChange>
              </w:rPr>
            </w:pPr>
          </w:p>
        </w:tc>
      </w:tr>
      <w:tr w:rsidR="00752A4E" w:rsidRPr="00691CC8" w14:paraId="3AE5FF67" w14:textId="77777777" w:rsidTr="00DB17CF">
        <w:trPr>
          <w:ins w:id="2575" w:author="Girmay, Ezana" w:date="2024-05-21T19:25:00Z"/>
        </w:trPr>
        <w:tc>
          <w:tcPr>
            <w:tcW w:w="9314" w:type="dxa"/>
            <w:gridSpan w:val="4"/>
            <w:shd w:val="clear" w:color="auto" w:fill="auto"/>
          </w:tcPr>
          <w:p w14:paraId="6FE821FA" w14:textId="77777777" w:rsidR="00752A4E" w:rsidRPr="00691CC8" w:rsidRDefault="00752A4E" w:rsidP="00DB17CF">
            <w:pPr>
              <w:rPr>
                <w:ins w:id="2576" w:author="Girmay, Ezana" w:date="2024-05-21T19:25:00Z"/>
                <w:rFonts w:asciiTheme="minorHAnsi" w:hAnsiTheme="minorHAnsi" w:cstheme="minorHAnsi"/>
                <w:sz w:val="22"/>
                <w:szCs w:val="22"/>
                <w:rPrChange w:id="2577" w:author="Girmay, Ezana" w:date="2024-05-21T19:30:00Z">
                  <w:rPr>
                    <w:ins w:id="2578" w:author="Girmay, Ezana" w:date="2024-05-21T19:25:00Z"/>
                    <w:rFonts w:ascii="Arial" w:hAnsi="Arial" w:cs="Arial"/>
                    <w:sz w:val="22"/>
                    <w:szCs w:val="22"/>
                  </w:rPr>
                </w:rPrChange>
              </w:rPr>
            </w:pPr>
            <w:ins w:id="2579" w:author="Girmay, Ezana" w:date="2024-05-21T19:25:00Z">
              <w:r w:rsidRPr="00691CC8">
                <w:rPr>
                  <w:rFonts w:asciiTheme="minorHAnsi" w:hAnsiTheme="minorHAnsi" w:cstheme="minorHAnsi"/>
                  <w:b/>
                  <w:sz w:val="22"/>
                  <w:szCs w:val="22"/>
                  <w:rPrChange w:id="2580" w:author="Girmay, Ezana" w:date="2024-05-21T19:30:00Z">
                    <w:rPr>
                      <w:rFonts w:ascii="Arial" w:hAnsi="Arial" w:cs="Arial"/>
                      <w:b/>
                      <w:sz w:val="22"/>
                      <w:szCs w:val="22"/>
                    </w:rPr>
                  </w:rPrChange>
                </w:rPr>
                <w:t>Alternate/Exceptional Flows</w:t>
              </w:r>
              <w:r w:rsidRPr="00691CC8">
                <w:rPr>
                  <w:rFonts w:asciiTheme="minorHAnsi" w:hAnsiTheme="minorHAnsi" w:cstheme="minorHAnsi"/>
                  <w:sz w:val="22"/>
                  <w:szCs w:val="22"/>
                  <w:rPrChange w:id="2581" w:author="Girmay, Ezana" w:date="2024-05-21T19:30:00Z">
                    <w:rPr>
                      <w:rFonts w:ascii="Arial" w:hAnsi="Arial" w:cs="Arial"/>
                      <w:sz w:val="22"/>
                      <w:szCs w:val="22"/>
                    </w:rPr>
                  </w:rPrChange>
                </w:rPr>
                <w:t xml:space="preserve">: </w:t>
              </w:r>
            </w:ins>
          </w:p>
          <w:p w14:paraId="376C7273" w14:textId="77777777" w:rsidR="00752A4E" w:rsidRPr="00691CC8" w:rsidRDefault="00752A4E" w:rsidP="00DB17CF">
            <w:pPr>
              <w:rPr>
                <w:ins w:id="2582" w:author="Girmay, Ezana" w:date="2024-05-21T19:25:00Z"/>
                <w:rFonts w:asciiTheme="minorHAnsi" w:hAnsiTheme="minorHAnsi" w:cstheme="minorHAnsi"/>
                <w:sz w:val="22"/>
                <w:szCs w:val="22"/>
                <w:rPrChange w:id="2583" w:author="Girmay, Ezana" w:date="2024-05-21T19:30:00Z">
                  <w:rPr>
                    <w:ins w:id="2584" w:author="Girmay, Ezana" w:date="2024-05-21T19:25:00Z"/>
                    <w:rFonts w:ascii="Arial" w:hAnsi="Arial" w:cs="Arial"/>
                    <w:sz w:val="22"/>
                    <w:szCs w:val="22"/>
                  </w:rPr>
                </w:rPrChange>
              </w:rPr>
            </w:pPr>
          </w:p>
          <w:p w14:paraId="566F7EB7" w14:textId="34189EAE" w:rsidR="00752A4E" w:rsidRDefault="00122913" w:rsidP="00122913">
            <w:pPr>
              <w:pStyle w:val="ListParagraph"/>
              <w:numPr>
                <w:ilvl w:val="1"/>
                <w:numId w:val="40"/>
              </w:numPr>
              <w:rPr>
                <w:ins w:id="2585" w:author="Girmay, Ezana" w:date="2024-05-21T20:27:00Z"/>
                <w:rFonts w:asciiTheme="minorHAnsi" w:hAnsiTheme="minorHAnsi" w:cstheme="minorHAnsi"/>
                <w:sz w:val="22"/>
                <w:szCs w:val="22"/>
              </w:rPr>
            </w:pPr>
            <w:r w:rsidRPr="00122913">
              <w:rPr>
                <w:rFonts w:asciiTheme="minorHAnsi" w:hAnsiTheme="minorHAnsi" w:cstheme="minorHAnsi"/>
                <w:sz w:val="22"/>
                <w:szCs w:val="22"/>
              </w:rPr>
              <w:t xml:space="preserve"> </w:t>
            </w:r>
            <w:ins w:id="2586" w:author="Girmay, Ezana" w:date="2024-05-21T19:25:00Z">
              <w:r w:rsidR="00752A4E" w:rsidRPr="00122913">
                <w:rPr>
                  <w:rFonts w:asciiTheme="minorHAnsi" w:hAnsiTheme="minorHAnsi" w:cstheme="minorHAnsi"/>
                  <w:sz w:val="22"/>
                  <w:szCs w:val="22"/>
                  <w:rPrChange w:id="2587" w:author="Girmay, Ezana" w:date="2024-05-21T19:30:00Z">
                    <w:rPr>
                      <w:rFonts w:cs="Arial"/>
                      <w:sz w:val="22"/>
                      <w:szCs w:val="22"/>
                    </w:rPr>
                  </w:rPrChange>
                </w:rPr>
                <w:t xml:space="preserve">If customer clicks </w:t>
              </w:r>
            </w:ins>
            <w:ins w:id="2588" w:author="Girmay, Ezana" w:date="2024-05-21T20:27:00Z">
              <w:r w:rsidR="002C34F1">
                <w:rPr>
                  <w:rFonts w:asciiTheme="minorHAnsi" w:hAnsiTheme="minorHAnsi" w:cstheme="minorHAnsi"/>
                  <w:sz w:val="22"/>
                  <w:szCs w:val="22"/>
                </w:rPr>
                <w:t xml:space="preserve">the </w:t>
              </w:r>
            </w:ins>
            <w:ins w:id="2589" w:author="Girmay, Ezana" w:date="2024-05-21T19:25:00Z">
              <w:r w:rsidR="00752A4E" w:rsidRPr="00122913">
                <w:rPr>
                  <w:rFonts w:asciiTheme="minorHAnsi" w:hAnsiTheme="minorHAnsi" w:cstheme="minorHAnsi"/>
                  <w:sz w:val="22"/>
                  <w:szCs w:val="22"/>
                  <w:rPrChange w:id="2590" w:author="Girmay, Ezana" w:date="2024-05-21T19:30:00Z">
                    <w:rPr>
                      <w:rFonts w:cs="Arial"/>
                      <w:sz w:val="22"/>
                      <w:szCs w:val="22"/>
                    </w:rPr>
                  </w:rPrChange>
                </w:rPr>
                <w:t xml:space="preserve">notification </w:t>
              </w:r>
            </w:ins>
            <w:ins w:id="2591" w:author="Girmay, Ezana" w:date="2024-05-21T20:28:00Z">
              <w:r w:rsidR="002C34F1">
                <w:rPr>
                  <w:rFonts w:asciiTheme="minorHAnsi" w:hAnsiTheme="minorHAnsi" w:cstheme="minorHAnsi"/>
                  <w:sz w:val="22"/>
                  <w:szCs w:val="22"/>
                </w:rPr>
                <w:t xml:space="preserve">send to them, </w:t>
              </w:r>
            </w:ins>
            <w:ins w:id="2592" w:author="Girmay, Ezana" w:date="2024-05-21T19:25:00Z">
              <w:r w:rsidR="00752A4E" w:rsidRPr="00122913">
                <w:rPr>
                  <w:rFonts w:asciiTheme="minorHAnsi" w:hAnsiTheme="minorHAnsi" w:cstheme="minorHAnsi"/>
                  <w:sz w:val="22"/>
                  <w:szCs w:val="22"/>
                  <w:rPrChange w:id="2593" w:author="Girmay, Ezana" w:date="2024-05-21T19:30:00Z">
                    <w:rPr>
                      <w:rFonts w:cs="Arial"/>
                      <w:sz w:val="22"/>
                      <w:szCs w:val="22"/>
                    </w:rPr>
                  </w:rPrChange>
                </w:rPr>
                <w:t xml:space="preserve">they are taken </w:t>
              </w:r>
              <w:proofErr w:type="gramStart"/>
              <w:r w:rsidR="00752A4E" w:rsidRPr="00122913">
                <w:rPr>
                  <w:rFonts w:asciiTheme="minorHAnsi" w:hAnsiTheme="minorHAnsi" w:cstheme="minorHAnsi"/>
                  <w:sz w:val="22"/>
                  <w:szCs w:val="22"/>
                  <w:rPrChange w:id="2594" w:author="Girmay, Ezana" w:date="2024-05-21T19:30:00Z">
                    <w:rPr>
                      <w:rFonts w:cs="Arial"/>
                      <w:sz w:val="22"/>
                      <w:szCs w:val="22"/>
                    </w:rPr>
                  </w:rPrChange>
                </w:rPr>
                <w:t>strait</w:t>
              </w:r>
              <w:proofErr w:type="gramEnd"/>
              <w:r w:rsidR="00752A4E" w:rsidRPr="00122913">
                <w:rPr>
                  <w:rFonts w:asciiTheme="minorHAnsi" w:hAnsiTheme="minorHAnsi" w:cstheme="minorHAnsi"/>
                  <w:sz w:val="22"/>
                  <w:szCs w:val="22"/>
                  <w:rPrChange w:id="2595" w:author="Girmay, Ezana" w:date="2024-05-21T19:30:00Z">
                    <w:rPr>
                      <w:rFonts w:cs="Arial"/>
                      <w:sz w:val="22"/>
                      <w:szCs w:val="22"/>
                    </w:rPr>
                  </w:rPrChange>
                </w:rPr>
                <w:t xml:space="preserve"> to step 2</w:t>
              </w:r>
            </w:ins>
            <w:ins w:id="2596" w:author="Girmay, Ezana" w:date="2024-05-21T19:53:00Z">
              <w:r>
                <w:rPr>
                  <w:rFonts w:asciiTheme="minorHAnsi" w:hAnsiTheme="minorHAnsi" w:cstheme="minorHAnsi"/>
                  <w:sz w:val="22"/>
                  <w:szCs w:val="22"/>
                </w:rPr>
                <w:t>.</w:t>
              </w:r>
            </w:ins>
            <w:del w:id="2597" w:author="Girmay, Ezana" w:date="2024-05-21T19:53:00Z">
              <w:r w:rsidDel="00122913">
                <w:rPr>
                  <w:rFonts w:asciiTheme="minorHAnsi" w:hAnsiTheme="minorHAnsi" w:cstheme="minorHAnsi"/>
                  <w:sz w:val="22"/>
                  <w:szCs w:val="22"/>
                </w:rPr>
                <w:delText>.</w:delText>
              </w:r>
            </w:del>
            <w:r>
              <w:rPr>
                <w:rFonts w:asciiTheme="minorHAnsi" w:hAnsiTheme="minorHAnsi" w:cstheme="minorHAnsi"/>
                <w:sz w:val="22"/>
                <w:szCs w:val="22"/>
              </w:rPr>
              <w:t xml:space="preserve"> </w:t>
            </w:r>
          </w:p>
          <w:p w14:paraId="73624808" w14:textId="16B23615" w:rsidR="002C34F1" w:rsidRPr="002C34F1" w:rsidRDefault="002C34F1">
            <w:pPr>
              <w:pStyle w:val="ListParagraph"/>
              <w:numPr>
                <w:ilvl w:val="0"/>
                <w:numId w:val="32"/>
              </w:numPr>
              <w:rPr>
                <w:ins w:id="2598" w:author="Girmay, Ezana" w:date="2024-05-21T19:25:00Z"/>
                <w:rFonts w:asciiTheme="minorHAnsi" w:hAnsiTheme="minorHAnsi" w:cstheme="minorHAnsi"/>
                <w:sz w:val="22"/>
                <w:szCs w:val="22"/>
                <w:rPrChange w:id="2599" w:author="Girmay, Ezana" w:date="2024-05-21T20:27:00Z">
                  <w:rPr>
                    <w:ins w:id="2600" w:author="Girmay, Ezana" w:date="2024-05-21T19:25:00Z"/>
                    <w:rFonts w:cs="Arial"/>
                    <w:sz w:val="22"/>
                    <w:szCs w:val="22"/>
                  </w:rPr>
                </w:rPrChange>
              </w:rPr>
              <w:pPrChange w:id="2601" w:author="Girmay, Ezana" w:date="2024-05-21T20:27:00Z">
                <w:pPr>
                  <w:pStyle w:val="ListParagraph"/>
                  <w:numPr>
                    <w:ilvl w:val="1"/>
                    <w:numId w:val="40"/>
                  </w:numPr>
                  <w:ind w:left="630" w:hanging="360"/>
                </w:pPr>
              </w:pPrChange>
            </w:pPr>
            <w:ins w:id="2602" w:author="Girmay, Ezana" w:date="2024-05-21T20:27:00Z">
              <w:r w:rsidRPr="00DB17CF">
                <w:rPr>
                  <w:rFonts w:asciiTheme="minorHAnsi" w:hAnsiTheme="minorHAnsi" w:cstheme="minorHAnsi"/>
                  <w:sz w:val="22"/>
                  <w:szCs w:val="22"/>
                </w:rPr>
                <w:t>3.Send pass expired notification</w:t>
              </w:r>
            </w:ins>
          </w:p>
          <w:p w14:paraId="0E5D23A0" w14:textId="26C13E5C" w:rsidR="00752A4E" w:rsidRPr="00691CC8" w:rsidRDefault="00752A4E" w:rsidP="00752A4E">
            <w:pPr>
              <w:pStyle w:val="ListParagraph"/>
              <w:numPr>
                <w:ilvl w:val="1"/>
                <w:numId w:val="33"/>
              </w:numPr>
              <w:spacing w:before="0" w:after="0"/>
              <w:rPr>
                <w:ins w:id="2603" w:author="Girmay, Ezana" w:date="2024-05-21T19:25:00Z"/>
                <w:rFonts w:asciiTheme="minorHAnsi" w:hAnsiTheme="minorHAnsi" w:cstheme="minorHAnsi"/>
                <w:sz w:val="22"/>
                <w:szCs w:val="22"/>
                <w:rPrChange w:id="2604" w:author="Girmay, Ezana" w:date="2024-05-21T19:30:00Z">
                  <w:rPr>
                    <w:ins w:id="2605" w:author="Girmay, Ezana" w:date="2024-05-21T19:25:00Z"/>
                    <w:rFonts w:cs="Arial"/>
                    <w:sz w:val="22"/>
                    <w:szCs w:val="22"/>
                  </w:rPr>
                </w:rPrChange>
              </w:rPr>
            </w:pPr>
            <w:ins w:id="2606" w:author="Girmay, Ezana" w:date="2024-05-21T19:25:00Z">
              <w:r w:rsidRPr="00691CC8">
                <w:rPr>
                  <w:rFonts w:asciiTheme="minorHAnsi" w:hAnsiTheme="minorHAnsi" w:cstheme="minorHAnsi"/>
                  <w:sz w:val="22"/>
                  <w:szCs w:val="22"/>
                  <w:rPrChange w:id="2607" w:author="Girmay, Ezana" w:date="2024-05-21T19:30:00Z">
                    <w:rPr>
                      <w:rFonts w:cs="Arial"/>
                      <w:sz w:val="22"/>
                      <w:szCs w:val="22"/>
                    </w:rPr>
                  </w:rPrChange>
                </w:rPr>
                <w:t xml:space="preserve">If credit card fails to </w:t>
              </w:r>
            </w:ins>
            <w:ins w:id="2608" w:author="Girmay, Ezana" w:date="2024-05-21T20:08:00Z">
              <w:r w:rsidR="0080773F" w:rsidRPr="00DB17CF">
                <w:rPr>
                  <w:rFonts w:asciiTheme="minorHAnsi" w:hAnsiTheme="minorHAnsi" w:cstheme="minorHAnsi"/>
                  <w:sz w:val="22"/>
                  <w:szCs w:val="22"/>
                </w:rPr>
                <w:t>process</w:t>
              </w:r>
            </w:ins>
            <w:ins w:id="2609" w:author="Girmay, Ezana" w:date="2024-05-21T20:49:00Z">
              <w:r w:rsidR="00174984">
                <w:rPr>
                  <w:rFonts w:asciiTheme="minorHAnsi" w:hAnsiTheme="minorHAnsi" w:cstheme="minorHAnsi"/>
                  <w:sz w:val="22"/>
                  <w:szCs w:val="22"/>
                </w:rPr>
                <w:t>,</w:t>
              </w:r>
            </w:ins>
            <w:ins w:id="2610" w:author="Girmay, Ezana" w:date="2024-05-21T20:08:00Z">
              <w:r w:rsidR="0080773F" w:rsidRPr="00DB17CF">
                <w:rPr>
                  <w:rFonts w:asciiTheme="minorHAnsi" w:hAnsiTheme="minorHAnsi" w:cstheme="minorHAnsi"/>
                  <w:sz w:val="22"/>
                  <w:szCs w:val="22"/>
                </w:rPr>
                <w:t xml:space="preserve"> prompt </w:t>
              </w:r>
              <w:r w:rsidR="0080773F">
                <w:rPr>
                  <w:rFonts w:asciiTheme="minorHAnsi" w:hAnsiTheme="minorHAnsi" w:cstheme="minorHAnsi"/>
                  <w:sz w:val="22"/>
                  <w:szCs w:val="22"/>
                </w:rPr>
                <w:t xml:space="preserve">the </w:t>
              </w:r>
              <w:r w:rsidR="0080773F" w:rsidRPr="00DB17CF">
                <w:rPr>
                  <w:rFonts w:asciiTheme="minorHAnsi" w:hAnsiTheme="minorHAnsi" w:cstheme="minorHAnsi"/>
                  <w:sz w:val="22"/>
                  <w:szCs w:val="22"/>
                </w:rPr>
                <w:t>use</w:t>
              </w:r>
              <w:r w:rsidR="0080773F">
                <w:rPr>
                  <w:rFonts w:asciiTheme="minorHAnsi" w:hAnsiTheme="minorHAnsi" w:cstheme="minorHAnsi"/>
                  <w:sz w:val="22"/>
                  <w:szCs w:val="22"/>
                </w:rPr>
                <w:t>r</w:t>
              </w:r>
              <w:r w:rsidR="0080773F" w:rsidRPr="00DB17CF">
                <w:rPr>
                  <w:rFonts w:asciiTheme="minorHAnsi" w:hAnsiTheme="minorHAnsi" w:cstheme="minorHAnsi"/>
                  <w:sz w:val="22"/>
                  <w:szCs w:val="22"/>
                </w:rPr>
                <w:t xml:space="preserve"> for a new one</w:t>
              </w:r>
            </w:ins>
            <w:ins w:id="2611" w:author="Girmay, Ezana" w:date="2024-05-21T19:25:00Z">
              <w:r w:rsidRPr="00691CC8">
                <w:rPr>
                  <w:rFonts w:asciiTheme="minorHAnsi" w:hAnsiTheme="minorHAnsi" w:cstheme="minorHAnsi"/>
                  <w:sz w:val="22"/>
                  <w:szCs w:val="22"/>
                  <w:rPrChange w:id="2612" w:author="Girmay, Ezana" w:date="2024-05-21T19:30:00Z">
                    <w:rPr>
                      <w:rFonts w:cs="Arial"/>
                      <w:sz w:val="22"/>
                      <w:szCs w:val="22"/>
                    </w:rPr>
                  </w:rPrChange>
                </w:rPr>
                <w:t xml:space="preserve">. </w:t>
              </w:r>
            </w:ins>
          </w:p>
          <w:p w14:paraId="262C6F3E" w14:textId="77777777" w:rsidR="00752A4E" w:rsidRPr="00691CC8" w:rsidRDefault="00752A4E" w:rsidP="00DB17CF">
            <w:pPr>
              <w:rPr>
                <w:ins w:id="2613" w:author="Girmay, Ezana" w:date="2024-05-21T19:25:00Z"/>
                <w:rFonts w:asciiTheme="minorHAnsi" w:hAnsiTheme="minorHAnsi" w:cstheme="minorHAnsi"/>
                <w:sz w:val="22"/>
                <w:szCs w:val="22"/>
                <w:rPrChange w:id="2614" w:author="Girmay, Ezana" w:date="2024-05-21T19:30:00Z">
                  <w:rPr>
                    <w:ins w:id="2615" w:author="Girmay, Ezana" w:date="2024-05-21T19:25:00Z"/>
                    <w:rFonts w:ascii="Arial" w:hAnsi="Arial" w:cs="Arial"/>
                    <w:sz w:val="22"/>
                    <w:szCs w:val="22"/>
                  </w:rPr>
                </w:rPrChange>
              </w:rPr>
            </w:pPr>
          </w:p>
          <w:p w14:paraId="11B46742" w14:textId="77777777" w:rsidR="00752A4E" w:rsidRPr="00691CC8" w:rsidRDefault="00752A4E" w:rsidP="00DB17CF">
            <w:pPr>
              <w:rPr>
                <w:ins w:id="2616" w:author="Girmay, Ezana" w:date="2024-05-21T19:25:00Z"/>
                <w:rFonts w:asciiTheme="minorHAnsi" w:hAnsiTheme="minorHAnsi" w:cstheme="minorHAnsi"/>
                <w:sz w:val="22"/>
                <w:szCs w:val="22"/>
                <w:rPrChange w:id="2617" w:author="Girmay, Ezana" w:date="2024-05-21T19:30:00Z">
                  <w:rPr>
                    <w:ins w:id="2618" w:author="Girmay, Ezana" w:date="2024-05-21T19:25:00Z"/>
                    <w:rFonts w:ascii="Arial" w:hAnsi="Arial" w:cs="Arial"/>
                    <w:sz w:val="22"/>
                    <w:szCs w:val="22"/>
                  </w:rPr>
                </w:rPrChange>
              </w:rPr>
            </w:pPr>
          </w:p>
          <w:p w14:paraId="50E9F843" w14:textId="77777777" w:rsidR="00752A4E" w:rsidRPr="00691CC8" w:rsidRDefault="00752A4E" w:rsidP="00DB17CF">
            <w:pPr>
              <w:rPr>
                <w:ins w:id="2619" w:author="Girmay, Ezana" w:date="2024-05-21T19:25:00Z"/>
                <w:rFonts w:asciiTheme="minorHAnsi" w:hAnsiTheme="minorHAnsi" w:cstheme="minorHAnsi"/>
                <w:sz w:val="22"/>
                <w:szCs w:val="22"/>
                <w:rPrChange w:id="2620" w:author="Girmay, Ezana" w:date="2024-05-21T19:30:00Z">
                  <w:rPr>
                    <w:ins w:id="2621" w:author="Girmay, Ezana" w:date="2024-05-21T19:25:00Z"/>
                    <w:rFonts w:ascii="Arial" w:hAnsi="Arial" w:cs="Arial"/>
                    <w:sz w:val="22"/>
                    <w:szCs w:val="22"/>
                  </w:rPr>
                </w:rPrChange>
              </w:rPr>
            </w:pPr>
          </w:p>
        </w:tc>
      </w:tr>
      <w:tr w:rsidR="00752A4E" w:rsidRPr="00691CC8" w14:paraId="07EC5071" w14:textId="77777777" w:rsidTr="00DB17CF">
        <w:trPr>
          <w:ins w:id="2622" w:author="Girmay, Ezana" w:date="2024-05-21T19:25:00Z"/>
        </w:trPr>
        <w:tc>
          <w:tcPr>
            <w:tcW w:w="9314" w:type="dxa"/>
            <w:gridSpan w:val="4"/>
            <w:shd w:val="clear" w:color="auto" w:fill="auto"/>
          </w:tcPr>
          <w:p w14:paraId="2483DCD3" w14:textId="77777777" w:rsidR="00752A4E" w:rsidRPr="00691CC8" w:rsidRDefault="00752A4E" w:rsidP="00DB17CF">
            <w:pPr>
              <w:rPr>
                <w:ins w:id="2623" w:author="Girmay, Ezana" w:date="2024-05-21T19:25:00Z"/>
                <w:rFonts w:asciiTheme="minorHAnsi" w:hAnsiTheme="minorHAnsi" w:cstheme="minorHAnsi"/>
                <w:b/>
                <w:sz w:val="22"/>
                <w:szCs w:val="22"/>
                <w:rPrChange w:id="2624" w:author="Girmay, Ezana" w:date="2024-05-21T19:30:00Z">
                  <w:rPr>
                    <w:ins w:id="2625" w:author="Girmay, Ezana" w:date="2024-05-21T19:25:00Z"/>
                    <w:rFonts w:ascii="Arial" w:hAnsi="Arial" w:cs="Arial"/>
                    <w:b/>
                    <w:sz w:val="22"/>
                    <w:szCs w:val="22"/>
                  </w:rPr>
                </w:rPrChange>
              </w:rPr>
            </w:pPr>
            <w:ins w:id="2626" w:author="Girmay, Ezana" w:date="2024-05-21T19:25:00Z">
              <w:r w:rsidRPr="00691CC8">
                <w:rPr>
                  <w:rFonts w:asciiTheme="minorHAnsi" w:hAnsiTheme="minorHAnsi" w:cstheme="minorHAnsi"/>
                  <w:b/>
                  <w:sz w:val="22"/>
                  <w:szCs w:val="22"/>
                  <w:rPrChange w:id="2627" w:author="Girmay, Ezana" w:date="2024-05-21T19:30:00Z">
                    <w:rPr>
                      <w:rFonts w:ascii="Arial" w:hAnsi="Arial" w:cs="Arial"/>
                      <w:b/>
                      <w:sz w:val="22"/>
                      <w:szCs w:val="22"/>
                    </w:rPr>
                  </w:rPrChange>
                </w:rPr>
                <w:t xml:space="preserve">Special Requirements: </w:t>
              </w:r>
            </w:ins>
          </w:p>
          <w:p w14:paraId="396A9138" w14:textId="77777777" w:rsidR="00752A4E" w:rsidRPr="00691CC8" w:rsidRDefault="00752A4E" w:rsidP="00DB17CF">
            <w:pPr>
              <w:rPr>
                <w:ins w:id="2628" w:author="Girmay, Ezana" w:date="2024-05-21T19:25:00Z"/>
                <w:rFonts w:asciiTheme="minorHAnsi" w:hAnsiTheme="minorHAnsi" w:cstheme="minorHAnsi"/>
                <w:b/>
                <w:sz w:val="22"/>
                <w:szCs w:val="22"/>
                <w:rPrChange w:id="2629" w:author="Girmay, Ezana" w:date="2024-05-21T19:30:00Z">
                  <w:rPr>
                    <w:ins w:id="2630" w:author="Girmay, Ezana" w:date="2024-05-21T19:25:00Z"/>
                    <w:rFonts w:ascii="Arial" w:hAnsi="Arial" w:cs="Arial"/>
                    <w:b/>
                    <w:sz w:val="22"/>
                    <w:szCs w:val="22"/>
                  </w:rPr>
                </w:rPrChange>
              </w:rPr>
            </w:pPr>
          </w:p>
          <w:p w14:paraId="4851DF32" w14:textId="77777777" w:rsidR="00752A4E" w:rsidRPr="00691CC8" w:rsidRDefault="00752A4E" w:rsidP="00DB17CF">
            <w:pPr>
              <w:rPr>
                <w:ins w:id="2631" w:author="Girmay, Ezana" w:date="2024-05-21T19:25:00Z"/>
                <w:rFonts w:asciiTheme="minorHAnsi" w:hAnsiTheme="minorHAnsi" w:cstheme="minorHAnsi"/>
                <w:b/>
                <w:sz w:val="22"/>
                <w:szCs w:val="22"/>
                <w:rPrChange w:id="2632" w:author="Girmay, Ezana" w:date="2024-05-21T19:30:00Z">
                  <w:rPr>
                    <w:ins w:id="2633" w:author="Girmay, Ezana" w:date="2024-05-21T19:25:00Z"/>
                    <w:rFonts w:ascii="Arial" w:hAnsi="Arial" w:cs="Arial"/>
                    <w:b/>
                    <w:sz w:val="22"/>
                    <w:szCs w:val="22"/>
                  </w:rPr>
                </w:rPrChange>
              </w:rPr>
            </w:pPr>
          </w:p>
        </w:tc>
      </w:tr>
      <w:tr w:rsidR="00752A4E" w:rsidRPr="00691CC8" w14:paraId="02F1627D" w14:textId="77777777" w:rsidTr="00DB17CF">
        <w:trPr>
          <w:ins w:id="2634" w:author="Girmay, Ezana" w:date="2024-05-21T19:25:00Z"/>
        </w:trPr>
        <w:tc>
          <w:tcPr>
            <w:tcW w:w="9314" w:type="dxa"/>
            <w:gridSpan w:val="4"/>
            <w:shd w:val="clear" w:color="auto" w:fill="auto"/>
          </w:tcPr>
          <w:p w14:paraId="0FD6B946" w14:textId="77777777" w:rsidR="00752A4E" w:rsidRPr="00691CC8" w:rsidRDefault="00752A4E" w:rsidP="00DB17CF">
            <w:pPr>
              <w:rPr>
                <w:ins w:id="2635" w:author="Girmay, Ezana" w:date="2024-05-21T19:25:00Z"/>
                <w:rFonts w:asciiTheme="minorHAnsi" w:hAnsiTheme="minorHAnsi" w:cstheme="minorHAnsi"/>
                <w:b/>
                <w:sz w:val="22"/>
                <w:szCs w:val="22"/>
                <w:rPrChange w:id="2636" w:author="Girmay, Ezana" w:date="2024-05-21T19:30:00Z">
                  <w:rPr>
                    <w:ins w:id="2637" w:author="Girmay, Ezana" w:date="2024-05-21T19:25:00Z"/>
                    <w:rFonts w:ascii="Arial" w:hAnsi="Arial" w:cs="Arial"/>
                    <w:b/>
                    <w:sz w:val="22"/>
                    <w:szCs w:val="22"/>
                  </w:rPr>
                </w:rPrChange>
              </w:rPr>
            </w:pPr>
            <w:ins w:id="2638" w:author="Girmay, Ezana" w:date="2024-05-21T19:25:00Z">
              <w:r w:rsidRPr="00691CC8">
                <w:rPr>
                  <w:rFonts w:asciiTheme="minorHAnsi" w:hAnsiTheme="minorHAnsi" w:cstheme="minorHAnsi"/>
                  <w:b/>
                  <w:sz w:val="22"/>
                  <w:szCs w:val="22"/>
                  <w:rPrChange w:id="2639" w:author="Girmay, Ezana" w:date="2024-05-21T19:30:00Z">
                    <w:rPr>
                      <w:rFonts w:ascii="Arial" w:hAnsi="Arial" w:cs="Arial"/>
                      <w:b/>
                      <w:sz w:val="22"/>
                      <w:szCs w:val="22"/>
                    </w:rPr>
                  </w:rPrChange>
                </w:rPr>
                <w:t xml:space="preserve">To do/Issues: </w:t>
              </w:r>
            </w:ins>
          </w:p>
          <w:p w14:paraId="3B8E6B13" w14:textId="77777777" w:rsidR="00752A4E" w:rsidRPr="00691CC8" w:rsidRDefault="00752A4E" w:rsidP="00DB17CF">
            <w:pPr>
              <w:rPr>
                <w:ins w:id="2640" w:author="Girmay, Ezana" w:date="2024-05-21T19:25:00Z"/>
                <w:rFonts w:asciiTheme="minorHAnsi" w:hAnsiTheme="minorHAnsi" w:cstheme="minorHAnsi"/>
                <w:b/>
                <w:sz w:val="22"/>
                <w:szCs w:val="22"/>
                <w:rPrChange w:id="2641" w:author="Girmay, Ezana" w:date="2024-05-21T19:30:00Z">
                  <w:rPr>
                    <w:ins w:id="2642" w:author="Girmay, Ezana" w:date="2024-05-21T19:25:00Z"/>
                    <w:rFonts w:cs="Arial"/>
                    <w:b/>
                    <w:sz w:val="22"/>
                    <w:szCs w:val="22"/>
                  </w:rPr>
                </w:rPrChange>
              </w:rPr>
            </w:pPr>
          </w:p>
          <w:p w14:paraId="61AE9E07" w14:textId="77777777" w:rsidR="00752A4E" w:rsidRPr="00691CC8" w:rsidRDefault="00752A4E" w:rsidP="00DB17CF">
            <w:pPr>
              <w:rPr>
                <w:ins w:id="2643" w:author="Girmay, Ezana" w:date="2024-05-21T19:25:00Z"/>
                <w:rFonts w:asciiTheme="minorHAnsi" w:hAnsiTheme="minorHAnsi" w:cstheme="minorHAnsi"/>
                <w:b/>
                <w:sz w:val="22"/>
                <w:szCs w:val="22"/>
                <w:rPrChange w:id="2644" w:author="Girmay, Ezana" w:date="2024-05-21T19:30:00Z">
                  <w:rPr>
                    <w:ins w:id="2645" w:author="Girmay, Ezana" w:date="2024-05-21T19:25:00Z"/>
                    <w:rFonts w:ascii="Arial" w:hAnsi="Arial" w:cs="Arial"/>
                    <w:b/>
                    <w:sz w:val="22"/>
                    <w:szCs w:val="22"/>
                  </w:rPr>
                </w:rPrChange>
              </w:rPr>
            </w:pPr>
          </w:p>
        </w:tc>
      </w:tr>
    </w:tbl>
    <w:p w14:paraId="199FFEC9" w14:textId="77777777" w:rsidR="00752A4E" w:rsidRPr="00691CC8" w:rsidRDefault="00752A4E">
      <w:pPr>
        <w:rPr>
          <w:ins w:id="2646" w:author="Girmay, Ezana" w:date="2024-05-21T19:24:00Z"/>
          <w:rFonts w:asciiTheme="minorHAnsi" w:hAnsiTheme="minorHAnsi" w:cstheme="minorHAnsi"/>
          <w:b/>
          <w:color w:val="FFFFFF"/>
          <w:highlight w:val="darkCyan"/>
        </w:rPr>
      </w:pPr>
    </w:p>
    <w:p w14:paraId="2368FA28" w14:textId="77777777" w:rsidR="00752A4E" w:rsidRPr="00691CC8" w:rsidRDefault="00752A4E">
      <w:pPr>
        <w:rPr>
          <w:ins w:id="2647" w:author="Girmay, Ezana" w:date="2024-05-21T19:24:00Z"/>
          <w:rFonts w:asciiTheme="minorHAnsi" w:hAnsiTheme="minorHAnsi" w:cstheme="minorHAnsi"/>
          <w:b/>
          <w:color w:val="FFFFFF"/>
          <w:highlight w:val="darkCyan"/>
        </w:rPr>
      </w:pPr>
      <w:ins w:id="2648" w:author="Girmay, Ezana" w:date="2024-05-21T19:24:00Z">
        <w:r w:rsidRPr="00691CC8">
          <w:rPr>
            <w:rFonts w:asciiTheme="minorHAnsi" w:hAnsiTheme="minorHAnsi" w:cstheme="minorHAnsi"/>
            <w:b/>
            <w:color w:val="FFFFFF"/>
            <w:highlight w:val="darkCyan"/>
          </w:rPr>
          <w:br w:type="page"/>
        </w:r>
      </w:ins>
    </w:p>
    <w:p w14:paraId="239BA937" w14:textId="2BC2B7E9" w:rsidR="00993D08" w:rsidRPr="00691CC8" w:rsidRDefault="001437BA">
      <w:pPr>
        <w:pStyle w:val="BodyText"/>
        <w:keepNext/>
        <w:tabs>
          <w:tab w:val="left" w:pos="540"/>
        </w:tabs>
        <w:spacing w:before="240" w:after="240"/>
        <w:outlineLvl w:val="0"/>
        <w:rPr>
          <w:rFonts w:asciiTheme="minorHAnsi" w:hAnsiTheme="minorHAnsi" w:cstheme="minorHAnsi"/>
          <w:b w:val="0"/>
          <w:bCs/>
          <w:color w:val="000000" w:themeColor="text1"/>
          <w:szCs w:val="24"/>
          <w:u w:val="single"/>
          <w:rPrChange w:id="2649" w:author="Girmay, Ezana" w:date="2024-05-21T19:30:00Z">
            <w:rPr>
              <w:rFonts w:asciiTheme="minorHAnsi" w:hAnsiTheme="minorHAnsi" w:cstheme="minorHAnsi"/>
              <w:b w:val="0"/>
              <w:bCs/>
              <w:szCs w:val="24"/>
            </w:rPr>
          </w:rPrChange>
        </w:rPr>
        <w:pPrChange w:id="2650" w:author="Girmay, Ezana" w:date="2024-05-21T19:26:00Z">
          <w:pPr>
            <w:pStyle w:val="BodyText"/>
            <w:keepNext/>
            <w:tabs>
              <w:tab w:val="left" w:pos="540"/>
            </w:tabs>
            <w:spacing w:before="240"/>
            <w:ind w:left="547" w:hanging="547"/>
            <w:outlineLvl w:val="0"/>
          </w:pPr>
        </w:pPrChange>
      </w:pPr>
      <w:bookmarkStart w:id="2651" w:name="_Toc167218386"/>
      <w:proofErr w:type="gramStart"/>
      <w:r w:rsidRPr="00691CC8">
        <w:rPr>
          <w:rFonts w:asciiTheme="minorHAnsi" w:hAnsiTheme="minorHAnsi" w:cstheme="minorHAnsi"/>
          <w:color w:val="000000" w:themeColor="text1"/>
          <w:szCs w:val="24"/>
          <w:u w:val="single"/>
          <w:rPrChange w:id="2652" w:author="Girmay, Ezana" w:date="2024-05-21T19:30:00Z">
            <w:rPr>
              <w:rFonts w:asciiTheme="minorHAnsi" w:hAnsiTheme="minorHAnsi" w:cstheme="minorHAnsi"/>
              <w:color w:val="FFFFFF"/>
              <w:szCs w:val="24"/>
              <w:highlight w:val="darkCyan"/>
            </w:rPr>
          </w:rPrChange>
        </w:rPr>
        <w:lastRenderedPageBreak/>
        <w:t>6</w:t>
      </w:r>
      <w:r w:rsidR="003F61B3" w:rsidRPr="00691CC8">
        <w:rPr>
          <w:rFonts w:asciiTheme="minorHAnsi" w:hAnsiTheme="minorHAnsi" w:cstheme="minorHAnsi"/>
          <w:color w:val="000000" w:themeColor="text1"/>
          <w:szCs w:val="24"/>
          <w:u w:val="single"/>
          <w:rPrChange w:id="2653" w:author="Girmay, Ezana" w:date="2024-05-21T19:30:00Z">
            <w:rPr>
              <w:rFonts w:asciiTheme="minorHAnsi" w:hAnsiTheme="minorHAnsi" w:cstheme="minorHAnsi"/>
              <w:color w:val="FFFFFF"/>
              <w:szCs w:val="24"/>
              <w:highlight w:val="darkCyan"/>
            </w:rPr>
          </w:rPrChange>
        </w:rPr>
        <w:t xml:space="preserve">.0  </w:t>
      </w:r>
      <w:r w:rsidR="003F61B3" w:rsidRPr="00691CC8">
        <w:rPr>
          <w:rFonts w:asciiTheme="minorHAnsi" w:hAnsiTheme="minorHAnsi" w:cstheme="minorHAnsi"/>
          <w:color w:val="000000" w:themeColor="text1"/>
          <w:szCs w:val="24"/>
          <w:u w:val="single"/>
          <w:rPrChange w:id="2654" w:author="Girmay, Ezana" w:date="2024-05-21T19:30:00Z">
            <w:rPr>
              <w:rFonts w:asciiTheme="minorHAnsi" w:hAnsiTheme="minorHAnsi" w:cstheme="minorHAnsi"/>
              <w:color w:val="FFFFFF"/>
              <w:szCs w:val="24"/>
              <w:highlight w:val="darkCyan"/>
            </w:rPr>
          </w:rPrChange>
        </w:rPr>
        <w:tab/>
      </w:r>
      <w:proofErr w:type="gramEnd"/>
      <w:r w:rsidR="003F61B3" w:rsidRPr="00691CC8">
        <w:rPr>
          <w:rFonts w:asciiTheme="minorHAnsi" w:hAnsiTheme="minorHAnsi" w:cstheme="minorHAnsi"/>
          <w:color w:val="000000" w:themeColor="text1"/>
          <w:szCs w:val="24"/>
          <w:u w:val="single"/>
          <w:rPrChange w:id="2655" w:author="Girmay, Ezana" w:date="2024-05-21T19:30:00Z">
            <w:rPr>
              <w:rFonts w:asciiTheme="minorHAnsi" w:hAnsiTheme="minorHAnsi" w:cstheme="minorHAnsi"/>
              <w:color w:val="FFFFFF"/>
              <w:szCs w:val="24"/>
              <w:highlight w:val="darkCyan"/>
            </w:rPr>
          </w:rPrChange>
        </w:rPr>
        <w:t>System Evolution</w:t>
      </w:r>
      <w:bookmarkEnd w:id="2651"/>
      <w:r w:rsidR="003F61B3" w:rsidRPr="00691CC8">
        <w:rPr>
          <w:rFonts w:asciiTheme="minorHAnsi" w:hAnsiTheme="minorHAnsi" w:cstheme="minorHAnsi"/>
          <w:color w:val="000000" w:themeColor="text1"/>
          <w:szCs w:val="24"/>
          <w:u w:val="single"/>
          <w:rPrChange w:id="2656" w:author="Girmay, Ezana" w:date="2024-05-21T19:30:00Z">
            <w:rPr>
              <w:rFonts w:asciiTheme="minorHAnsi" w:hAnsiTheme="minorHAnsi" w:cstheme="minorHAnsi"/>
              <w:szCs w:val="24"/>
            </w:rPr>
          </w:rPrChange>
        </w:rPr>
        <w:t xml:space="preserve"> </w:t>
      </w:r>
    </w:p>
    <w:p w14:paraId="29E70599" w14:textId="79D908A1" w:rsidR="00752A4E" w:rsidRPr="00691CC8" w:rsidRDefault="00752A4E" w:rsidP="00752A4E">
      <w:pPr>
        <w:pStyle w:val="BodyText"/>
        <w:tabs>
          <w:tab w:val="left" w:pos="540"/>
        </w:tabs>
        <w:rPr>
          <w:ins w:id="2657" w:author="Girmay, Ezana" w:date="2024-05-21T19:26:00Z"/>
          <w:rFonts w:asciiTheme="minorHAnsi" w:hAnsiTheme="minorHAnsi" w:cstheme="minorHAnsi"/>
          <w:b w:val="0"/>
          <w:bCs/>
          <w:color w:val="4F81BD" w:themeColor="accent1"/>
          <w:szCs w:val="24"/>
        </w:rPr>
      </w:pPr>
      <w:ins w:id="2658" w:author="Girmay, Ezana" w:date="2024-05-21T19:26:00Z">
        <w:r w:rsidRPr="00691CC8">
          <w:rPr>
            <w:rFonts w:asciiTheme="minorHAnsi" w:hAnsiTheme="minorHAnsi" w:cstheme="minorHAnsi"/>
            <w:b w:val="0"/>
            <w:bCs/>
            <w:color w:val="4F81BD" w:themeColor="accent1"/>
            <w:szCs w:val="24"/>
          </w:rPr>
          <w:tab/>
        </w:r>
        <w:r w:rsidRPr="00376953">
          <w:rPr>
            <w:rFonts w:asciiTheme="minorHAnsi" w:hAnsiTheme="minorHAnsi" w:cstheme="minorHAnsi"/>
            <w:b w:val="0"/>
            <w:bCs/>
            <w:color w:val="000000" w:themeColor="text1"/>
            <w:szCs w:val="24"/>
          </w:rPr>
          <w:t>While we continue to make our MVP, we also have a few features and upgrades we hope to add to our system. The first is being able to allow users to buy Orca bus passes from our app. Currently, SPU offers a discount of 30% for all students but they are required to fill out an online form every 3 months and wait for the school to get a new card for them to pick up (</w:t>
        </w:r>
        <w:r w:rsidRPr="00376953">
          <w:rPr>
            <w:rFonts w:asciiTheme="minorHAnsi" w:hAnsiTheme="minorHAnsi" w:cstheme="minorHAnsi"/>
            <w:b w:val="0"/>
            <w:bCs/>
            <w:i/>
            <w:iCs/>
            <w:color w:val="000000" w:themeColor="text1"/>
            <w:szCs w:val="24"/>
          </w:rPr>
          <w:t>Student Commuting | SPU</w:t>
        </w:r>
        <w:r w:rsidRPr="00376953">
          <w:rPr>
            <w:rFonts w:asciiTheme="minorHAnsi" w:hAnsiTheme="minorHAnsi" w:cstheme="minorHAnsi"/>
            <w:b w:val="0"/>
            <w:bCs/>
            <w:color w:val="000000" w:themeColor="text1"/>
            <w:szCs w:val="24"/>
          </w:rPr>
          <w:t xml:space="preserve">, n.d.). By offering it right on our app, we can simplify the process and encourage more students to use it. Another feature we also hope to add is a carpool </w:t>
        </w:r>
      </w:ins>
      <w:ins w:id="2659" w:author="Girmay, Ezana" w:date="2024-05-21T20:30:00Z">
        <w:r w:rsidR="00182D35" w:rsidRPr="00182D35">
          <w:rPr>
            <w:rFonts w:asciiTheme="minorHAnsi" w:hAnsiTheme="minorHAnsi" w:cstheme="minorHAnsi"/>
            <w:b w:val="0"/>
            <w:bCs/>
            <w:color w:val="000000" w:themeColor="text1"/>
            <w:szCs w:val="24"/>
          </w:rPr>
          <w:t>feature</w:t>
        </w:r>
        <w:r w:rsidR="00182D35" w:rsidRPr="00182D35">
          <w:rPr>
            <w:rFonts w:asciiTheme="minorHAnsi" w:hAnsiTheme="minorHAnsi" w:cstheme="minorHAnsi"/>
            <w:bCs/>
            <w:color w:val="000000" w:themeColor="text1"/>
            <w:szCs w:val="24"/>
          </w:rPr>
          <w:t xml:space="preserve"> </w:t>
        </w:r>
      </w:ins>
      <w:ins w:id="2660" w:author="Girmay, Ezana" w:date="2024-05-21T19:26:00Z">
        <w:r w:rsidRPr="00376953">
          <w:rPr>
            <w:rFonts w:asciiTheme="minorHAnsi" w:hAnsiTheme="minorHAnsi" w:cstheme="minorHAnsi"/>
            <w:b w:val="0"/>
            <w:bCs/>
            <w:color w:val="000000" w:themeColor="text1"/>
            <w:szCs w:val="24"/>
          </w:rPr>
          <w:t xml:space="preserve">where students can find other students. This will allow people to post as someone looking for a carpool or someone offering to carpool, and once they find each other, they can communicate between their student emails. While this part of the application won’t be profitable, it will encourage more people to download the app, leading to more sales. </w:t>
        </w:r>
      </w:ins>
    </w:p>
    <w:p w14:paraId="492BE738" w14:textId="2E228148" w:rsidR="003F61B3" w:rsidRPr="00691CC8" w:rsidDel="00752A4E" w:rsidRDefault="003F61B3" w:rsidP="00993D08">
      <w:pPr>
        <w:pStyle w:val="BodyText"/>
        <w:tabs>
          <w:tab w:val="left" w:pos="540"/>
        </w:tabs>
        <w:ind w:left="547" w:hanging="547"/>
        <w:rPr>
          <w:del w:id="2661" w:author="Girmay, Ezana" w:date="2024-05-21T19:26:00Z"/>
          <w:rFonts w:asciiTheme="minorHAnsi" w:hAnsiTheme="minorHAnsi" w:cstheme="minorHAnsi"/>
          <w:szCs w:val="24"/>
        </w:rPr>
      </w:pPr>
      <w:del w:id="2662" w:author="Girmay, Ezana" w:date="2024-05-21T19:26:00Z">
        <w:r w:rsidRPr="00691CC8" w:rsidDel="00752A4E">
          <w:rPr>
            <w:rFonts w:asciiTheme="minorHAnsi" w:hAnsiTheme="minorHAnsi" w:cstheme="minorHAnsi"/>
            <w:b w:val="0"/>
            <w:bCs/>
            <w:szCs w:val="24"/>
          </w:rPr>
          <w:delText>Th</w:delText>
        </w:r>
        <w:r w:rsidR="00CF5522" w:rsidRPr="00691CC8" w:rsidDel="00752A4E">
          <w:rPr>
            <w:rFonts w:asciiTheme="minorHAnsi" w:hAnsiTheme="minorHAnsi" w:cstheme="minorHAnsi"/>
            <w:b w:val="0"/>
            <w:bCs/>
            <w:szCs w:val="24"/>
          </w:rPr>
          <w:delText>is</w:delText>
        </w:r>
        <w:r w:rsidRPr="00691CC8" w:rsidDel="00752A4E">
          <w:rPr>
            <w:rFonts w:asciiTheme="minorHAnsi" w:hAnsiTheme="minorHAnsi" w:cstheme="minorHAnsi"/>
            <w:b w:val="0"/>
            <w:bCs/>
            <w:szCs w:val="24"/>
          </w:rPr>
          <w:delText xml:space="preserve"> section answers the question, </w:delText>
        </w:r>
        <w:r w:rsidR="00197F2A" w:rsidRPr="00691CC8" w:rsidDel="00752A4E">
          <w:rPr>
            <w:rFonts w:asciiTheme="minorHAnsi" w:hAnsiTheme="minorHAnsi" w:cstheme="minorHAnsi"/>
            <w:b w:val="0"/>
            <w:bCs/>
            <w:szCs w:val="24"/>
          </w:rPr>
          <w:delText>"</w:delText>
        </w:r>
        <w:r w:rsidRPr="00691CC8" w:rsidDel="00752A4E">
          <w:rPr>
            <w:rFonts w:asciiTheme="minorHAnsi" w:hAnsiTheme="minorHAnsi" w:cstheme="minorHAnsi"/>
            <w:b w:val="0"/>
            <w:bCs/>
            <w:szCs w:val="24"/>
          </w:rPr>
          <w:delText>What about the future?</w:delText>
        </w:r>
        <w:r w:rsidR="00197F2A" w:rsidRPr="00691CC8" w:rsidDel="00752A4E">
          <w:rPr>
            <w:rFonts w:asciiTheme="minorHAnsi" w:hAnsiTheme="minorHAnsi" w:cstheme="minorHAnsi"/>
            <w:b w:val="0"/>
            <w:bCs/>
            <w:szCs w:val="24"/>
          </w:rPr>
          <w:delText>"</w:delText>
        </w:r>
        <w:r w:rsidRPr="00691CC8" w:rsidDel="00752A4E">
          <w:rPr>
            <w:rFonts w:asciiTheme="minorHAnsi" w:hAnsiTheme="minorHAnsi" w:cstheme="minorHAnsi"/>
            <w:b w:val="0"/>
            <w:bCs/>
            <w:szCs w:val="24"/>
          </w:rPr>
          <w:delText xml:space="preserve"> It is a brief discussion of any </w:delText>
        </w:r>
        <w:r w:rsidR="00C14DF5" w:rsidRPr="00691CC8" w:rsidDel="00752A4E">
          <w:rPr>
            <w:rFonts w:asciiTheme="minorHAnsi" w:hAnsiTheme="minorHAnsi" w:cstheme="minorHAnsi"/>
            <w:b w:val="0"/>
            <w:bCs/>
            <w:szCs w:val="24"/>
          </w:rPr>
          <w:delText xml:space="preserve">desired system </w:delText>
        </w:r>
        <w:r w:rsidR="00C64276" w:rsidRPr="00691CC8" w:rsidDel="00752A4E">
          <w:rPr>
            <w:rFonts w:asciiTheme="minorHAnsi" w:hAnsiTheme="minorHAnsi" w:cstheme="minorHAnsi"/>
            <w:b w:val="0"/>
            <w:bCs/>
            <w:szCs w:val="24"/>
          </w:rPr>
          <w:delText>features</w:delText>
        </w:r>
        <w:r w:rsidRPr="00691CC8" w:rsidDel="00752A4E">
          <w:rPr>
            <w:rFonts w:asciiTheme="minorHAnsi" w:hAnsiTheme="minorHAnsi" w:cstheme="minorHAnsi"/>
            <w:b w:val="0"/>
            <w:bCs/>
            <w:szCs w:val="24"/>
          </w:rPr>
          <w:delText xml:space="preserve"> </w:delText>
        </w:r>
        <w:r w:rsidR="00C64276" w:rsidRPr="00691CC8" w:rsidDel="00752A4E">
          <w:rPr>
            <w:rFonts w:asciiTheme="minorHAnsi" w:hAnsiTheme="minorHAnsi" w:cstheme="minorHAnsi"/>
            <w:b w:val="0"/>
            <w:bCs/>
            <w:szCs w:val="24"/>
          </w:rPr>
          <w:delText>that will</w:delText>
        </w:r>
        <w:r w:rsidRPr="00691CC8" w:rsidDel="00752A4E">
          <w:rPr>
            <w:rFonts w:asciiTheme="minorHAnsi" w:hAnsiTheme="minorHAnsi" w:cstheme="minorHAnsi"/>
            <w:b w:val="0"/>
            <w:bCs/>
            <w:szCs w:val="24"/>
          </w:rPr>
          <w:delText xml:space="preserve"> not be </w:delText>
        </w:r>
        <w:r w:rsidR="00F96B05" w:rsidRPr="00691CC8" w:rsidDel="00752A4E">
          <w:rPr>
            <w:rFonts w:asciiTheme="minorHAnsi" w:hAnsiTheme="minorHAnsi" w:cstheme="minorHAnsi"/>
            <w:b w:val="0"/>
            <w:bCs/>
            <w:szCs w:val="24"/>
          </w:rPr>
          <w:delText xml:space="preserve">part of the </w:delText>
        </w:r>
        <w:r w:rsidR="00C14DF5" w:rsidRPr="00691CC8" w:rsidDel="00752A4E">
          <w:rPr>
            <w:rFonts w:asciiTheme="minorHAnsi" w:hAnsiTheme="minorHAnsi" w:cstheme="minorHAnsi"/>
            <w:b w:val="0"/>
            <w:bCs/>
            <w:szCs w:val="24"/>
          </w:rPr>
          <w:delText>MVP initial version</w:delText>
        </w:r>
        <w:r w:rsidR="00F96B05" w:rsidRPr="00691CC8" w:rsidDel="00752A4E">
          <w:rPr>
            <w:rFonts w:asciiTheme="minorHAnsi" w:hAnsiTheme="minorHAnsi" w:cstheme="minorHAnsi"/>
            <w:b w:val="0"/>
            <w:bCs/>
            <w:szCs w:val="24"/>
          </w:rPr>
          <w:delText xml:space="preserve"> (see </w:delText>
        </w:r>
        <w:r w:rsidR="00C14DF5" w:rsidRPr="00691CC8" w:rsidDel="00752A4E">
          <w:rPr>
            <w:rFonts w:asciiTheme="minorHAnsi" w:hAnsiTheme="minorHAnsi" w:cstheme="minorHAnsi"/>
            <w:b w:val="0"/>
            <w:bCs/>
            <w:szCs w:val="24"/>
          </w:rPr>
          <w:delText xml:space="preserve">the </w:delText>
        </w:r>
        <w:r w:rsidR="00F96B05" w:rsidRPr="00691CC8" w:rsidDel="00752A4E">
          <w:rPr>
            <w:rFonts w:asciiTheme="minorHAnsi" w:hAnsiTheme="minorHAnsi" w:cstheme="minorHAnsi"/>
            <w:b w:val="0"/>
            <w:bCs/>
            <w:szCs w:val="24"/>
          </w:rPr>
          <w:delText>corresponding comment in the description for Section 3.0)</w:delText>
        </w:r>
        <w:r w:rsidR="00197F2A" w:rsidRPr="00691CC8" w:rsidDel="00752A4E">
          <w:rPr>
            <w:rFonts w:asciiTheme="minorHAnsi" w:hAnsiTheme="minorHAnsi" w:cstheme="minorHAnsi"/>
            <w:b w:val="0"/>
            <w:bCs/>
            <w:szCs w:val="24"/>
          </w:rPr>
          <w:delText xml:space="preserve">. </w:delText>
        </w:r>
        <w:r w:rsidRPr="00691CC8" w:rsidDel="00752A4E">
          <w:rPr>
            <w:rFonts w:asciiTheme="minorHAnsi" w:hAnsiTheme="minorHAnsi" w:cstheme="minorHAnsi"/>
            <w:b w:val="0"/>
            <w:bCs/>
            <w:szCs w:val="24"/>
          </w:rPr>
          <w:delText>Also</w:delText>
        </w:r>
        <w:r w:rsidR="00C14DF5" w:rsidRPr="00691CC8" w:rsidDel="00752A4E">
          <w:rPr>
            <w:rFonts w:asciiTheme="minorHAnsi" w:hAnsiTheme="minorHAnsi" w:cstheme="minorHAnsi"/>
            <w:b w:val="0"/>
            <w:bCs/>
            <w:szCs w:val="24"/>
          </w:rPr>
          <w:delText>,</w:delText>
        </w:r>
        <w:r w:rsidRPr="00691CC8" w:rsidDel="00752A4E">
          <w:rPr>
            <w:rFonts w:asciiTheme="minorHAnsi" w:hAnsiTheme="minorHAnsi" w:cstheme="minorHAnsi"/>
            <w:b w:val="0"/>
            <w:bCs/>
            <w:szCs w:val="24"/>
          </w:rPr>
          <w:delText xml:space="preserve"> include any planned or recommended upgrades to hardware</w:delText>
        </w:r>
        <w:r w:rsidR="00C14DF5" w:rsidRPr="00691CC8" w:rsidDel="00752A4E">
          <w:rPr>
            <w:rFonts w:asciiTheme="minorHAnsi" w:hAnsiTheme="minorHAnsi" w:cstheme="minorHAnsi"/>
            <w:b w:val="0"/>
            <w:bCs/>
            <w:szCs w:val="24"/>
          </w:rPr>
          <w:delText>/</w:delText>
        </w:r>
        <w:r w:rsidRPr="00691CC8" w:rsidDel="00752A4E">
          <w:rPr>
            <w:rFonts w:asciiTheme="minorHAnsi" w:hAnsiTheme="minorHAnsi" w:cstheme="minorHAnsi"/>
            <w:b w:val="0"/>
            <w:bCs/>
            <w:szCs w:val="24"/>
          </w:rPr>
          <w:delText>software for continued system use</w:delText>
        </w:r>
        <w:r w:rsidR="00C64276" w:rsidRPr="00691CC8" w:rsidDel="00752A4E">
          <w:rPr>
            <w:rFonts w:asciiTheme="minorHAnsi" w:hAnsiTheme="minorHAnsi" w:cstheme="minorHAnsi"/>
            <w:b w:val="0"/>
            <w:bCs/>
            <w:szCs w:val="24"/>
          </w:rPr>
          <w:delText xml:space="preserve"> or expansion</w:delText>
        </w:r>
        <w:r w:rsidRPr="00691CC8" w:rsidDel="00752A4E">
          <w:rPr>
            <w:rFonts w:asciiTheme="minorHAnsi" w:hAnsiTheme="minorHAnsi" w:cstheme="minorHAnsi"/>
            <w:szCs w:val="24"/>
          </w:rPr>
          <w:delText>.</w:delText>
        </w:r>
      </w:del>
    </w:p>
    <w:p w14:paraId="128A837D" w14:textId="77777777" w:rsidR="00752A4E" w:rsidRPr="00691CC8" w:rsidRDefault="00752A4E">
      <w:pPr>
        <w:rPr>
          <w:ins w:id="2663" w:author="Girmay, Ezana" w:date="2024-05-21T19:25:00Z"/>
          <w:rFonts w:asciiTheme="minorHAnsi" w:hAnsiTheme="minorHAnsi" w:cstheme="minorHAnsi"/>
          <w:b/>
          <w:color w:val="FFFFFF"/>
          <w:highlight w:val="darkCyan"/>
        </w:rPr>
      </w:pPr>
      <w:ins w:id="2664" w:author="Girmay, Ezana" w:date="2024-05-21T19:25:00Z">
        <w:r w:rsidRPr="00691CC8">
          <w:rPr>
            <w:rFonts w:asciiTheme="minorHAnsi" w:hAnsiTheme="minorHAnsi" w:cstheme="minorHAnsi"/>
            <w:color w:val="FFFFFF"/>
            <w:highlight w:val="darkCyan"/>
          </w:rPr>
          <w:br w:type="page"/>
        </w:r>
      </w:ins>
    </w:p>
    <w:p w14:paraId="4AA595B1" w14:textId="6E497140" w:rsidR="00993D08" w:rsidRPr="000E5D1E" w:rsidRDefault="001437BA" w:rsidP="001F37F0">
      <w:pPr>
        <w:pStyle w:val="BodyText"/>
        <w:keepNext/>
        <w:spacing w:before="240"/>
        <w:ind w:left="547" w:hanging="547"/>
        <w:outlineLvl w:val="0"/>
        <w:rPr>
          <w:rFonts w:asciiTheme="minorHAnsi" w:hAnsiTheme="minorHAnsi" w:cstheme="minorHAnsi"/>
          <w:color w:val="000000" w:themeColor="text1"/>
          <w:szCs w:val="24"/>
          <w:u w:val="single"/>
          <w:rPrChange w:id="2665" w:author="Girmay, Ezana" w:date="2024-05-21T21:08:00Z">
            <w:rPr>
              <w:rFonts w:asciiTheme="minorHAnsi" w:hAnsiTheme="minorHAnsi" w:cstheme="minorHAnsi"/>
              <w:b w:val="0"/>
              <w:bCs/>
              <w:color w:val="000000"/>
              <w:szCs w:val="24"/>
            </w:rPr>
          </w:rPrChange>
        </w:rPr>
      </w:pPr>
      <w:bookmarkStart w:id="2666" w:name="_Toc167218387"/>
      <w:r w:rsidRPr="000E5D1E">
        <w:rPr>
          <w:rFonts w:asciiTheme="minorHAnsi" w:hAnsiTheme="minorHAnsi" w:cstheme="minorHAnsi"/>
          <w:color w:val="000000" w:themeColor="text1"/>
          <w:szCs w:val="24"/>
          <w:u w:val="single"/>
          <w:rPrChange w:id="2667" w:author="Girmay, Ezana" w:date="2024-05-21T21:08:00Z">
            <w:rPr>
              <w:rFonts w:asciiTheme="minorHAnsi" w:hAnsiTheme="minorHAnsi" w:cstheme="minorHAnsi"/>
              <w:color w:val="FFFFFF"/>
              <w:szCs w:val="24"/>
              <w:highlight w:val="darkCyan"/>
            </w:rPr>
          </w:rPrChange>
        </w:rPr>
        <w:lastRenderedPageBreak/>
        <w:t>7</w:t>
      </w:r>
      <w:r w:rsidR="003F61B3" w:rsidRPr="000E5D1E">
        <w:rPr>
          <w:rFonts w:asciiTheme="minorHAnsi" w:hAnsiTheme="minorHAnsi" w:cstheme="minorHAnsi"/>
          <w:color w:val="000000" w:themeColor="text1"/>
          <w:szCs w:val="24"/>
          <w:u w:val="single"/>
          <w:rPrChange w:id="2668" w:author="Girmay, Ezana" w:date="2024-05-21T21:08:00Z">
            <w:rPr>
              <w:rFonts w:asciiTheme="minorHAnsi" w:hAnsiTheme="minorHAnsi" w:cstheme="minorHAnsi"/>
              <w:color w:val="FFFFFF"/>
              <w:szCs w:val="24"/>
              <w:highlight w:val="darkCyan"/>
            </w:rPr>
          </w:rPrChange>
        </w:rPr>
        <w:t xml:space="preserve">.0 </w:t>
      </w:r>
      <w:r w:rsidR="003F61B3" w:rsidRPr="000E5D1E">
        <w:rPr>
          <w:rFonts w:asciiTheme="minorHAnsi" w:hAnsiTheme="minorHAnsi" w:cstheme="minorHAnsi"/>
          <w:color w:val="000000" w:themeColor="text1"/>
          <w:szCs w:val="24"/>
          <w:u w:val="single"/>
          <w:rPrChange w:id="2669" w:author="Girmay, Ezana" w:date="2024-05-21T21:08:00Z">
            <w:rPr>
              <w:rFonts w:asciiTheme="minorHAnsi" w:hAnsiTheme="minorHAnsi" w:cstheme="minorHAnsi"/>
              <w:color w:val="FFFFFF"/>
              <w:szCs w:val="24"/>
              <w:highlight w:val="darkCyan"/>
            </w:rPr>
          </w:rPrChange>
        </w:rPr>
        <w:tab/>
        <w:t>Conclusions and Recommendations</w:t>
      </w:r>
      <w:bookmarkEnd w:id="2666"/>
      <w:del w:id="2670" w:author="Girmay, Ezana" w:date="2024-05-21T20:39:00Z">
        <w:r w:rsidR="00197F2A" w:rsidRPr="000E5D1E" w:rsidDel="0064593A">
          <w:rPr>
            <w:rFonts w:asciiTheme="minorHAnsi" w:hAnsiTheme="minorHAnsi" w:cstheme="minorHAnsi"/>
            <w:color w:val="000000" w:themeColor="text1"/>
            <w:szCs w:val="24"/>
            <w:u w:val="single"/>
            <w:rPrChange w:id="2671" w:author="Girmay, Ezana" w:date="2024-05-21T21:08:00Z">
              <w:rPr>
                <w:rFonts w:asciiTheme="minorHAnsi" w:hAnsiTheme="minorHAnsi" w:cstheme="minorHAnsi"/>
                <w:b w:val="0"/>
                <w:bCs/>
                <w:color w:val="000000"/>
                <w:szCs w:val="24"/>
              </w:rPr>
            </w:rPrChange>
          </w:rPr>
          <w:delText>.</w:delText>
        </w:r>
      </w:del>
      <w:r w:rsidR="00197F2A" w:rsidRPr="000E5D1E">
        <w:rPr>
          <w:rFonts w:asciiTheme="minorHAnsi" w:hAnsiTheme="minorHAnsi" w:cstheme="minorHAnsi"/>
          <w:color w:val="000000" w:themeColor="text1"/>
          <w:szCs w:val="24"/>
          <w:u w:val="single"/>
          <w:rPrChange w:id="2672" w:author="Girmay, Ezana" w:date="2024-05-21T21:08:00Z">
            <w:rPr>
              <w:rFonts w:asciiTheme="minorHAnsi" w:hAnsiTheme="minorHAnsi" w:cstheme="minorHAnsi"/>
              <w:b w:val="0"/>
              <w:bCs/>
              <w:color w:val="000000"/>
              <w:szCs w:val="24"/>
            </w:rPr>
          </w:rPrChange>
        </w:rPr>
        <w:t xml:space="preserve"> </w:t>
      </w:r>
    </w:p>
    <w:p w14:paraId="3452303A" w14:textId="5DBAB1E0" w:rsidR="003F61B3" w:rsidRPr="00691CC8" w:rsidDel="004F6638" w:rsidRDefault="004652DC" w:rsidP="0064593A">
      <w:pPr>
        <w:pStyle w:val="BodyText"/>
        <w:rPr>
          <w:del w:id="2673" w:author="Girmay, Ezana" w:date="2024-05-21T21:06:00Z"/>
          <w:rFonts w:asciiTheme="minorHAnsi" w:hAnsiTheme="minorHAnsi" w:cstheme="minorHAnsi"/>
          <w:color w:val="000000"/>
          <w:szCs w:val="24"/>
        </w:rPr>
      </w:pPr>
      <w:del w:id="2674" w:author="Girmay, Ezana" w:date="2024-05-21T21:06:00Z">
        <w:r w:rsidRPr="00691CC8" w:rsidDel="004F6638">
          <w:rPr>
            <w:rFonts w:asciiTheme="minorHAnsi" w:hAnsiTheme="minorHAnsi" w:cstheme="minorHAnsi"/>
            <w:b w:val="0"/>
            <w:bCs/>
            <w:color w:val="000000"/>
            <w:szCs w:val="24"/>
          </w:rPr>
          <w:delText>These may be</w:delText>
        </w:r>
        <w:r w:rsidR="00394F00" w:rsidRPr="00691CC8" w:rsidDel="004F6638">
          <w:rPr>
            <w:rFonts w:asciiTheme="minorHAnsi" w:hAnsiTheme="minorHAnsi" w:cstheme="minorHAnsi"/>
            <w:b w:val="0"/>
            <w:bCs/>
            <w:color w:val="000000"/>
            <w:szCs w:val="24"/>
          </w:rPr>
          <w:delText xml:space="preserve"> organized as</w:delText>
        </w:r>
        <w:r w:rsidRPr="00691CC8" w:rsidDel="004F6638">
          <w:rPr>
            <w:rFonts w:asciiTheme="minorHAnsi" w:hAnsiTheme="minorHAnsi" w:cstheme="minorHAnsi"/>
            <w:b w:val="0"/>
            <w:bCs/>
            <w:color w:val="000000"/>
            <w:szCs w:val="24"/>
          </w:rPr>
          <w:delText xml:space="preserve"> two separate sections or two</w:delText>
        </w:r>
        <w:r w:rsidR="00C14DF5" w:rsidRPr="00691CC8" w:rsidDel="004F6638">
          <w:rPr>
            <w:rFonts w:asciiTheme="minorHAnsi" w:hAnsiTheme="minorHAnsi" w:cstheme="minorHAnsi"/>
            <w:b w:val="0"/>
            <w:bCs/>
            <w:color w:val="000000"/>
            <w:szCs w:val="24"/>
          </w:rPr>
          <w:delText xml:space="preserve"> </w:delText>
        </w:r>
        <w:r w:rsidRPr="00691CC8" w:rsidDel="004F6638">
          <w:rPr>
            <w:rFonts w:asciiTheme="minorHAnsi" w:hAnsiTheme="minorHAnsi" w:cstheme="minorHAnsi"/>
            <w:b w:val="0"/>
            <w:bCs/>
            <w:i/>
            <w:color w:val="000000"/>
            <w:szCs w:val="24"/>
          </w:rPr>
          <w:delText>distinct</w:delText>
        </w:r>
        <w:r w:rsidRPr="00691CC8" w:rsidDel="004F6638">
          <w:rPr>
            <w:rFonts w:asciiTheme="minorHAnsi" w:hAnsiTheme="minorHAnsi" w:cstheme="minorHAnsi"/>
            <w:b w:val="0"/>
            <w:bCs/>
            <w:color w:val="000000"/>
            <w:szCs w:val="24"/>
          </w:rPr>
          <w:delText xml:space="preserve"> parts of section</w:delText>
        </w:r>
        <w:r w:rsidR="00BD57F2" w:rsidRPr="00691CC8" w:rsidDel="004F6638">
          <w:rPr>
            <w:rFonts w:asciiTheme="minorHAnsi" w:hAnsiTheme="minorHAnsi" w:cstheme="minorHAnsi"/>
            <w:b w:val="0"/>
            <w:bCs/>
            <w:color w:val="000000"/>
            <w:szCs w:val="24"/>
          </w:rPr>
          <w:delText xml:space="preserve"> 7</w:delText>
        </w:r>
        <w:r w:rsidR="00197F2A" w:rsidRPr="00691CC8" w:rsidDel="004F6638">
          <w:rPr>
            <w:rFonts w:asciiTheme="minorHAnsi" w:hAnsiTheme="minorHAnsi" w:cstheme="minorHAnsi"/>
            <w:b w:val="0"/>
            <w:bCs/>
            <w:color w:val="000000"/>
            <w:szCs w:val="24"/>
          </w:rPr>
          <w:delText xml:space="preserve">. </w:delText>
        </w:r>
        <w:r w:rsidRPr="00691CC8" w:rsidDel="004F6638">
          <w:rPr>
            <w:rFonts w:asciiTheme="minorHAnsi" w:hAnsiTheme="minorHAnsi" w:cstheme="minorHAnsi"/>
            <w:b w:val="0"/>
            <w:bCs/>
            <w:color w:val="000000"/>
            <w:szCs w:val="24"/>
          </w:rPr>
          <w:delText>In either case, this is one place where a se</w:delText>
        </w:r>
        <w:r w:rsidR="00F96B05" w:rsidRPr="00691CC8" w:rsidDel="004F6638">
          <w:rPr>
            <w:rFonts w:asciiTheme="minorHAnsi" w:hAnsiTheme="minorHAnsi" w:cstheme="minorHAnsi"/>
            <w:b w:val="0"/>
            <w:bCs/>
            <w:color w:val="000000"/>
            <w:szCs w:val="24"/>
          </w:rPr>
          <w:delText>ction introduction is neither needed nor recommended</w:delText>
        </w:r>
        <w:r w:rsidR="006F38A3" w:rsidRPr="00691CC8" w:rsidDel="004F6638">
          <w:rPr>
            <w:rFonts w:asciiTheme="minorHAnsi" w:hAnsiTheme="minorHAnsi" w:cstheme="minorHAnsi"/>
            <w:b w:val="0"/>
            <w:bCs/>
            <w:color w:val="000000"/>
            <w:szCs w:val="24"/>
          </w:rPr>
          <w:delText>.</w:delText>
        </w:r>
        <w:r w:rsidRPr="00691CC8" w:rsidDel="004F6638">
          <w:rPr>
            <w:rFonts w:asciiTheme="minorHAnsi" w:hAnsiTheme="minorHAnsi" w:cstheme="minorHAnsi"/>
            <w:b w:val="0"/>
            <w:bCs/>
            <w:color w:val="000000"/>
            <w:szCs w:val="24"/>
          </w:rPr>
          <w:delText xml:space="preserve"> </w:delText>
        </w:r>
      </w:del>
    </w:p>
    <w:p w14:paraId="66EB677E" w14:textId="77777777" w:rsidR="009D397C" w:rsidRDefault="009D397C">
      <w:pPr>
        <w:rPr>
          <w:ins w:id="2675" w:author="Girmay, Ezana" w:date="2024-05-21T21:04:00Z"/>
          <w:rFonts w:asciiTheme="minorHAnsi" w:hAnsiTheme="minorHAnsi" w:cstheme="minorHAnsi"/>
          <w:b/>
          <w:bCs/>
          <w:color w:val="FFFFFF" w:themeColor="background1"/>
          <w:u w:val="single"/>
        </w:rPr>
      </w:pPr>
    </w:p>
    <w:p w14:paraId="5010F597" w14:textId="746DF676" w:rsidR="003F61B3" w:rsidRPr="0064593A" w:rsidDel="009D397C" w:rsidRDefault="009D397C">
      <w:pPr>
        <w:pStyle w:val="BodyTextIndent2"/>
        <w:ind w:left="0" w:firstLine="720"/>
        <w:rPr>
          <w:del w:id="2676" w:author="Girmay, Ezana" w:date="2024-05-21T21:04:00Z"/>
          <w:rFonts w:asciiTheme="minorHAnsi" w:hAnsiTheme="minorHAnsi" w:cstheme="minorHAnsi"/>
          <w:color w:val="000000"/>
          <w:sz w:val="24"/>
          <w:szCs w:val="24"/>
        </w:rPr>
      </w:pPr>
      <w:ins w:id="2677" w:author="Girmay, Ezana" w:date="2024-05-21T21:04:00Z">
        <w:r>
          <w:rPr>
            <w:rFonts w:asciiTheme="minorHAnsi" w:hAnsiTheme="minorHAnsi" w:cstheme="minorHAnsi"/>
            <w:color w:val="000000" w:themeColor="text1"/>
          </w:rPr>
          <w:t xml:space="preserve">SPU has a lot of empty spaces in </w:t>
        </w:r>
      </w:ins>
      <w:ins w:id="2678" w:author="Girmay, Ezana" w:date="2024-05-21T21:07:00Z">
        <w:r w:rsidR="004F6638">
          <w:rPr>
            <w:rFonts w:asciiTheme="minorHAnsi" w:hAnsiTheme="minorHAnsi" w:cstheme="minorHAnsi"/>
            <w:color w:val="000000" w:themeColor="text1"/>
          </w:rPr>
          <w:t>its parking lot, and while it offers quarterly passes to its</w:t>
        </w:r>
      </w:ins>
      <w:ins w:id="2679" w:author="Girmay, Ezana" w:date="2024-05-21T21:04:00Z">
        <w:r>
          <w:rPr>
            <w:rFonts w:asciiTheme="minorHAnsi" w:hAnsiTheme="minorHAnsi" w:cstheme="minorHAnsi"/>
            <w:color w:val="000000" w:themeColor="text1"/>
          </w:rPr>
          <w:t xml:space="preserve"> students, we do not believe that is the best way to get people to use the parking lots. We believe that with Parking Portal, we can properly utilize this empty space for SPU. By offering our passes for shorter time periods and only when students want to, more students would be willing to spend money on parking. Our application</w:t>
        </w:r>
      </w:ins>
      <w:ins w:id="2680" w:author="Girmay, Ezana" w:date="2024-05-21T21:07:00Z">
        <w:r w:rsidR="003B0F09">
          <w:rPr>
            <w:rFonts w:asciiTheme="minorHAnsi" w:hAnsiTheme="minorHAnsi" w:cstheme="minorHAnsi"/>
            <w:color w:val="000000" w:themeColor="text1"/>
          </w:rPr>
          <w:t xml:space="preserve"> also has a quick and easy design to encourage</w:t>
        </w:r>
      </w:ins>
      <w:ins w:id="2681" w:author="Girmay, Ezana" w:date="2024-05-21T21:04:00Z">
        <w:r>
          <w:rPr>
            <w:rFonts w:asciiTheme="minorHAnsi" w:hAnsiTheme="minorHAnsi" w:cstheme="minorHAnsi"/>
            <w:color w:val="000000" w:themeColor="text1"/>
          </w:rPr>
          <w:t xml:space="preserve"> students who are in a rush to choose us over trying to find a parking space. Our new system also hopes to integrate our app with ticketing, which means the lot managers will not even need to get out of their cars to issue a ticket. </w:t>
        </w:r>
      </w:ins>
      <w:ins w:id="2682" w:author="Girmay, Ezana" w:date="2024-05-21T21:05:00Z">
        <w:r>
          <w:rPr>
            <w:rFonts w:asciiTheme="minorHAnsi" w:hAnsiTheme="minorHAnsi" w:cstheme="minorHAnsi"/>
            <w:color w:val="000000" w:themeColor="text1"/>
          </w:rPr>
          <w:t>This also gives s</w:t>
        </w:r>
      </w:ins>
      <w:ins w:id="2683" w:author="Girmay, Ezana" w:date="2024-05-21T21:04:00Z">
        <w:r>
          <w:rPr>
            <w:rFonts w:asciiTheme="minorHAnsi" w:hAnsiTheme="minorHAnsi" w:cstheme="minorHAnsi"/>
            <w:color w:val="000000" w:themeColor="text1"/>
          </w:rPr>
          <w:t xml:space="preserve">tudents an easy way to pay off these tickets. </w:t>
        </w:r>
        <w:proofErr w:type="gramStart"/>
        <w:r>
          <w:rPr>
            <w:rFonts w:asciiTheme="minorHAnsi" w:hAnsiTheme="minorHAnsi" w:cstheme="minorHAnsi"/>
            <w:color w:val="000000" w:themeColor="text1"/>
          </w:rPr>
          <w:t>In order for</w:t>
        </w:r>
        <w:proofErr w:type="gramEnd"/>
        <w:r>
          <w:rPr>
            <w:rFonts w:asciiTheme="minorHAnsi" w:hAnsiTheme="minorHAnsi" w:cstheme="minorHAnsi"/>
            <w:color w:val="000000" w:themeColor="text1"/>
          </w:rPr>
          <w:t xml:space="preserve"> us to make Parking Portal a </w:t>
        </w:r>
      </w:ins>
      <w:ins w:id="2684" w:author="Girmay, Ezana" w:date="2024-05-21T21:07:00Z">
        <w:r w:rsidR="004F6638">
          <w:rPr>
            <w:rFonts w:asciiTheme="minorHAnsi" w:hAnsiTheme="minorHAnsi" w:cstheme="minorHAnsi"/>
            <w:color w:val="000000" w:themeColor="text1"/>
          </w:rPr>
          <w:t>reality,</w:t>
        </w:r>
      </w:ins>
      <w:ins w:id="2685" w:author="Girmay, Ezana" w:date="2024-05-21T21:04:00Z">
        <w:r>
          <w:rPr>
            <w:rFonts w:asciiTheme="minorHAnsi" w:hAnsiTheme="minorHAnsi" w:cstheme="minorHAnsi"/>
            <w:color w:val="000000" w:themeColor="text1"/>
          </w:rPr>
          <w:t xml:space="preserve"> we need two things. First is approval and help from SPU and its departments. The </w:t>
        </w:r>
      </w:ins>
      <w:ins w:id="2686" w:author="Girmay, Ezana" w:date="2024-05-21T21:06:00Z">
        <w:r w:rsidR="004F6638">
          <w:rPr>
            <w:rFonts w:asciiTheme="minorHAnsi" w:hAnsiTheme="minorHAnsi" w:cstheme="minorHAnsi"/>
            <w:color w:val="000000" w:themeColor="text1"/>
          </w:rPr>
          <w:t>biggest</w:t>
        </w:r>
      </w:ins>
      <w:ins w:id="2687" w:author="Girmay, Ezana" w:date="2024-05-21T21:04:00Z">
        <w:r>
          <w:rPr>
            <w:rFonts w:asciiTheme="minorHAnsi" w:hAnsiTheme="minorHAnsi" w:cstheme="minorHAnsi"/>
            <w:color w:val="000000" w:themeColor="text1"/>
          </w:rPr>
          <w:t xml:space="preserve"> of these departments is </w:t>
        </w:r>
      </w:ins>
      <w:ins w:id="2688" w:author="Girmay, Ezana" w:date="2024-05-21T21:08:00Z">
        <w:r w:rsidR="003B0F09">
          <w:rPr>
            <w:rFonts w:asciiTheme="minorHAnsi" w:hAnsiTheme="minorHAnsi" w:cstheme="minorHAnsi"/>
            <w:color w:val="000000" w:themeColor="text1"/>
          </w:rPr>
          <w:t>the Office of Safety and Security, which</w:t>
        </w:r>
      </w:ins>
      <w:ins w:id="2689" w:author="Girmay, Ezana" w:date="2024-05-21T21:04:00Z">
        <w:r>
          <w:rPr>
            <w:rFonts w:asciiTheme="minorHAnsi" w:hAnsiTheme="minorHAnsi" w:cstheme="minorHAnsi"/>
            <w:color w:val="000000" w:themeColor="text1"/>
          </w:rPr>
          <w:t xml:space="preserve"> we hope will </w:t>
        </w:r>
      </w:ins>
      <w:ins w:id="2690" w:author="Girmay, Ezana" w:date="2024-05-21T21:08:00Z">
        <w:r w:rsidR="003B0F09">
          <w:rPr>
            <w:rFonts w:asciiTheme="minorHAnsi" w:hAnsiTheme="minorHAnsi" w:cstheme="minorHAnsi"/>
            <w:color w:val="000000" w:themeColor="text1"/>
          </w:rPr>
          <w:t>be responsible for</w:t>
        </w:r>
      </w:ins>
      <w:ins w:id="2691" w:author="Girmay, Ezana" w:date="2024-05-21T21:04:00Z">
        <w:r>
          <w:rPr>
            <w:rFonts w:asciiTheme="minorHAnsi" w:hAnsiTheme="minorHAnsi" w:cstheme="minorHAnsi"/>
            <w:color w:val="000000" w:themeColor="text1"/>
          </w:rPr>
          <w:t xml:space="preserve"> issuing </w:t>
        </w:r>
      </w:ins>
      <w:ins w:id="2692" w:author="Girmay, Ezana" w:date="2024-05-21T21:06:00Z">
        <w:r>
          <w:rPr>
            <w:rFonts w:asciiTheme="minorHAnsi" w:hAnsiTheme="minorHAnsi" w:cstheme="minorHAnsi"/>
            <w:color w:val="000000" w:themeColor="text1"/>
          </w:rPr>
          <w:t>tickets</w:t>
        </w:r>
      </w:ins>
      <w:ins w:id="2693" w:author="Girmay, Ezana" w:date="2024-05-21T21:04:00Z">
        <w:r>
          <w:rPr>
            <w:rFonts w:asciiTheme="minorHAnsi" w:hAnsiTheme="minorHAnsi" w:cstheme="minorHAnsi"/>
            <w:color w:val="000000" w:themeColor="text1"/>
          </w:rPr>
          <w:t xml:space="preserve">. The second thing we need is funding for our application. This will help us </w:t>
        </w:r>
      </w:ins>
      <w:ins w:id="2694" w:author="Girmay, Ezana" w:date="2024-05-21T21:08:00Z">
        <w:r w:rsidR="003B0F09">
          <w:rPr>
            <w:rFonts w:asciiTheme="minorHAnsi" w:hAnsiTheme="minorHAnsi" w:cstheme="minorHAnsi"/>
            <w:color w:val="000000" w:themeColor="text1"/>
          </w:rPr>
          <w:t>assemble a team of software engineers</w:t>
        </w:r>
      </w:ins>
      <w:ins w:id="2695" w:author="Girmay, Ezana" w:date="2024-05-21T21:04:00Z">
        <w:r>
          <w:rPr>
            <w:rFonts w:asciiTheme="minorHAnsi" w:hAnsiTheme="minorHAnsi" w:cstheme="minorHAnsi"/>
            <w:color w:val="000000" w:themeColor="text1"/>
          </w:rPr>
          <w:t xml:space="preserve">, pay for signs in the parking lot, and pay for cloud storage.   </w:t>
        </w:r>
      </w:ins>
      <w:del w:id="2696" w:author="Girmay, Ezana" w:date="2024-05-21T21:04:00Z">
        <w:r w:rsidR="0064593A" w:rsidDel="009D397C">
          <w:rPr>
            <w:rFonts w:asciiTheme="minorHAnsi" w:hAnsiTheme="minorHAnsi" w:cstheme="minorHAnsi"/>
            <w:color w:val="000000"/>
            <w:sz w:val="24"/>
            <w:szCs w:val="24"/>
          </w:rPr>
          <w:delText>As the document before you lays out Parking Portal is an application that allows students to use the parking lots at SPU. We belive its ability to allow students to quickly and eaily choos</w:delText>
        </w:r>
      </w:del>
    </w:p>
    <w:p w14:paraId="35AA7780" w14:textId="3E693FF0" w:rsidR="00441E7F" w:rsidRPr="0064593A" w:rsidDel="009D397C" w:rsidRDefault="00441E7F">
      <w:pPr>
        <w:ind w:firstLine="720"/>
        <w:rPr>
          <w:del w:id="2697" w:author="Girmay, Ezana" w:date="2024-05-21T21:04:00Z"/>
          <w:rFonts w:asciiTheme="minorHAnsi" w:hAnsiTheme="minorHAnsi" w:cstheme="minorHAnsi"/>
          <w:b/>
          <w:bCs/>
          <w:color w:val="FFFFFF" w:themeColor="background1"/>
          <w:u w:val="single"/>
        </w:rPr>
        <w:pPrChange w:id="2698" w:author="Girmay, Ezana" w:date="2024-05-21T21:04:00Z">
          <w:pPr/>
        </w:pPrChange>
      </w:pPr>
    </w:p>
    <w:p w14:paraId="2F28AD9A" w14:textId="55E3F346" w:rsidR="00133D33" w:rsidRPr="0064593A" w:rsidRDefault="00174984">
      <w:pPr>
        <w:ind w:firstLine="720"/>
        <w:rPr>
          <w:ins w:id="2699" w:author="Girmay, Ezana" w:date="2024-05-21T18:54:00Z"/>
          <w:rFonts w:asciiTheme="minorHAnsi" w:hAnsiTheme="minorHAnsi" w:cstheme="minorHAnsi"/>
          <w:b/>
          <w:bCs/>
          <w:color w:val="FFFFFF" w:themeColor="background1"/>
          <w:u w:val="single"/>
        </w:rPr>
        <w:pPrChange w:id="2700" w:author="Girmay, Ezana" w:date="2024-05-21T21:04:00Z">
          <w:pPr/>
        </w:pPrChange>
      </w:pPr>
      <w:del w:id="2701" w:author="Girmay, Ezana" w:date="2024-05-21T21:04:00Z">
        <w:r w:rsidDel="009D397C">
          <w:rPr>
            <w:rFonts w:asciiTheme="minorHAnsi" w:hAnsiTheme="minorHAnsi" w:cstheme="minorHAnsi"/>
            <w:b/>
            <w:bCs/>
            <w:color w:val="FFFFFF" w:themeColor="background1"/>
            <w:u w:val="single"/>
          </w:rPr>
          <w:delText>Su</w:delText>
        </w:r>
        <w:r w:rsidR="0064593A" w:rsidRPr="0064593A" w:rsidDel="009D397C">
          <w:rPr>
            <w:rFonts w:asciiTheme="minorHAnsi" w:hAnsiTheme="minorHAnsi" w:cstheme="minorHAnsi"/>
            <w:b/>
            <w:bCs/>
            <w:color w:val="FFFFFF" w:themeColor="background1"/>
            <w:u w:val="single"/>
          </w:rPr>
          <w:delText xml:space="preserve"> </w:delText>
        </w:r>
        <w:r w:rsidR="0064593A" w:rsidDel="009D397C">
          <w:rPr>
            <w:rFonts w:asciiTheme="minorHAnsi" w:hAnsiTheme="minorHAnsi" w:cstheme="minorHAnsi"/>
            <w:color w:val="000000" w:themeColor="text1"/>
          </w:rPr>
          <w:delText>SPU has a lot of empty spaces in their parking lot</w:delText>
        </w:r>
      </w:del>
      <w:del w:id="2702" w:author="Girmay, Ezana" w:date="2024-05-21T20:52:00Z">
        <w:r w:rsidR="0064593A" w:rsidDel="00174984">
          <w:rPr>
            <w:rFonts w:asciiTheme="minorHAnsi" w:hAnsiTheme="minorHAnsi" w:cstheme="minorHAnsi"/>
            <w:color w:val="000000" w:themeColor="text1"/>
          </w:rPr>
          <w:delText xml:space="preserve"> and while they offer quarterly passes to their students, we do not beli</w:delText>
        </w:r>
      </w:del>
      <w:del w:id="2703" w:author="Girmay, Ezana" w:date="2024-05-21T21:04:00Z">
        <w:r w:rsidR="0064593A" w:rsidDel="009D397C">
          <w:rPr>
            <w:rFonts w:asciiTheme="minorHAnsi" w:hAnsiTheme="minorHAnsi" w:cstheme="minorHAnsi"/>
            <w:color w:val="000000" w:themeColor="text1"/>
          </w:rPr>
          <w:delText>ve that is the best way to get people to use the parking lots. We beli</w:delText>
        </w:r>
      </w:del>
      <w:del w:id="2704" w:author="Girmay, Ezana" w:date="2024-05-21T20:53:00Z">
        <w:r w:rsidR="0064593A" w:rsidDel="00174984">
          <w:rPr>
            <w:rFonts w:asciiTheme="minorHAnsi" w:hAnsiTheme="minorHAnsi" w:cstheme="minorHAnsi"/>
            <w:color w:val="000000" w:themeColor="text1"/>
          </w:rPr>
          <w:delText>ve that with Parking Portal</w:delText>
        </w:r>
      </w:del>
      <w:del w:id="2705" w:author="Girmay, Ezana" w:date="2024-05-21T21:04:00Z">
        <w:r w:rsidR="0064593A" w:rsidDel="009D397C">
          <w:rPr>
            <w:rFonts w:asciiTheme="minorHAnsi" w:hAnsiTheme="minorHAnsi" w:cstheme="minorHAnsi"/>
            <w:color w:val="000000" w:themeColor="text1"/>
          </w:rPr>
          <w:delText xml:space="preserve"> we can properly utilize this empty space for SPU. By offering </w:delText>
        </w:r>
      </w:del>
      <w:del w:id="2706" w:author="Girmay, Ezana" w:date="2024-05-21T20:52:00Z">
        <w:r w:rsidR="0064593A" w:rsidDel="00174984">
          <w:rPr>
            <w:rFonts w:asciiTheme="minorHAnsi" w:hAnsiTheme="minorHAnsi" w:cstheme="minorHAnsi"/>
            <w:color w:val="000000" w:themeColor="text1"/>
          </w:rPr>
          <w:delText xml:space="preserve"> </w:delText>
        </w:r>
      </w:del>
      <w:del w:id="2707" w:author="Girmay, Ezana" w:date="2024-05-21T21:04:00Z">
        <w:r w:rsidR="0064593A" w:rsidDel="009D397C">
          <w:rPr>
            <w:rFonts w:asciiTheme="minorHAnsi" w:hAnsiTheme="minorHAnsi" w:cstheme="minorHAnsi"/>
            <w:color w:val="000000" w:themeColor="text1"/>
          </w:rPr>
          <w:delText>our passes for shorter time periods and only when students want to, more students would be willing to spend money on parking. Our application</w:delText>
        </w:r>
      </w:del>
      <w:del w:id="2708" w:author="Girmay, Ezana" w:date="2024-05-21T20:52:00Z">
        <w:r w:rsidR="0064593A" w:rsidDel="00174984">
          <w:rPr>
            <w:rFonts w:asciiTheme="minorHAnsi" w:hAnsiTheme="minorHAnsi" w:cstheme="minorHAnsi"/>
            <w:color w:val="000000" w:themeColor="text1"/>
          </w:rPr>
          <w:delText>s quick and easy design also incurga</w:delText>
        </w:r>
      </w:del>
      <w:del w:id="2709" w:author="Girmay, Ezana" w:date="2024-05-21T21:04:00Z">
        <w:r w:rsidR="0064593A" w:rsidDel="009D397C">
          <w:rPr>
            <w:rFonts w:asciiTheme="minorHAnsi" w:hAnsiTheme="minorHAnsi" w:cstheme="minorHAnsi"/>
            <w:color w:val="000000" w:themeColor="text1"/>
          </w:rPr>
          <w:delText xml:space="preserve">es students who are in a rush to choose us over trying to find a parking space. </w:delText>
        </w:r>
      </w:del>
      <w:ins w:id="2710" w:author="Girmay, Ezana" w:date="2024-05-21T18:54:00Z">
        <w:r w:rsidR="00133D33" w:rsidRPr="00691CC8">
          <w:rPr>
            <w:rFonts w:asciiTheme="minorHAnsi" w:hAnsiTheme="minorHAnsi" w:cstheme="minorHAnsi"/>
            <w:b/>
            <w:color w:val="C00000"/>
            <w:u w:val="single"/>
          </w:rPr>
          <w:br w:type="page"/>
        </w:r>
      </w:ins>
    </w:p>
    <w:p w14:paraId="6B5E21D1" w14:textId="0F14E1D7" w:rsidR="00EB0A15" w:rsidRPr="00376953" w:rsidRDefault="003F61B3" w:rsidP="001F37F0">
      <w:pPr>
        <w:pStyle w:val="Heading1"/>
        <w:jc w:val="left"/>
        <w:rPr>
          <w:rFonts w:asciiTheme="minorHAnsi" w:hAnsiTheme="minorHAnsi" w:cstheme="minorHAnsi"/>
          <w:b/>
          <w:color w:val="000000" w:themeColor="text1"/>
          <w:sz w:val="24"/>
          <w:u w:val="single"/>
        </w:rPr>
      </w:pPr>
      <w:bookmarkStart w:id="2711" w:name="_Toc167218388"/>
      <w:r w:rsidRPr="00376953">
        <w:rPr>
          <w:rFonts w:asciiTheme="minorHAnsi" w:hAnsiTheme="minorHAnsi" w:cstheme="minorHAnsi"/>
          <w:b/>
          <w:color w:val="000000" w:themeColor="text1"/>
          <w:sz w:val="24"/>
          <w:u w:val="single"/>
        </w:rPr>
        <w:lastRenderedPageBreak/>
        <w:t>Appendices</w:t>
      </w:r>
      <w:bookmarkEnd w:id="2711"/>
      <w:r w:rsidRPr="00376953">
        <w:rPr>
          <w:rFonts w:asciiTheme="minorHAnsi" w:hAnsiTheme="minorHAnsi" w:cstheme="minorHAnsi"/>
          <w:b/>
          <w:color w:val="000000" w:themeColor="text1"/>
          <w:sz w:val="24"/>
          <w:u w:val="single"/>
        </w:rPr>
        <w:t xml:space="preserve"> </w:t>
      </w:r>
    </w:p>
    <w:p w14:paraId="67B73493" w14:textId="5B59F1C7" w:rsidR="004B1934" w:rsidRPr="00691CC8" w:rsidDel="00133D33" w:rsidRDefault="003F61B3" w:rsidP="000179A5">
      <w:pPr>
        <w:tabs>
          <w:tab w:val="left" w:pos="540"/>
        </w:tabs>
        <w:ind w:left="540" w:hanging="540"/>
        <w:rPr>
          <w:del w:id="2712" w:author="Girmay, Ezana" w:date="2024-05-21T18:54:00Z"/>
          <w:rFonts w:asciiTheme="minorHAnsi" w:hAnsiTheme="minorHAnsi" w:cstheme="minorHAnsi"/>
          <w:color w:val="000000"/>
        </w:rPr>
      </w:pPr>
      <w:del w:id="2713" w:author="Girmay, Ezana" w:date="2024-05-21T18:54:00Z">
        <w:r w:rsidRPr="00691CC8" w:rsidDel="00133D33">
          <w:rPr>
            <w:rFonts w:asciiTheme="minorHAnsi" w:hAnsiTheme="minorHAnsi" w:cstheme="minorHAnsi"/>
            <w:bCs/>
            <w:color w:val="000000"/>
          </w:rPr>
          <w:delText xml:space="preserve">Include </w:delText>
        </w:r>
        <w:r w:rsidR="00CF5522" w:rsidRPr="00691CC8" w:rsidDel="00133D33">
          <w:rPr>
            <w:rFonts w:asciiTheme="minorHAnsi" w:hAnsiTheme="minorHAnsi" w:cstheme="minorHAnsi"/>
            <w:bCs/>
            <w:color w:val="000000"/>
          </w:rPr>
          <w:delText xml:space="preserve">(at least) </w:delText>
        </w:r>
        <w:r w:rsidRPr="00691CC8" w:rsidDel="00133D33">
          <w:rPr>
            <w:rFonts w:asciiTheme="minorHAnsi" w:hAnsiTheme="minorHAnsi" w:cstheme="minorHAnsi"/>
            <w:bCs/>
            <w:color w:val="000000"/>
          </w:rPr>
          <w:delText>a copy of</w:delText>
        </w:r>
        <w:r w:rsidR="00EA1B94" w:rsidRPr="00691CC8" w:rsidDel="00133D33">
          <w:rPr>
            <w:rFonts w:asciiTheme="minorHAnsi" w:hAnsiTheme="minorHAnsi" w:cstheme="minorHAnsi"/>
            <w:bCs/>
            <w:color w:val="000000"/>
          </w:rPr>
          <w:delText xml:space="preserve"> any</w:delText>
        </w:r>
        <w:r w:rsidRPr="00691CC8" w:rsidDel="00133D33">
          <w:rPr>
            <w:rFonts w:asciiTheme="minorHAnsi" w:hAnsiTheme="minorHAnsi" w:cstheme="minorHAnsi"/>
            <w:bCs/>
            <w:color w:val="000000"/>
          </w:rPr>
          <w:delText xml:space="preserve"> </w:delText>
        </w:r>
        <w:r w:rsidR="007165D8" w:rsidRPr="00691CC8" w:rsidDel="00133D33">
          <w:rPr>
            <w:rFonts w:asciiTheme="minorHAnsi" w:hAnsiTheme="minorHAnsi" w:cstheme="minorHAnsi"/>
            <w:bCs/>
            <w:color w:val="000000"/>
          </w:rPr>
          <w:delText xml:space="preserve">completed </w:delText>
        </w:r>
        <w:r w:rsidRPr="00691CC8" w:rsidDel="00133D33">
          <w:rPr>
            <w:rFonts w:asciiTheme="minorHAnsi" w:hAnsiTheme="minorHAnsi" w:cstheme="minorHAnsi"/>
            <w:bCs/>
            <w:color w:val="000000"/>
          </w:rPr>
          <w:delText>questionnaire</w:delText>
        </w:r>
        <w:r w:rsidR="00EA1B94" w:rsidRPr="00691CC8" w:rsidDel="00133D33">
          <w:rPr>
            <w:rFonts w:asciiTheme="minorHAnsi" w:hAnsiTheme="minorHAnsi" w:cstheme="minorHAnsi"/>
            <w:bCs/>
            <w:color w:val="000000"/>
          </w:rPr>
          <w:delText>s or surveys</w:delText>
        </w:r>
        <w:r w:rsidR="00CF5522" w:rsidRPr="00691CC8" w:rsidDel="00133D33">
          <w:rPr>
            <w:rFonts w:asciiTheme="minorHAnsi" w:hAnsiTheme="minorHAnsi" w:cstheme="minorHAnsi"/>
            <w:bCs/>
            <w:color w:val="000000"/>
          </w:rPr>
          <w:delText>, plus</w:delText>
        </w:r>
        <w:r w:rsidRPr="00691CC8" w:rsidDel="00133D33">
          <w:rPr>
            <w:rFonts w:asciiTheme="minorHAnsi" w:hAnsiTheme="minorHAnsi" w:cstheme="minorHAnsi"/>
            <w:bCs/>
            <w:color w:val="000000"/>
          </w:rPr>
          <w:delText xml:space="preserve"> any other applicable reference materials</w:delText>
        </w:r>
        <w:r w:rsidRPr="00691CC8" w:rsidDel="00133D33">
          <w:rPr>
            <w:rFonts w:asciiTheme="minorHAnsi" w:hAnsiTheme="minorHAnsi" w:cstheme="minorHAnsi"/>
            <w:color w:val="000000"/>
          </w:rPr>
          <w:delText>.</w:delText>
        </w:r>
      </w:del>
    </w:p>
    <w:p w14:paraId="572B410C" w14:textId="77777777" w:rsidR="00EB0A15" w:rsidRPr="00691CC8" w:rsidRDefault="00EB0A15">
      <w:pPr>
        <w:rPr>
          <w:rFonts w:asciiTheme="minorHAnsi" w:hAnsiTheme="minorHAnsi" w:cstheme="minorHAnsi"/>
          <w:color w:val="000000"/>
        </w:rPr>
      </w:pPr>
    </w:p>
    <w:p w14:paraId="790164CE" w14:textId="77777777" w:rsidR="00133D33" w:rsidRPr="00691CC8" w:rsidRDefault="00133D33">
      <w:pPr>
        <w:rPr>
          <w:ins w:id="2714" w:author="Girmay, Ezana" w:date="2024-05-21T18:54:00Z"/>
          <w:rFonts w:asciiTheme="minorHAnsi" w:hAnsiTheme="minorHAnsi" w:cstheme="minorHAnsi"/>
          <w:b/>
          <w:color w:val="C00000"/>
          <w:u w:val="single"/>
        </w:rPr>
      </w:pPr>
      <w:ins w:id="2715" w:author="Girmay, Ezana" w:date="2024-05-21T18:54:00Z">
        <w:r w:rsidRPr="00691CC8">
          <w:rPr>
            <w:rFonts w:asciiTheme="minorHAnsi" w:hAnsiTheme="minorHAnsi" w:cstheme="minorHAnsi"/>
            <w:b/>
            <w:color w:val="C00000"/>
            <w:u w:val="single"/>
          </w:rPr>
          <w:br w:type="page"/>
        </w:r>
      </w:ins>
    </w:p>
    <w:p w14:paraId="75831A6D" w14:textId="2552EAAB" w:rsidR="00EB0A15" w:rsidRDefault="00F53871" w:rsidP="001F37F0">
      <w:pPr>
        <w:pStyle w:val="Heading1"/>
        <w:jc w:val="left"/>
        <w:rPr>
          <w:ins w:id="2716" w:author="Girmay, Ezana" w:date="2024-05-21T19:53:00Z"/>
          <w:rFonts w:asciiTheme="minorHAnsi" w:hAnsiTheme="minorHAnsi" w:cstheme="minorHAnsi"/>
          <w:b/>
          <w:color w:val="000000" w:themeColor="text1"/>
          <w:sz w:val="24"/>
          <w:u w:val="single"/>
        </w:rPr>
      </w:pPr>
      <w:bookmarkStart w:id="2717" w:name="_Toc167218389"/>
      <w:r w:rsidRPr="00376953">
        <w:rPr>
          <w:rFonts w:asciiTheme="minorHAnsi" w:hAnsiTheme="minorHAnsi" w:cstheme="minorHAnsi"/>
          <w:b/>
          <w:color w:val="000000" w:themeColor="text1"/>
          <w:sz w:val="24"/>
          <w:u w:val="single"/>
        </w:rPr>
        <w:lastRenderedPageBreak/>
        <w:t>Glossary</w:t>
      </w:r>
      <w:bookmarkEnd w:id="2717"/>
      <w:r w:rsidR="003F61B3" w:rsidRPr="00376953">
        <w:rPr>
          <w:rFonts w:asciiTheme="minorHAnsi" w:hAnsiTheme="minorHAnsi" w:cstheme="minorHAnsi"/>
          <w:b/>
          <w:color w:val="000000" w:themeColor="text1"/>
          <w:sz w:val="24"/>
          <w:u w:val="single"/>
        </w:rPr>
        <w:t xml:space="preserve"> </w:t>
      </w:r>
    </w:p>
    <w:p w14:paraId="46E4EAA9" w14:textId="77777777" w:rsidR="00122913" w:rsidRPr="00122913" w:rsidRDefault="00122913">
      <w:pPr>
        <w:rPr>
          <w:rPrChange w:id="2718" w:author="Girmay, Ezana" w:date="2024-05-21T19:53:00Z">
            <w:rPr>
              <w:rFonts w:asciiTheme="minorHAnsi" w:hAnsiTheme="minorHAnsi" w:cstheme="minorHAnsi"/>
              <w:b/>
              <w:color w:val="000000" w:themeColor="text1"/>
              <w:sz w:val="24"/>
              <w:u w:val="single"/>
            </w:rPr>
          </w:rPrChange>
        </w:rPr>
        <w:pPrChange w:id="2719" w:author="Girmay, Ezana" w:date="2024-05-21T19:53:00Z">
          <w:pPr>
            <w:pStyle w:val="Heading1"/>
            <w:jc w:val="left"/>
          </w:pPr>
        </w:pPrChange>
      </w:pPr>
    </w:p>
    <w:p w14:paraId="6092396C" w14:textId="77777777" w:rsidR="00122913" w:rsidRDefault="00122913" w:rsidP="00122913">
      <w:pPr>
        <w:rPr>
          <w:ins w:id="2720" w:author="Girmay, Ezana" w:date="2024-05-21T19:53:00Z"/>
          <w:rFonts w:asciiTheme="minorHAnsi" w:hAnsiTheme="minorHAnsi" w:cstheme="minorHAnsi"/>
          <w:iCs/>
        </w:rPr>
      </w:pPr>
      <w:ins w:id="2721" w:author="Girmay, Ezana" w:date="2024-05-21T19:53:00Z">
        <w:r w:rsidRPr="00376953">
          <w:rPr>
            <w:rFonts w:asciiTheme="minorHAnsi" w:hAnsiTheme="minorHAnsi" w:cstheme="minorHAnsi"/>
            <w:iCs/>
            <w:u w:val="single"/>
          </w:rPr>
          <w:t>FERPA</w:t>
        </w:r>
        <w:r w:rsidRPr="00376953">
          <w:rPr>
            <w:rFonts w:asciiTheme="minorHAnsi" w:hAnsiTheme="minorHAnsi" w:cstheme="minorHAnsi"/>
            <w:iCs/>
          </w:rPr>
          <w:t xml:space="preserve"> </w:t>
        </w:r>
        <w:r>
          <w:rPr>
            <w:rFonts w:asciiTheme="minorHAnsi" w:hAnsiTheme="minorHAnsi" w:cstheme="minorHAnsi"/>
            <w:color w:val="000000" w:themeColor="text1"/>
          </w:rPr>
          <w:t xml:space="preserve">– </w:t>
        </w:r>
        <w:r w:rsidRPr="00376953">
          <w:rPr>
            <w:rFonts w:asciiTheme="minorHAnsi" w:hAnsiTheme="minorHAnsi" w:cstheme="minorHAnsi"/>
            <w:iCs/>
          </w:rPr>
          <w:t xml:space="preserve">Family Educational Rights Act </w:t>
        </w:r>
      </w:ins>
    </w:p>
    <w:p w14:paraId="64B1C5F0" w14:textId="3E6D197B" w:rsidR="00122913" w:rsidRDefault="00122913" w:rsidP="00122913">
      <w:pPr>
        <w:rPr>
          <w:ins w:id="2722" w:author="Girmay, Ezana" w:date="2024-05-21T19:53:00Z"/>
          <w:rFonts w:asciiTheme="minorHAnsi" w:hAnsiTheme="minorHAnsi" w:cstheme="minorHAnsi"/>
          <w:color w:val="000000" w:themeColor="text1"/>
          <w:u w:val="single"/>
        </w:rPr>
      </w:pPr>
      <w:ins w:id="2723" w:author="Girmay, Ezana" w:date="2024-05-21T19:53:00Z">
        <w:r w:rsidRPr="00376953">
          <w:rPr>
            <w:rFonts w:ascii="Calibri" w:hAnsi="Calibri" w:cs="Calibri"/>
            <w:color w:val="000000" w:themeColor="text1"/>
            <w:u w:val="single"/>
          </w:rPr>
          <w:t>MVP</w:t>
        </w:r>
        <w:r w:rsidRPr="0037695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Pr="00376953">
          <w:rPr>
            <w:rFonts w:asciiTheme="minorHAnsi" w:hAnsiTheme="minorHAnsi" w:cstheme="minorHAnsi"/>
            <w:color w:val="000000" w:themeColor="text1"/>
          </w:rPr>
          <w:t>Minimal viable prod</w:t>
        </w:r>
      </w:ins>
      <w:ins w:id="2724" w:author="Girmay, Ezana" w:date="2024-05-21T20:01:00Z">
        <w:r>
          <w:rPr>
            <w:rFonts w:asciiTheme="minorHAnsi" w:hAnsiTheme="minorHAnsi" w:cstheme="minorHAnsi"/>
            <w:color w:val="000000" w:themeColor="text1"/>
          </w:rPr>
          <w:t>u</w:t>
        </w:r>
      </w:ins>
      <w:ins w:id="2725" w:author="Girmay, Ezana" w:date="2024-05-21T19:53:00Z">
        <w:r w:rsidRPr="00376953">
          <w:rPr>
            <w:rFonts w:asciiTheme="minorHAnsi" w:hAnsiTheme="minorHAnsi" w:cstheme="minorHAnsi"/>
            <w:color w:val="000000" w:themeColor="text1"/>
          </w:rPr>
          <w:t>ct</w:t>
        </w:r>
        <w:r w:rsidRPr="00376953">
          <w:rPr>
            <w:rFonts w:asciiTheme="minorHAnsi" w:hAnsiTheme="minorHAnsi" w:cstheme="minorHAnsi"/>
            <w:color w:val="000000" w:themeColor="text1"/>
            <w:u w:val="single"/>
          </w:rPr>
          <w:t xml:space="preserve">  </w:t>
        </w:r>
      </w:ins>
    </w:p>
    <w:p w14:paraId="130382FF" w14:textId="77777777" w:rsidR="00122913" w:rsidRDefault="00122913" w:rsidP="00122913">
      <w:pPr>
        <w:rPr>
          <w:ins w:id="2726" w:author="Girmay, Ezana" w:date="2024-05-21T19:53:00Z"/>
          <w:rFonts w:asciiTheme="minorHAnsi" w:hAnsiTheme="minorHAnsi" w:cstheme="minorHAnsi"/>
          <w:color w:val="000000" w:themeColor="text1"/>
        </w:rPr>
      </w:pPr>
      <w:ins w:id="2727" w:author="Girmay, Ezana" w:date="2024-05-21T19:53:00Z">
        <w:r>
          <w:rPr>
            <w:rFonts w:asciiTheme="minorHAnsi" w:hAnsiTheme="minorHAnsi" w:cstheme="minorHAnsi"/>
            <w:color w:val="000000" w:themeColor="text1"/>
            <w:u w:val="single"/>
          </w:rPr>
          <w:t>SPU</w:t>
        </w:r>
        <w:r>
          <w:rPr>
            <w:rFonts w:asciiTheme="minorHAnsi" w:hAnsiTheme="minorHAnsi" w:cstheme="minorHAnsi"/>
            <w:color w:val="000000" w:themeColor="text1"/>
          </w:rPr>
          <w:t xml:space="preserve"> – Seattle Pacific University</w:t>
        </w:r>
      </w:ins>
    </w:p>
    <w:p w14:paraId="7A68EBC0" w14:textId="596116C9" w:rsidR="003F61B3" w:rsidRPr="00691CC8" w:rsidDel="00133D33" w:rsidRDefault="00205FF8" w:rsidP="000179A5">
      <w:pPr>
        <w:ind w:left="540" w:hanging="540"/>
        <w:rPr>
          <w:del w:id="2728" w:author="Girmay, Ezana" w:date="2024-05-21T18:54:00Z"/>
          <w:rFonts w:asciiTheme="minorHAnsi" w:hAnsiTheme="minorHAnsi" w:cstheme="minorHAnsi"/>
        </w:rPr>
      </w:pPr>
      <w:del w:id="2729" w:author="Girmay, Ezana" w:date="2024-05-21T18:54:00Z">
        <w:r w:rsidRPr="00691CC8" w:rsidDel="00133D33">
          <w:rPr>
            <w:rFonts w:asciiTheme="minorHAnsi" w:hAnsiTheme="minorHAnsi" w:cstheme="minorHAnsi"/>
          </w:rPr>
          <w:delText xml:space="preserve">Always include a </w:delText>
        </w:r>
        <w:r w:rsidR="00992EB7" w:rsidRPr="00691CC8" w:rsidDel="00133D33">
          <w:rPr>
            <w:rFonts w:asciiTheme="minorHAnsi" w:hAnsiTheme="minorHAnsi" w:cstheme="minorHAnsi"/>
          </w:rPr>
          <w:delText>g</w:delText>
        </w:r>
        <w:r w:rsidRPr="00691CC8" w:rsidDel="00133D33">
          <w:rPr>
            <w:rFonts w:asciiTheme="minorHAnsi" w:hAnsiTheme="minorHAnsi" w:cstheme="minorHAnsi"/>
          </w:rPr>
          <w:delText>lossary and use it to d</w:delText>
        </w:r>
        <w:r w:rsidR="003F61B3" w:rsidRPr="00691CC8" w:rsidDel="00133D33">
          <w:rPr>
            <w:rFonts w:asciiTheme="minorHAnsi" w:hAnsiTheme="minorHAnsi" w:cstheme="minorHAnsi"/>
          </w:rPr>
          <w:delText xml:space="preserve">efine any technical terms, business </w:delText>
        </w:r>
        <w:r w:rsidR="00C14DF5" w:rsidRPr="00691CC8" w:rsidDel="00133D33">
          <w:rPr>
            <w:rFonts w:asciiTheme="minorHAnsi" w:hAnsiTheme="minorHAnsi" w:cstheme="minorHAnsi"/>
          </w:rPr>
          <w:delText>terms,</w:delText>
        </w:r>
        <w:r w:rsidR="003F61B3" w:rsidRPr="00691CC8" w:rsidDel="00133D33">
          <w:rPr>
            <w:rFonts w:asciiTheme="minorHAnsi" w:hAnsiTheme="minorHAnsi" w:cstheme="minorHAnsi"/>
          </w:rPr>
          <w:delText xml:space="preserve"> or abbreviations used in the document that a potential reader may not know</w:delText>
        </w:r>
        <w:r w:rsidR="00197F2A" w:rsidRPr="00691CC8" w:rsidDel="00133D33">
          <w:rPr>
            <w:rFonts w:asciiTheme="minorHAnsi" w:hAnsiTheme="minorHAnsi" w:cstheme="minorHAnsi"/>
          </w:rPr>
          <w:delText>.</w:delText>
        </w:r>
      </w:del>
      <w:del w:id="2730" w:author="Girmay, Ezana" w:date="2024-05-21T18:51:00Z">
        <w:r w:rsidR="00197F2A" w:rsidRPr="00691CC8" w:rsidDel="00133D33">
          <w:rPr>
            <w:rFonts w:asciiTheme="minorHAnsi" w:hAnsiTheme="minorHAnsi" w:cstheme="minorHAnsi"/>
          </w:rPr>
          <w:delText xml:space="preserve"> </w:delText>
        </w:r>
      </w:del>
      <w:del w:id="2731" w:author="Girmay, Ezana" w:date="2024-05-21T18:54:00Z">
        <w:r w:rsidR="003F61B3" w:rsidRPr="00691CC8" w:rsidDel="00133D33">
          <w:rPr>
            <w:rFonts w:asciiTheme="minorHAnsi" w:hAnsiTheme="minorHAnsi" w:cstheme="minorHAnsi"/>
          </w:rPr>
          <w:delText xml:space="preserve">Since </w:delText>
        </w:r>
        <w:r w:rsidR="003F61B3" w:rsidRPr="00691CC8" w:rsidDel="00133D33">
          <w:rPr>
            <w:rFonts w:asciiTheme="minorHAnsi" w:hAnsiTheme="minorHAnsi" w:cstheme="minorHAnsi"/>
            <w:i/>
          </w:rPr>
          <w:delText>you cannot make any assumptions</w:delText>
        </w:r>
        <w:r w:rsidR="003F61B3" w:rsidRPr="00691CC8" w:rsidDel="00133D33">
          <w:rPr>
            <w:rFonts w:asciiTheme="minorHAnsi" w:hAnsiTheme="minorHAnsi" w:cstheme="minorHAnsi"/>
          </w:rPr>
          <w:delText xml:space="preserve"> about the experience or expertise of the reader, it is best to be on the safe side and define more rather than fewer terms</w:delText>
        </w:r>
        <w:r w:rsidR="00C14DF5" w:rsidRPr="00691CC8" w:rsidDel="00133D33">
          <w:rPr>
            <w:rFonts w:asciiTheme="minorHAnsi" w:hAnsiTheme="minorHAnsi" w:cstheme="minorHAnsi"/>
          </w:rPr>
          <w:delText xml:space="preserve"> here in the glossary</w:delText>
        </w:r>
        <w:r w:rsidR="00197F2A" w:rsidRPr="00691CC8" w:rsidDel="00133D33">
          <w:rPr>
            <w:rFonts w:asciiTheme="minorHAnsi" w:hAnsiTheme="minorHAnsi" w:cstheme="minorHAnsi"/>
          </w:rPr>
          <w:delText>.</w:delText>
        </w:r>
      </w:del>
      <w:del w:id="2732" w:author="Girmay, Ezana" w:date="2024-05-21T18:51:00Z">
        <w:r w:rsidR="00197F2A" w:rsidRPr="00691CC8" w:rsidDel="00133D33">
          <w:rPr>
            <w:rFonts w:asciiTheme="minorHAnsi" w:hAnsiTheme="minorHAnsi" w:cstheme="minorHAnsi"/>
          </w:rPr>
          <w:delText xml:space="preserve"> </w:delText>
        </w:r>
      </w:del>
      <w:del w:id="2733" w:author="Girmay, Ezana" w:date="2024-05-21T18:54:00Z">
        <w:r w:rsidR="00F53871" w:rsidRPr="00691CC8" w:rsidDel="00133D33">
          <w:rPr>
            <w:rFonts w:asciiTheme="minorHAnsi" w:hAnsiTheme="minorHAnsi" w:cstheme="minorHAnsi"/>
          </w:rPr>
          <w:delText xml:space="preserve">However, </w:delText>
        </w:r>
        <w:r w:rsidR="00C14DF5" w:rsidRPr="00691CC8" w:rsidDel="00133D33">
          <w:rPr>
            <w:rFonts w:asciiTheme="minorHAnsi" w:hAnsiTheme="minorHAnsi" w:cstheme="minorHAnsi"/>
          </w:rPr>
          <w:delText xml:space="preserve">even </w:delText>
        </w:r>
        <w:r w:rsidR="00F53871" w:rsidRPr="00691CC8" w:rsidDel="00133D33">
          <w:rPr>
            <w:rFonts w:asciiTheme="minorHAnsi" w:hAnsiTheme="minorHAnsi" w:cstheme="minorHAnsi"/>
          </w:rPr>
          <w:delText xml:space="preserve">if you have defined terms </w:delText>
        </w:r>
        <w:r w:rsidR="00C14DF5" w:rsidRPr="00691CC8" w:rsidDel="00133D33">
          <w:rPr>
            <w:rFonts w:asciiTheme="minorHAnsi" w:hAnsiTheme="minorHAnsi" w:cstheme="minorHAnsi"/>
          </w:rPr>
          <w:delText xml:space="preserve">inline </w:delText>
        </w:r>
        <w:r w:rsidR="00F53871" w:rsidRPr="00691CC8" w:rsidDel="00133D33">
          <w:rPr>
            <w:rFonts w:asciiTheme="minorHAnsi" w:hAnsiTheme="minorHAnsi" w:cstheme="minorHAnsi"/>
          </w:rPr>
          <w:delText xml:space="preserve">within the text, </w:delText>
        </w:r>
        <w:r w:rsidR="00C14DF5" w:rsidRPr="00691CC8" w:rsidDel="00133D33">
          <w:rPr>
            <w:rFonts w:asciiTheme="minorHAnsi" w:hAnsiTheme="minorHAnsi" w:cstheme="minorHAnsi"/>
          </w:rPr>
          <w:delText xml:space="preserve">it is </w:delText>
        </w:r>
        <w:r w:rsidR="002908F7" w:rsidRPr="00691CC8" w:rsidDel="00133D33">
          <w:rPr>
            <w:rFonts w:asciiTheme="minorHAnsi" w:hAnsiTheme="minorHAnsi" w:cstheme="minorHAnsi"/>
          </w:rPr>
          <w:delText>also best to include them in this section</w:delText>
        </w:r>
        <w:r w:rsidR="00C14DF5" w:rsidRPr="00691CC8" w:rsidDel="00133D33">
          <w:rPr>
            <w:rFonts w:asciiTheme="minorHAnsi" w:hAnsiTheme="minorHAnsi" w:cstheme="minorHAnsi"/>
          </w:rPr>
          <w:delText>.</w:delText>
        </w:r>
      </w:del>
      <w:del w:id="2734" w:author="Girmay, Ezana" w:date="2024-05-21T18:51:00Z">
        <w:r w:rsidR="00EA1B94" w:rsidRPr="00691CC8" w:rsidDel="00133D33">
          <w:rPr>
            <w:rFonts w:asciiTheme="minorHAnsi" w:hAnsiTheme="minorHAnsi" w:cstheme="minorHAnsi"/>
          </w:rPr>
          <w:delText xml:space="preserve"> </w:delText>
        </w:r>
      </w:del>
      <w:del w:id="2735" w:author="Girmay, Ezana" w:date="2024-05-21T18:54:00Z">
        <w:r w:rsidR="00EA1B94" w:rsidRPr="00691CC8" w:rsidDel="00133D33">
          <w:rPr>
            <w:rFonts w:asciiTheme="minorHAnsi" w:hAnsiTheme="minorHAnsi" w:cstheme="minorHAnsi"/>
            <w:u w:val="single"/>
          </w:rPr>
          <w:delText>Th</w:delText>
        </w:r>
        <w:r w:rsidR="00394F00" w:rsidRPr="00691CC8" w:rsidDel="00133D33">
          <w:rPr>
            <w:rFonts w:asciiTheme="minorHAnsi" w:hAnsiTheme="minorHAnsi" w:cstheme="minorHAnsi"/>
            <w:u w:val="single"/>
          </w:rPr>
          <w:delText>e Glossary</w:delText>
        </w:r>
        <w:r w:rsidR="00EA1B94" w:rsidRPr="00691CC8" w:rsidDel="00133D33">
          <w:rPr>
            <w:rFonts w:asciiTheme="minorHAnsi" w:hAnsiTheme="minorHAnsi" w:cstheme="minorHAnsi"/>
            <w:u w:val="single"/>
          </w:rPr>
          <w:delText xml:space="preserve"> is a </w:delText>
        </w:r>
        <w:r w:rsidR="00394F00" w:rsidRPr="00691CC8" w:rsidDel="00133D33">
          <w:rPr>
            <w:rFonts w:asciiTheme="minorHAnsi" w:hAnsiTheme="minorHAnsi" w:cstheme="minorHAnsi"/>
            <w:u w:val="single"/>
          </w:rPr>
          <w:delText>vital</w:delText>
        </w:r>
        <w:r w:rsidR="00EA1B94" w:rsidRPr="00691CC8" w:rsidDel="00133D33">
          <w:rPr>
            <w:rFonts w:asciiTheme="minorHAnsi" w:hAnsiTheme="minorHAnsi" w:cstheme="minorHAnsi"/>
            <w:u w:val="single"/>
          </w:rPr>
          <w:delText xml:space="preserve"> section</w:delText>
        </w:r>
        <w:r w:rsidR="00EA1B94" w:rsidRPr="00691CC8" w:rsidDel="00133D33">
          <w:rPr>
            <w:rFonts w:asciiTheme="minorHAnsi" w:hAnsiTheme="minorHAnsi" w:cstheme="minorHAnsi"/>
          </w:rPr>
          <w:delText>.</w:delText>
        </w:r>
      </w:del>
      <w:del w:id="2736" w:author="Girmay, Ezana" w:date="2024-05-21T18:51:00Z">
        <w:r w:rsidR="00EA1B94" w:rsidRPr="00691CC8" w:rsidDel="00133D33">
          <w:rPr>
            <w:rFonts w:asciiTheme="minorHAnsi" w:hAnsiTheme="minorHAnsi" w:cstheme="minorHAnsi"/>
          </w:rPr>
          <w:delText xml:space="preserve"> </w:delText>
        </w:r>
      </w:del>
      <w:del w:id="2737" w:author="Girmay, Ezana" w:date="2024-05-21T18:54:00Z">
        <w:r w:rsidR="00C64276" w:rsidRPr="00691CC8" w:rsidDel="00133D33">
          <w:rPr>
            <w:rFonts w:asciiTheme="minorHAnsi" w:hAnsiTheme="minorHAnsi" w:cstheme="minorHAnsi"/>
            <w:b/>
            <w:color w:val="C00000"/>
            <w:u w:val="single"/>
          </w:rPr>
          <w:delText>Start</w:delText>
        </w:r>
        <w:r w:rsidR="00EA1B94" w:rsidRPr="00691CC8" w:rsidDel="00133D33">
          <w:rPr>
            <w:rFonts w:asciiTheme="minorHAnsi" w:hAnsiTheme="minorHAnsi" w:cstheme="minorHAnsi"/>
            <w:b/>
            <w:color w:val="C00000"/>
            <w:u w:val="single"/>
          </w:rPr>
          <w:delText xml:space="preserve"> developing </w:delText>
        </w:r>
        <w:r w:rsidR="00C14DF5" w:rsidRPr="00691CC8" w:rsidDel="00133D33">
          <w:rPr>
            <w:rFonts w:asciiTheme="minorHAnsi" w:hAnsiTheme="minorHAnsi" w:cstheme="minorHAnsi"/>
            <w:b/>
            <w:color w:val="C00000"/>
            <w:u w:val="single"/>
          </w:rPr>
          <w:delText>the glossary</w:delText>
        </w:r>
        <w:r w:rsidR="00EA1B94" w:rsidRPr="00691CC8" w:rsidDel="00133D33">
          <w:rPr>
            <w:rFonts w:asciiTheme="minorHAnsi" w:hAnsiTheme="minorHAnsi" w:cstheme="minorHAnsi"/>
            <w:b/>
            <w:color w:val="C00000"/>
            <w:u w:val="single"/>
          </w:rPr>
          <w:delText xml:space="preserve"> in Part </w:delText>
        </w:r>
        <w:r w:rsidR="00394F00" w:rsidRPr="00691CC8" w:rsidDel="00133D33">
          <w:rPr>
            <w:rFonts w:asciiTheme="minorHAnsi" w:hAnsiTheme="minorHAnsi" w:cstheme="minorHAnsi"/>
            <w:b/>
            <w:color w:val="C00000"/>
            <w:u w:val="single"/>
          </w:rPr>
          <w:delText>1</w:delText>
        </w:r>
        <w:r w:rsidR="00E67F0D" w:rsidRPr="00691CC8" w:rsidDel="00133D33">
          <w:rPr>
            <w:rFonts w:asciiTheme="minorHAnsi" w:hAnsiTheme="minorHAnsi" w:cstheme="minorHAnsi"/>
            <w:b/>
            <w:color w:val="C00000"/>
            <w:u w:val="single"/>
          </w:rPr>
          <w:delText>,</w:delText>
        </w:r>
        <w:r w:rsidR="00EA1B94" w:rsidRPr="00691CC8" w:rsidDel="00133D33">
          <w:rPr>
            <w:rFonts w:asciiTheme="minorHAnsi" w:hAnsiTheme="minorHAnsi" w:cstheme="minorHAnsi"/>
          </w:rPr>
          <w:delText xml:space="preserve"> and </w:delText>
        </w:r>
        <w:r w:rsidR="00EA1B94" w:rsidRPr="00691CC8" w:rsidDel="00133D33">
          <w:rPr>
            <w:rFonts w:asciiTheme="minorHAnsi" w:hAnsiTheme="minorHAnsi" w:cstheme="minorHAnsi"/>
            <w:color w:val="FFFFFF" w:themeColor="background1"/>
            <w:highlight w:val="darkCyan"/>
          </w:rPr>
          <w:delText xml:space="preserve">make sure it covers your </w:delText>
        </w:r>
        <w:r w:rsidR="00394F00" w:rsidRPr="00691CC8" w:rsidDel="00133D33">
          <w:rPr>
            <w:rFonts w:asciiTheme="minorHAnsi" w:hAnsiTheme="minorHAnsi" w:cstheme="minorHAnsi"/>
            <w:color w:val="FFFFFF" w:themeColor="background1"/>
            <w:highlight w:val="darkCyan"/>
          </w:rPr>
          <w:delText>entire</w:delText>
        </w:r>
        <w:r w:rsidR="00EA1B94" w:rsidRPr="00691CC8" w:rsidDel="00133D33">
          <w:rPr>
            <w:rFonts w:asciiTheme="minorHAnsi" w:hAnsiTheme="minorHAnsi" w:cstheme="minorHAnsi"/>
            <w:color w:val="FFFFFF" w:themeColor="background1"/>
            <w:highlight w:val="darkCyan"/>
          </w:rPr>
          <w:delText xml:space="preserve"> set of artifacts before submitting Part 2</w:delText>
        </w:r>
        <w:r w:rsidR="00EA1B94" w:rsidRPr="00691CC8" w:rsidDel="00133D33">
          <w:rPr>
            <w:rFonts w:asciiTheme="minorHAnsi" w:hAnsiTheme="minorHAnsi" w:cstheme="minorHAnsi"/>
          </w:rPr>
          <w:delText>.</w:delText>
        </w:r>
      </w:del>
    </w:p>
    <w:p w14:paraId="53698B28" w14:textId="2FA38810" w:rsidR="00133D33" w:rsidRPr="00376953" w:rsidRDefault="00133D33">
      <w:pPr>
        <w:rPr>
          <w:ins w:id="2738" w:author="Girmay, Ezana" w:date="2024-05-21T18:54:00Z"/>
          <w:rFonts w:asciiTheme="minorHAnsi" w:hAnsiTheme="minorHAnsi" w:cstheme="minorHAnsi"/>
          <w:color w:val="C00000"/>
          <w:u w:val="single"/>
        </w:rPr>
      </w:pPr>
      <w:ins w:id="2739" w:author="Girmay, Ezana" w:date="2024-05-21T18:54:00Z">
        <w:r w:rsidRPr="00376953">
          <w:rPr>
            <w:rFonts w:asciiTheme="minorHAnsi" w:hAnsiTheme="minorHAnsi" w:cstheme="minorHAnsi"/>
            <w:color w:val="C00000"/>
            <w:u w:val="single"/>
          </w:rPr>
          <w:br w:type="page"/>
        </w:r>
      </w:ins>
    </w:p>
    <w:p w14:paraId="42878152" w14:textId="2F9DCA60" w:rsidR="00EB0A15" w:rsidRPr="00376953" w:rsidRDefault="003F61B3" w:rsidP="001F37F0">
      <w:pPr>
        <w:pStyle w:val="Heading1"/>
        <w:jc w:val="left"/>
        <w:rPr>
          <w:ins w:id="2740" w:author="Girmay, Ezana" w:date="2024-05-21T19:28:00Z"/>
          <w:rFonts w:asciiTheme="minorHAnsi" w:hAnsiTheme="minorHAnsi" w:cstheme="minorHAnsi"/>
          <w:color w:val="000000" w:themeColor="text1"/>
          <w:sz w:val="24"/>
        </w:rPr>
      </w:pPr>
      <w:bookmarkStart w:id="2741" w:name="_Toc167218390"/>
      <w:r w:rsidRPr="00376953">
        <w:rPr>
          <w:rFonts w:asciiTheme="minorHAnsi" w:hAnsiTheme="minorHAnsi" w:cstheme="minorHAnsi"/>
          <w:b/>
          <w:color w:val="000000" w:themeColor="text1"/>
          <w:sz w:val="24"/>
          <w:u w:val="single"/>
        </w:rPr>
        <w:lastRenderedPageBreak/>
        <w:t>Bibliography</w:t>
      </w:r>
      <w:bookmarkEnd w:id="2741"/>
      <w:r w:rsidR="00197F2A" w:rsidRPr="00376953">
        <w:rPr>
          <w:rFonts w:asciiTheme="minorHAnsi" w:hAnsiTheme="minorHAnsi" w:cstheme="minorHAnsi"/>
          <w:color w:val="000000" w:themeColor="text1"/>
          <w:sz w:val="24"/>
        </w:rPr>
        <w:t xml:space="preserve"> </w:t>
      </w:r>
    </w:p>
    <w:p w14:paraId="2C4F3666" w14:textId="77777777" w:rsidR="00691CC8" w:rsidRPr="00691CC8" w:rsidRDefault="00691CC8">
      <w:pPr>
        <w:rPr>
          <w:rFonts w:asciiTheme="minorHAnsi" w:hAnsiTheme="minorHAnsi" w:cstheme="minorHAnsi"/>
          <w:rPrChange w:id="2742" w:author="Girmay, Ezana" w:date="2024-05-21T19:30:00Z">
            <w:rPr>
              <w:rFonts w:asciiTheme="minorHAnsi" w:hAnsiTheme="minorHAnsi" w:cstheme="minorHAnsi"/>
              <w:color w:val="C00000"/>
              <w:sz w:val="24"/>
            </w:rPr>
          </w:rPrChange>
        </w:rPr>
        <w:pPrChange w:id="2743" w:author="Girmay, Ezana" w:date="2024-05-21T19:28:00Z">
          <w:pPr>
            <w:pStyle w:val="Heading1"/>
            <w:jc w:val="left"/>
          </w:pPr>
        </w:pPrChange>
      </w:pPr>
    </w:p>
    <w:p w14:paraId="1219B5CB" w14:textId="77777777" w:rsidR="00752A4E" w:rsidRPr="00691CC8" w:rsidRDefault="00752A4E" w:rsidP="00752A4E">
      <w:pPr>
        <w:pStyle w:val="NormalWeb"/>
        <w:spacing w:before="0" w:beforeAutospacing="0" w:after="0" w:afterAutospacing="0"/>
        <w:ind w:left="720" w:hanging="720"/>
        <w:rPr>
          <w:ins w:id="2744" w:author="Girmay, Ezana" w:date="2024-05-21T19:27:00Z"/>
          <w:rStyle w:val="url"/>
          <w:rFonts w:asciiTheme="minorHAnsi" w:hAnsiTheme="minorHAnsi" w:cstheme="minorHAnsi"/>
        </w:rPr>
      </w:pPr>
      <w:ins w:id="2745" w:author="Girmay, Ezana" w:date="2024-05-21T19:27:00Z">
        <w:r w:rsidRPr="00691CC8">
          <w:rPr>
            <w:rFonts w:asciiTheme="minorHAnsi" w:hAnsiTheme="minorHAnsi" w:cstheme="minorHAnsi"/>
          </w:rPr>
          <w:t xml:space="preserve">Binyamin, A. B. (2022, February 22). </w:t>
        </w:r>
        <w:r w:rsidRPr="00691CC8">
          <w:rPr>
            <w:rFonts w:asciiTheme="minorHAnsi" w:hAnsiTheme="minorHAnsi" w:cstheme="minorHAnsi"/>
            <w:i/>
            <w:iCs/>
          </w:rPr>
          <w:t>Unix Epoch Times</w:t>
        </w:r>
        <w:r w:rsidRPr="00691CC8">
          <w:rPr>
            <w:rFonts w:asciiTheme="minorHAnsi" w:hAnsiTheme="minorHAnsi" w:cstheme="minorHAnsi"/>
          </w:rPr>
          <w:t xml:space="preserve">. The Information Lab Nederland. </w:t>
        </w:r>
        <w:r w:rsidRPr="00691CC8">
          <w:rPr>
            <w:rStyle w:val="url"/>
            <w:rFonts w:asciiTheme="minorHAnsi" w:hAnsiTheme="minorHAnsi" w:cstheme="minorHAnsi"/>
          </w:rPr>
          <w:fldChar w:fldCharType="begin"/>
        </w:r>
        <w:r w:rsidRPr="00691CC8">
          <w:rPr>
            <w:rStyle w:val="url"/>
            <w:rFonts w:asciiTheme="minorHAnsi" w:hAnsiTheme="minorHAnsi" w:cstheme="minorHAnsi"/>
          </w:rPr>
          <w:instrText>HYPERLINK "https://theinformationlab.nl/2022/02/21/unix-epoch-times/"</w:instrText>
        </w:r>
        <w:r w:rsidRPr="00691CC8">
          <w:rPr>
            <w:rStyle w:val="url"/>
            <w:rFonts w:asciiTheme="minorHAnsi" w:hAnsiTheme="minorHAnsi" w:cstheme="minorHAnsi"/>
          </w:rPr>
        </w:r>
        <w:r w:rsidRPr="00691CC8">
          <w:rPr>
            <w:rStyle w:val="url"/>
            <w:rFonts w:asciiTheme="minorHAnsi" w:hAnsiTheme="minorHAnsi" w:cstheme="minorHAnsi"/>
          </w:rPr>
          <w:fldChar w:fldCharType="separate"/>
        </w:r>
        <w:r w:rsidRPr="00691CC8">
          <w:rPr>
            <w:rStyle w:val="Hyperlink"/>
            <w:rFonts w:asciiTheme="minorHAnsi" w:hAnsiTheme="minorHAnsi" w:cstheme="minorHAnsi"/>
          </w:rPr>
          <w:t>https://theinformationlab.nl/2022/02/21/unix-epoch-times/</w:t>
        </w:r>
        <w:r w:rsidRPr="00691CC8">
          <w:rPr>
            <w:rStyle w:val="url"/>
            <w:rFonts w:asciiTheme="minorHAnsi" w:hAnsiTheme="minorHAnsi" w:cstheme="minorHAnsi"/>
          </w:rPr>
          <w:fldChar w:fldCharType="end"/>
        </w:r>
      </w:ins>
    </w:p>
    <w:p w14:paraId="7F5FE6AA" w14:textId="77777777" w:rsidR="00752A4E" w:rsidRPr="00691CC8" w:rsidRDefault="00752A4E" w:rsidP="00752A4E">
      <w:pPr>
        <w:pStyle w:val="NormalWeb"/>
        <w:spacing w:before="0" w:beforeAutospacing="0" w:after="0" w:afterAutospacing="0"/>
        <w:ind w:left="720" w:hanging="720"/>
        <w:rPr>
          <w:ins w:id="2746" w:author="Girmay, Ezana" w:date="2024-05-21T19:27:00Z"/>
          <w:rFonts w:asciiTheme="minorHAnsi" w:hAnsiTheme="minorHAnsi" w:cstheme="minorHAnsi"/>
        </w:rPr>
      </w:pPr>
    </w:p>
    <w:p w14:paraId="1D20F142" w14:textId="77777777" w:rsidR="00752A4E" w:rsidRPr="00691CC8" w:rsidRDefault="00752A4E" w:rsidP="00752A4E">
      <w:pPr>
        <w:pStyle w:val="NormalWeb"/>
        <w:spacing w:before="0" w:beforeAutospacing="0" w:after="0" w:afterAutospacing="0"/>
        <w:ind w:left="720" w:hanging="720"/>
        <w:rPr>
          <w:ins w:id="2747" w:author="Girmay, Ezana" w:date="2024-05-21T19:27:00Z"/>
          <w:rFonts w:asciiTheme="minorHAnsi" w:hAnsiTheme="minorHAnsi" w:cstheme="minorHAnsi"/>
        </w:rPr>
      </w:pPr>
      <w:proofErr w:type="spellStart"/>
      <w:ins w:id="2748" w:author="Girmay, Ezana" w:date="2024-05-21T19:27:00Z">
        <w:r w:rsidRPr="00691CC8">
          <w:rPr>
            <w:rFonts w:asciiTheme="minorHAnsi" w:hAnsiTheme="minorHAnsi" w:cstheme="minorHAnsi"/>
          </w:rPr>
          <w:t>Larman</w:t>
        </w:r>
        <w:proofErr w:type="spellEnd"/>
        <w:r w:rsidRPr="00691CC8">
          <w:rPr>
            <w:rFonts w:asciiTheme="minorHAnsi" w:hAnsiTheme="minorHAnsi" w:cstheme="minorHAnsi"/>
          </w:rPr>
          <w:t xml:space="preserve">, C. (2002). </w:t>
        </w:r>
        <w:r w:rsidRPr="00691CC8">
          <w:rPr>
            <w:rFonts w:asciiTheme="minorHAnsi" w:hAnsiTheme="minorHAnsi" w:cstheme="minorHAnsi"/>
            <w:i/>
            <w:iCs/>
          </w:rPr>
          <w:t>Applying UML and patterns: An Introduction to Object-oriented Analysis and Design and the Unified Process</w:t>
        </w:r>
        <w:r w:rsidRPr="00691CC8">
          <w:rPr>
            <w:rFonts w:asciiTheme="minorHAnsi" w:hAnsiTheme="minorHAnsi" w:cstheme="minorHAnsi"/>
          </w:rPr>
          <w:t>. Prentice Hall Professional.</w:t>
        </w:r>
      </w:ins>
    </w:p>
    <w:p w14:paraId="13D4413A" w14:textId="77777777" w:rsidR="00752A4E" w:rsidRPr="00691CC8" w:rsidRDefault="00752A4E" w:rsidP="00752A4E">
      <w:pPr>
        <w:pStyle w:val="NormalWeb"/>
        <w:spacing w:before="0" w:beforeAutospacing="0" w:after="0" w:afterAutospacing="0"/>
        <w:ind w:left="720" w:hanging="720"/>
        <w:rPr>
          <w:ins w:id="2749" w:author="Girmay, Ezana" w:date="2024-05-21T19:27:00Z"/>
          <w:rFonts w:asciiTheme="minorHAnsi" w:hAnsiTheme="minorHAnsi" w:cstheme="minorHAnsi"/>
        </w:rPr>
      </w:pPr>
    </w:p>
    <w:p w14:paraId="50D71627" w14:textId="77777777" w:rsidR="00752A4E" w:rsidRPr="00691CC8" w:rsidRDefault="00752A4E" w:rsidP="00752A4E">
      <w:pPr>
        <w:pStyle w:val="NormalWeb"/>
        <w:spacing w:before="0" w:beforeAutospacing="0" w:after="0" w:afterAutospacing="0"/>
        <w:ind w:left="720" w:hanging="720"/>
        <w:rPr>
          <w:ins w:id="2750" w:author="Girmay, Ezana" w:date="2024-05-21T19:27:00Z"/>
          <w:rStyle w:val="url"/>
          <w:rFonts w:asciiTheme="minorHAnsi" w:hAnsiTheme="minorHAnsi" w:cstheme="minorHAnsi"/>
        </w:rPr>
      </w:pPr>
      <w:ins w:id="2751" w:author="Girmay, Ezana" w:date="2024-05-21T19:27:00Z">
        <w:r w:rsidRPr="00691CC8">
          <w:rPr>
            <w:rFonts w:asciiTheme="minorHAnsi" w:hAnsiTheme="minorHAnsi" w:cstheme="minorHAnsi"/>
            <w:i/>
            <w:iCs/>
          </w:rPr>
          <w:t>Parking | SPU</w:t>
        </w:r>
        <w:r w:rsidRPr="00691CC8">
          <w:rPr>
            <w:rFonts w:asciiTheme="minorHAnsi" w:hAnsiTheme="minorHAnsi" w:cstheme="minorHAnsi"/>
          </w:rPr>
          <w:t xml:space="preserve">. (n.d.). </w:t>
        </w:r>
        <w:r w:rsidRPr="00691CC8">
          <w:rPr>
            <w:rStyle w:val="url"/>
            <w:rFonts w:asciiTheme="minorHAnsi" w:hAnsiTheme="minorHAnsi" w:cstheme="minorHAnsi"/>
          </w:rPr>
          <w:fldChar w:fldCharType="begin"/>
        </w:r>
        <w:r w:rsidRPr="00691CC8">
          <w:rPr>
            <w:rStyle w:val="url"/>
            <w:rFonts w:asciiTheme="minorHAnsi" w:hAnsiTheme="minorHAnsi" w:cstheme="minorHAnsi"/>
          </w:rPr>
          <w:instrText>HYPERLINK "https://spu.edu/administration/office-of-safety-security/parking"</w:instrText>
        </w:r>
        <w:r w:rsidRPr="00691CC8">
          <w:rPr>
            <w:rStyle w:val="url"/>
            <w:rFonts w:asciiTheme="minorHAnsi" w:hAnsiTheme="minorHAnsi" w:cstheme="minorHAnsi"/>
          </w:rPr>
        </w:r>
        <w:r w:rsidRPr="00691CC8">
          <w:rPr>
            <w:rStyle w:val="url"/>
            <w:rFonts w:asciiTheme="minorHAnsi" w:hAnsiTheme="minorHAnsi" w:cstheme="minorHAnsi"/>
          </w:rPr>
          <w:fldChar w:fldCharType="separate"/>
        </w:r>
        <w:r w:rsidRPr="00691CC8">
          <w:rPr>
            <w:rStyle w:val="Hyperlink"/>
            <w:rFonts w:asciiTheme="minorHAnsi" w:hAnsiTheme="minorHAnsi" w:cstheme="minorHAnsi"/>
          </w:rPr>
          <w:t>https://spu.edu/administration/office-of-safety-security/parking</w:t>
        </w:r>
        <w:r w:rsidRPr="00691CC8">
          <w:rPr>
            <w:rStyle w:val="url"/>
            <w:rFonts w:asciiTheme="minorHAnsi" w:hAnsiTheme="minorHAnsi" w:cstheme="minorHAnsi"/>
          </w:rPr>
          <w:fldChar w:fldCharType="end"/>
        </w:r>
      </w:ins>
    </w:p>
    <w:p w14:paraId="6679A5F7" w14:textId="77777777" w:rsidR="00752A4E" w:rsidRPr="00691CC8" w:rsidRDefault="00752A4E" w:rsidP="00752A4E">
      <w:pPr>
        <w:pStyle w:val="NormalWeb"/>
        <w:spacing w:before="0" w:beforeAutospacing="0" w:after="0" w:afterAutospacing="0"/>
        <w:ind w:left="720" w:hanging="720"/>
        <w:rPr>
          <w:ins w:id="2752" w:author="Girmay, Ezana" w:date="2024-05-21T19:27:00Z"/>
          <w:rFonts w:asciiTheme="minorHAnsi" w:hAnsiTheme="minorHAnsi" w:cstheme="minorHAnsi"/>
        </w:rPr>
      </w:pPr>
    </w:p>
    <w:p w14:paraId="63E0DFBA" w14:textId="77777777" w:rsidR="00752A4E" w:rsidRPr="00691CC8" w:rsidRDefault="00752A4E" w:rsidP="00752A4E">
      <w:pPr>
        <w:pStyle w:val="NormalWeb"/>
        <w:spacing w:before="0" w:beforeAutospacing="0" w:after="0" w:afterAutospacing="0"/>
        <w:ind w:left="720" w:hanging="720"/>
        <w:rPr>
          <w:ins w:id="2753" w:author="Girmay, Ezana" w:date="2024-05-21T19:27:00Z"/>
          <w:rStyle w:val="url"/>
          <w:rFonts w:asciiTheme="minorHAnsi" w:hAnsiTheme="minorHAnsi" w:cstheme="minorHAnsi"/>
        </w:rPr>
      </w:pPr>
      <w:ins w:id="2754" w:author="Girmay, Ezana" w:date="2024-05-21T19:27:00Z">
        <w:r w:rsidRPr="00691CC8">
          <w:rPr>
            <w:rFonts w:asciiTheme="minorHAnsi" w:hAnsiTheme="minorHAnsi" w:cstheme="minorHAnsi"/>
            <w:i/>
            <w:iCs/>
          </w:rPr>
          <w:t>SPU Facts | SPU</w:t>
        </w:r>
        <w:r w:rsidRPr="00691CC8">
          <w:rPr>
            <w:rFonts w:asciiTheme="minorHAnsi" w:hAnsiTheme="minorHAnsi" w:cstheme="minorHAnsi"/>
          </w:rPr>
          <w:t xml:space="preserve">. (n.d.). </w:t>
        </w:r>
        <w:r w:rsidRPr="00691CC8">
          <w:rPr>
            <w:rStyle w:val="url"/>
            <w:rFonts w:asciiTheme="minorHAnsi" w:hAnsiTheme="minorHAnsi" w:cstheme="minorHAnsi"/>
          </w:rPr>
          <w:fldChar w:fldCharType="begin"/>
        </w:r>
        <w:r w:rsidRPr="00691CC8">
          <w:rPr>
            <w:rStyle w:val="url"/>
            <w:rFonts w:asciiTheme="minorHAnsi" w:hAnsiTheme="minorHAnsi" w:cstheme="minorHAnsi"/>
          </w:rPr>
          <w:instrText>HYPERLINK "https://spu.edu/about-spu/spu-facts"</w:instrText>
        </w:r>
        <w:r w:rsidRPr="00691CC8">
          <w:rPr>
            <w:rStyle w:val="url"/>
            <w:rFonts w:asciiTheme="minorHAnsi" w:hAnsiTheme="minorHAnsi" w:cstheme="minorHAnsi"/>
          </w:rPr>
        </w:r>
        <w:r w:rsidRPr="00691CC8">
          <w:rPr>
            <w:rStyle w:val="url"/>
            <w:rFonts w:asciiTheme="minorHAnsi" w:hAnsiTheme="minorHAnsi" w:cstheme="minorHAnsi"/>
          </w:rPr>
          <w:fldChar w:fldCharType="separate"/>
        </w:r>
        <w:r w:rsidRPr="00691CC8">
          <w:rPr>
            <w:rStyle w:val="Hyperlink"/>
            <w:rFonts w:asciiTheme="minorHAnsi" w:hAnsiTheme="minorHAnsi" w:cstheme="minorHAnsi"/>
          </w:rPr>
          <w:t>https://spu.edu/about-spu/spu-facts</w:t>
        </w:r>
        <w:r w:rsidRPr="00691CC8">
          <w:rPr>
            <w:rStyle w:val="url"/>
            <w:rFonts w:asciiTheme="minorHAnsi" w:hAnsiTheme="minorHAnsi" w:cstheme="minorHAnsi"/>
          </w:rPr>
          <w:fldChar w:fldCharType="end"/>
        </w:r>
      </w:ins>
    </w:p>
    <w:p w14:paraId="44F3CB18" w14:textId="77777777" w:rsidR="00752A4E" w:rsidRPr="00691CC8" w:rsidRDefault="00752A4E" w:rsidP="00752A4E">
      <w:pPr>
        <w:pStyle w:val="NormalWeb"/>
        <w:spacing w:before="0" w:beforeAutospacing="0" w:after="0" w:afterAutospacing="0"/>
        <w:ind w:left="720" w:hanging="720"/>
        <w:rPr>
          <w:ins w:id="2755" w:author="Girmay, Ezana" w:date="2024-05-21T19:27:00Z"/>
          <w:rFonts w:asciiTheme="minorHAnsi" w:hAnsiTheme="minorHAnsi" w:cstheme="minorHAnsi"/>
        </w:rPr>
      </w:pPr>
    </w:p>
    <w:p w14:paraId="57C34078" w14:textId="77777777" w:rsidR="00752A4E" w:rsidRPr="00691CC8" w:rsidRDefault="00752A4E" w:rsidP="00752A4E">
      <w:pPr>
        <w:pStyle w:val="NormalWeb"/>
        <w:spacing w:before="0" w:beforeAutospacing="0" w:after="0" w:afterAutospacing="0"/>
        <w:ind w:left="720" w:hanging="720"/>
        <w:rPr>
          <w:ins w:id="2756" w:author="Girmay, Ezana" w:date="2024-05-21T19:27:00Z"/>
          <w:rStyle w:val="url"/>
          <w:rFonts w:asciiTheme="minorHAnsi" w:hAnsiTheme="minorHAnsi" w:cstheme="minorHAnsi"/>
        </w:rPr>
      </w:pPr>
      <w:ins w:id="2757" w:author="Girmay, Ezana" w:date="2024-05-21T19:27:00Z">
        <w:r w:rsidRPr="00691CC8">
          <w:rPr>
            <w:rFonts w:asciiTheme="minorHAnsi" w:hAnsiTheme="minorHAnsi" w:cstheme="minorHAnsi"/>
            <w:i/>
            <w:iCs/>
          </w:rPr>
          <w:t>Student commuting| SPU</w:t>
        </w:r>
        <w:r w:rsidRPr="00691CC8">
          <w:rPr>
            <w:rFonts w:asciiTheme="minorHAnsi" w:hAnsiTheme="minorHAnsi" w:cstheme="minorHAnsi"/>
          </w:rPr>
          <w:t xml:space="preserve">. (n.d.). </w:t>
        </w:r>
        <w:r w:rsidRPr="00691CC8">
          <w:rPr>
            <w:rStyle w:val="url"/>
            <w:rFonts w:asciiTheme="minorHAnsi" w:hAnsiTheme="minorHAnsi" w:cstheme="minorHAnsi"/>
          </w:rPr>
          <w:fldChar w:fldCharType="begin"/>
        </w:r>
        <w:r w:rsidRPr="00691CC8">
          <w:rPr>
            <w:rStyle w:val="url"/>
            <w:rFonts w:asciiTheme="minorHAnsi" w:hAnsiTheme="minorHAnsi" w:cstheme="minorHAnsi"/>
          </w:rPr>
          <w:instrText>HYPERLINK "https://spu.edu/administration/office-of-safety-security/student-commuters"</w:instrText>
        </w:r>
        <w:r w:rsidRPr="00691CC8">
          <w:rPr>
            <w:rStyle w:val="url"/>
            <w:rFonts w:asciiTheme="minorHAnsi" w:hAnsiTheme="minorHAnsi" w:cstheme="minorHAnsi"/>
          </w:rPr>
        </w:r>
        <w:r w:rsidRPr="00691CC8">
          <w:rPr>
            <w:rStyle w:val="url"/>
            <w:rFonts w:asciiTheme="minorHAnsi" w:hAnsiTheme="minorHAnsi" w:cstheme="minorHAnsi"/>
          </w:rPr>
          <w:fldChar w:fldCharType="separate"/>
        </w:r>
        <w:r w:rsidRPr="00691CC8">
          <w:rPr>
            <w:rStyle w:val="Hyperlink"/>
            <w:rFonts w:asciiTheme="minorHAnsi" w:hAnsiTheme="minorHAnsi" w:cstheme="minorHAnsi"/>
          </w:rPr>
          <w:t>https://spu.edu/administration/office-of-safety-security/student-commuters</w:t>
        </w:r>
        <w:r w:rsidRPr="00691CC8">
          <w:rPr>
            <w:rStyle w:val="url"/>
            <w:rFonts w:asciiTheme="minorHAnsi" w:hAnsiTheme="minorHAnsi" w:cstheme="minorHAnsi"/>
          </w:rPr>
          <w:fldChar w:fldCharType="end"/>
        </w:r>
      </w:ins>
    </w:p>
    <w:p w14:paraId="788D12E2" w14:textId="77777777" w:rsidR="00752A4E" w:rsidRPr="00691CC8" w:rsidRDefault="00752A4E" w:rsidP="00752A4E">
      <w:pPr>
        <w:pStyle w:val="NormalWeb"/>
        <w:spacing w:before="0" w:beforeAutospacing="0" w:after="0" w:afterAutospacing="0"/>
        <w:ind w:left="720" w:hanging="720"/>
        <w:rPr>
          <w:ins w:id="2758" w:author="Girmay, Ezana" w:date="2024-05-21T19:27:00Z"/>
          <w:rFonts w:asciiTheme="minorHAnsi" w:hAnsiTheme="minorHAnsi" w:cstheme="minorHAnsi"/>
        </w:rPr>
      </w:pPr>
    </w:p>
    <w:p w14:paraId="571A5964" w14:textId="7A344895" w:rsidR="00752A4E" w:rsidRPr="00691CC8" w:rsidRDefault="00752A4E" w:rsidP="00752A4E">
      <w:pPr>
        <w:pStyle w:val="NormalWeb"/>
        <w:spacing w:before="0" w:beforeAutospacing="0" w:after="0" w:afterAutospacing="0"/>
        <w:ind w:left="720" w:hanging="720"/>
        <w:rPr>
          <w:ins w:id="2759" w:author="Girmay, Ezana" w:date="2024-05-21T19:27:00Z"/>
          <w:rFonts w:asciiTheme="minorHAnsi" w:hAnsiTheme="minorHAnsi" w:cstheme="minorHAnsi"/>
        </w:rPr>
      </w:pPr>
      <w:ins w:id="2760" w:author="Girmay, Ezana" w:date="2024-05-21T19:27:00Z">
        <w:r w:rsidRPr="00691CC8">
          <w:rPr>
            <w:rFonts w:asciiTheme="minorHAnsi" w:hAnsiTheme="minorHAnsi" w:cstheme="minorHAnsi"/>
            <w:i/>
            <w:iCs/>
          </w:rPr>
          <w:t xml:space="preserve">User case | </w:t>
        </w:r>
        <w:proofErr w:type="spellStart"/>
        <w:r w:rsidRPr="00691CC8">
          <w:rPr>
            <w:rFonts w:asciiTheme="minorHAnsi" w:hAnsiTheme="minorHAnsi" w:cstheme="minorHAnsi"/>
            <w:i/>
            <w:iCs/>
          </w:rPr>
          <w:t>Lucidchart</w:t>
        </w:r>
        <w:proofErr w:type="spellEnd"/>
        <w:r w:rsidRPr="00691CC8">
          <w:rPr>
            <w:rFonts w:asciiTheme="minorHAnsi" w:hAnsiTheme="minorHAnsi" w:cstheme="minorHAnsi"/>
          </w:rPr>
          <w:t xml:space="preserve">. (n.d.). </w:t>
        </w:r>
      </w:ins>
      <w:r w:rsidR="003315B8">
        <w:rPr>
          <w:rStyle w:val="url"/>
          <w:rFonts w:asciiTheme="minorHAnsi" w:hAnsiTheme="minorHAnsi" w:cstheme="minorHAnsi"/>
        </w:rPr>
        <w:fldChar w:fldCharType="begin"/>
      </w:r>
      <w:r w:rsidR="003315B8">
        <w:rPr>
          <w:rStyle w:val="url"/>
          <w:rFonts w:asciiTheme="minorHAnsi" w:hAnsiTheme="minorHAnsi" w:cstheme="minorHAnsi"/>
        </w:rPr>
        <w:instrText>HYPERLINK "</w:instrText>
      </w:r>
      <w:ins w:id="2761" w:author="Girmay, Ezana" w:date="2024-05-21T19:27:00Z">
        <w:r w:rsidR="003315B8" w:rsidRPr="00691CC8">
          <w:rPr>
            <w:rStyle w:val="url"/>
            <w:rFonts w:asciiTheme="minorHAnsi" w:hAnsiTheme="minorHAnsi" w:cstheme="minorHAnsi"/>
          </w:rPr>
          <w:instrText>https://lucid.app/lucidchart/ef9de283-7287-4abf-864a-01ab46d9ea93/edit?view_items=eBpC7I5ERwRD&amp;invitationId=inv_dd3bc520-ac27-4191-a4e5-fb483d3417a2</w:instrText>
        </w:r>
      </w:ins>
      <w:r w:rsidR="003315B8">
        <w:rPr>
          <w:rStyle w:val="url"/>
          <w:rFonts w:asciiTheme="minorHAnsi" w:hAnsiTheme="minorHAnsi" w:cstheme="minorHAnsi"/>
        </w:rPr>
        <w:instrText>"</w:instrText>
      </w:r>
      <w:r w:rsidR="003315B8">
        <w:rPr>
          <w:rStyle w:val="url"/>
          <w:rFonts w:asciiTheme="minorHAnsi" w:hAnsiTheme="minorHAnsi" w:cstheme="minorHAnsi"/>
        </w:rPr>
        <w:fldChar w:fldCharType="separate"/>
      </w:r>
      <w:ins w:id="2762" w:author="Girmay, Ezana" w:date="2024-05-21T19:27:00Z">
        <w:r w:rsidR="003315B8" w:rsidRPr="00C02647">
          <w:rPr>
            <w:rStyle w:val="Hyperlink"/>
            <w:rFonts w:asciiTheme="minorHAnsi" w:hAnsiTheme="minorHAnsi" w:cstheme="minorHAnsi"/>
          </w:rPr>
          <w:t>https://lucid.app/lucidchart/ef9de283-7287-4abf-864a-01ab46d9ea93/edit?view_items=eBpC7I5ERwRD&amp;invitationId=inv_dd3bc520-ac27-4191-a4e5-fb483d341</w:t>
        </w:r>
        <w:r w:rsidR="003315B8" w:rsidRPr="00C02647">
          <w:rPr>
            <w:rStyle w:val="Hyperlink"/>
            <w:rFonts w:asciiTheme="minorHAnsi" w:hAnsiTheme="minorHAnsi" w:cstheme="minorHAnsi"/>
          </w:rPr>
          <w:t>7</w:t>
        </w:r>
        <w:r w:rsidR="003315B8" w:rsidRPr="00C02647">
          <w:rPr>
            <w:rStyle w:val="Hyperlink"/>
            <w:rFonts w:asciiTheme="minorHAnsi" w:hAnsiTheme="minorHAnsi" w:cstheme="minorHAnsi"/>
          </w:rPr>
          <w:t>a2</w:t>
        </w:r>
      </w:ins>
      <w:r w:rsidR="003315B8">
        <w:rPr>
          <w:rStyle w:val="url"/>
          <w:rFonts w:asciiTheme="minorHAnsi" w:hAnsiTheme="minorHAnsi" w:cstheme="minorHAnsi"/>
        </w:rPr>
        <w:fldChar w:fldCharType="end"/>
      </w:r>
      <w:r w:rsidR="003315B8">
        <w:rPr>
          <w:rStyle w:val="url"/>
          <w:rFonts w:asciiTheme="minorHAnsi" w:hAnsiTheme="minorHAnsi" w:cstheme="minorHAnsi"/>
        </w:rPr>
        <w:t xml:space="preserve"> </w:t>
      </w:r>
    </w:p>
    <w:p w14:paraId="26292AB9" w14:textId="7D8CE8DC" w:rsidR="003F61B3" w:rsidRPr="00691CC8" w:rsidDel="00133D33" w:rsidRDefault="009E6AC6" w:rsidP="000179A5">
      <w:pPr>
        <w:pBdr>
          <w:bottom w:val="single" w:sz="12" w:space="1" w:color="auto"/>
        </w:pBdr>
        <w:ind w:left="540" w:hanging="540"/>
        <w:rPr>
          <w:del w:id="2763" w:author="Girmay, Ezana" w:date="2024-05-21T18:54:00Z"/>
          <w:rFonts w:asciiTheme="minorHAnsi" w:hAnsiTheme="minorHAnsi" w:cstheme="minorHAnsi"/>
          <w:b/>
          <w:color w:val="FFFFFF"/>
          <w:highlight w:val="darkCyan"/>
        </w:rPr>
      </w:pPr>
      <w:del w:id="2764" w:author="Girmay, Ezana" w:date="2024-05-21T18:54:00Z">
        <w:r w:rsidRPr="00691CC8" w:rsidDel="00133D33">
          <w:rPr>
            <w:rFonts w:asciiTheme="minorHAnsi" w:hAnsiTheme="minorHAnsi" w:cstheme="minorHAnsi"/>
          </w:rPr>
          <w:delText>With proper citation, include</w:delText>
        </w:r>
        <w:r w:rsidR="003F61B3" w:rsidRPr="00691CC8" w:rsidDel="00133D33">
          <w:rPr>
            <w:rFonts w:asciiTheme="minorHAnsi" w:hAnsiTheme="minorHAnsi" w:cstheme="minorHAnsi"/>
          </w:rPr>
          <w:delText xml:space="preserve"> all sources you have consulted in defining the application domain, any CASE tools used, and any other resources you have used</w:delText>
        </w:r>
        <w:r w:rsidR="00197F2A" w:rsidRPr="00691CC8" w:rsidDel="00133D33">
          <w:rPr>
            <w:rFonts w:asciiTheme="minorHAnsi" w:hAnsiTheme="minorHAnsi" w:cstheme="minorHAnsi"/>
          </w:rPr>
          <w:delText>.</w:delText>
        </w:r>
      </w:del>
      <w:del w:id="2765" w:author="Girmay, Ezana" w:date="2024-05-21T18:51:00Z">
        <w:r w:rsidR="00197F2A" w:rsidRPr="00691CC8" w:rsidDel="00133D33">
          <w:rPr>
            <w:rFonts w:asciiTheme="minorHAnsi" w:hAnsiTheme="minorHAnsi" w:cstheme="minorHAnsi"/>
          </w:rPr>
          <w:delText xml:space="preserve"> </w:delText>
        </w:r>
      </w:del>
      <w:del w:id="2766" w:author="Girmay, Ezana" w:date="2024-05-21T18:54:00Z">
        <w:r w:rsidR="00394F00" w:rsidRPr="00691CC8" w:rsidDel="00133D33">
          <w:rPr>
            <w:rFonts w:asciiTheme="minorHAnsi" w:hAnsiTheme="minorHAnsi" w:cstheme="minorHAnsi"/>
            <w:u w:val="words"/>
          </w:rPr>
          <w:delText>Everyone will</w:delText>
        </w:r>
        <w:r w:rsidR="003F61B3" w:rsidRPr="00691CC8" w:rsidDel="00133D33">
          <w:rPr>
            <w:rFonts w:asciiTheme="minorHAnsi" w:hAnsiTheme="minorHAnsi" w:cstheme="minorHAnsi"/>
            <w:u w:val="words"/>
          </w:rPr>
          <w:delText xml:space="preserve"> have a bibliography</w:delText>
        </w:r>
        <w:r w:rsidR="003F61B3" w:rsidRPr="00691CC8" w:rsidDel="00133D33">
          <w:rPr>
            <w:rFonts w:asciiTheme="minorHAnsi" w:hAnsiTheme="minorHAnsi" w:cstheme="minorHAnsi"/>
          </w:rPr>
          <w:delText xml:space="preserve"> since you will have at least used </w:delText>
        </w:r>
        <w:r w:rsidR="00D26946" w:rsidRPr="00691CC8" w:rsidDel="00133D33">
          <w:rPr>
            <w:rFonts w:asciiTheme="minorHAnsi" w:hAnsiTheme="minorHAnsi" w:cstheme="minorHAnsi"/>
          </w:rPr>
          <w:delText>Larman</w:delText>
        </w:r>
        <w:r w:rsidR="00F96B05" w:rsidRPr="00691CC8" w:rsidDel="00133D33">
          <w:rPr>
            <w:rFonts w:asciiTheme="minorHAnsi" w:hAnsiTheme="minorHAnsi" w:cstheme="minorHAnsi"/>
          </w:rPr>
          <w:delText xml:space="preserve">, </w:delText>
        </w:r>
        <w:r w:rsidR="00D56683" w:rsidRPr="00691CC8" w:rsidDel="00133D33">
          <w:rPr>
            <w:rFonts w:asciiTheme="minorHAnsi" w:hAnsiTheme="minorHAnsi" w:cstheme="minorHAnsi"/>
          </w:rPr>
          <w:delText>your drawing tool</w:delText>
        </w:r>
        <w:r w:rsidR="00F96B05" w:rsidRPr="00691CC8" w:rsidDel="00133D33">
          <w:rPr>
            <w:rFonts w:asciiTheme="minorHAnsi" w:hAnsiTheme="minorHAnsi" w:cstheme="minorHAnsi"/>
          </w:rPr>
          <w:delText xml:space="preserve">, </w:delText>
        </w:r>
        <w:r w:rsidR="003F61B3" w:rsidRPr="00691CC8" w:rsidDel="00133D33">
          <w:rPr>
            <w:rFonts w:asciiTheme="minorHAnsi" w:hAnsiTheme="minorHAnsi" w:cstheme="minorHAnsi"/>
          </w:rPr>
          <w:delText xml:space="preserve">and </w:delText>
        </w:r>
        <w:r w:rsidR="00CF5522" w:rsidRPr="00691CC8" w:rsidDel="00133D33">
          <w:rPr>
            <w:rFonts w:asciiTheme="minorHAnsi" w:hAnsiTheme="minorHAnsi" w:cstheme="minorHAnsi"/>
          </w:rPr>
          <w:delText xml:space="preserve">(possibly) your </w:delText>
        </w:r>
        <w:r w:rsidR="003F61B3" w:rsidRPr="00691CC8" w:rsidDel="00133D33">
          <w:rPr>
            <w:rFonts w:asciiTheme="minorHAnsi" w:hAnsiTheme="minorHAnsi" w:cstheme="minorHAnsi"/>
          </w:rPr>
          <w:delText>CSC 3150 notes</w:delText>
        </w:r>
        <w:r w:rsidR="00C32BEE" w:rsidRPr="00691CC8" w:rsidDel="00133D33">
          <w:rPr>
            <w:rFonts w:asciiTheme="minorHAnsi" w:hAnsiTheme="minorHAnsi" w:cstheme="minorHAnsi"/>
          </w:rPr>
          <w:delText xml:space="preserve"> or lecture recording</w:delText>
        </w:r>
        <w:r w:rsidR="003F61B3" w:rsidRPr="00691CC8" w:rsidDel="00133D33">
          <w:rPr>
            <w:rFonts w:asciiTheme="minorHAnsi" w:hAnsiTheme="minorHAnsi" w:cstheme="minorHAnsi"/>
          </w:rPr>
          <w:delText xml:space="preserve"> as guides</w:delText>
        </w:r>
        <w:r w:rsidR="00C14DF5" w:rsidRPr="00691CC8" w:rsidDel="00133D33">
          <w:rPr>
            <w:rFonts w:asciiTheme="minorHAnsi" w:hAnsiTheme="minorHAnsi" w:cstheme="minorHAnsi"/>
          </w:rPr>
          <w:delText>/</w:delText>
        </w:r>
        <w:r w:rsidR="00835CDB" w:rsidRPr="00691CC8" w:rsidDel="00133D33">
          <w:rPr>
            <w:rFonts w:asciiTheme="minorHAnsi" w:hAnsiTheme="minorHAnsi" w:cstheme="minorHAnsi"/>
          </w:rPr>
          <w:delText>tools</w:delText>
        </w:r>
        <w:r w:rsidR="00C32BEE" w:rsidRPr="00691CC8" w:rsidDel="00133D33">
          <w:rPr>
            <w:rFonts w:asciiTheme="minorHAnsi" w:hAnsiTheme="minorHAnsi" w:cstheme="minorHAnsi"/>
          </w:rPr>
          <w:delText>/references</w:delText>
        </w:r>
        <w:r w:rsidR="003F61B3" w:rsidRPr="00691CC8" w:rsidDel="00133D33">
          <w:rPr>
            <w:rFonts w:asciiTheme="minorHAnsi" w:hAnsiTheme="minorHAnsi" w:cstheme="minorHAnsi"/>
          </w:rPr>
          <w:delText>!</w:delText>
        </w:r>
      </w:del>
      <w:del w:id="2767" w:author="Girmay, Ezana" w:date="2024-05-21T18:51:00Z">
        <w:r w:rsidR="0081609E" w:rsidRPr="00691CC8" w:rsidDel="00133D33">
          <w:rPr>
            <w:rFonts w:asciiTheme="minorHAnsi" w:hAnsiTheme="minorHAnsi" w:cstheme="minorHAnsi"/>
          </w:rPr>
          <w:delText xml:space="preserve"> </w:delText>
        </w:r>
      </w:del>
      <w:del w:id="2768" w:author="Girmay, Ezana" w:date="2024-05-21T18:54:00Z">
        <w:r w:rsidR="0081609E" w:rsidRPr="00691CC8" w:rsidDel="00133D33">
          <w:rPr>
            <w:rFonts w:asciiTheme="minorHAnsi" w:hAnsiTheme="minorHAnsi" w:cstheme="minorHAnsi"/>
            <w:b/>
            <w:color w:val="FFFFFF"/>
            <w:highlight w:val="darkCyan"/>
          </w:rPr>
          <w:delText>Be sure to update the Bibliography for Part 2.</w:delText>
        </w:r>
      </w:del>
    </w:p>
    <w:p w14:paraId="1722AF45" w14:textId="77777777" w:rsidR="00852EF0" w:rsidRPr="00691CC8" w:rsidDel="00133D33" w:rsidRDefault="00852EF0">
      <w:pPr>
        <w:pBdr>
          <w:bottom w:val="single" w:sz="12" w:space="1" w:color="auto"/>
        </w:pBdr>
        <w:spacing w:before="120"/>
        <w:rPr>
          <w:del w:id="2769" w:author="Girmay, Ezana" w:date="2024-05-21T18:53:00Z"/>
          <w:rFonts w:asciiTheme="minorHAnsi" w:hAnsiTheme="minorHAnsi" w:cstheme="minorHAnsi"/>
          <w:b/>
          <w:color w:val="FFFFFF"/>
          <w:highlight w:val="darkCyan"/>
        </w:rPr>
      </w:pPr>
    </w:p>
    <w:p w14:paraId="479E8E17" w14:textId="77777777" w:rsidR="00852EF0" w:rsidRPr="00691CC8" w:rsidDel="00133D33" w:rsidRDefault="00852EF0">
      <w:pPr>
        <w:spacing w:before="120"/>
        <w:rPr>
          <w:del w:id="2770" w:author="Girmay, Ezana" w:date="2024-05-21T18:53:00Z"/>
          <w:rFonts w:asciiTheme="minorHAnsi" w:hAnsiTheme="minorHAnsi" w:cstheme="minorHAnsi"/>
          <w:b/>
          <w:color w:val="FFFFFF"/>
          <w:highlight w:val="darkCyan"/>
        </w:rPr>
      </w:pPr>
    </w:p>
    <w:p w14:paraId="1458CC5B" w14:textId="74516453" w:rsidR="00EA5029" w:rsidRPr="00691CC8" w:rsidDel="00133D33" w:rsidRDefault="00F705AB">
      <w:pPr>
        <w:spacing w:before="120"/>
        <w:rPr>
          <w:del w:id="2771" w:author="Girmay, Ezana" w:date="2024-05-21T18:53:00Z"/>
          <w:rFonts w:asciiTheme="minorHAnsi" w:hAnsiTheme="minorHAnsi" w:cstheme="minorHAnsi"/>
          <w:color w:val="0000FF"/>
          <w:bdr w:val="single" w:sz="4" w:space="0" w:color="0000FF"/>
        </w:rPr>
      </w:pPr>
      <w:del w:id="2772" w:author="Girmay, Ezana" w:date="2024-05-21T18:53:00Z">
        <w:r w:rsidRPr="00691CC8" w:rsidDel="00133D33">
          <w:rPr>
            <w:rFonts w:asciiTheme="minorHAnsi" w:hAnsiTheme="minorHAnsi" w:cstheme="minorHAnsi"/>
            <w:b/>
            <w:color w:val="FFFFFF"/>
            <w:highlight w:val="darkCyan"/>
          </w:rPr>
          <w:delText>For Part 2 submission</w:delText>
        </w:r>
        <w:r w:rsidRPr="00691CC8" w:rsidDel="00133D33">
          <w:rPr>
            <w:rFonts w:asciiTheme="minorHAnsi" w:hAnsiTheme="minorHAnsi" w:cstheme="minorHAnsi"/>
            <w:b/>
            <w:bCs/>
            <w:i/>
            <w:iCs/>
            <w:color w:val="0000FF"/>
            <w:bdr w:val="single" w:sz="4" w:space="0" w:color="0000FF"/>
          </w:rPr>
          <w:delText>:</w:delText>
        </w:r>
        <w:r w:rsidR="003F61B3" w:rsidRPr="00691CC8" w:rsidDel="00133D33">
          <w:rPr>
            <w:rFonts w:asciiTheme="minorHAnsi" w:hAnsiTheme="minorHAnsi" w:cstheme="minorHAnsi"/>
            <w:color w:val="0000FF"/>
            <w:bdr w:val="single" w:sz="4" w:space="0" w:color="0000FF"/>
          </w:rPr>
          <w:delText xml:space="preserve"> </w:delText>
        </w:r>
      </w:del>
    </w:p>
    <w:p w14:paraId="2DA48E09" w14:textId="01B6595E" w:rsidR="00EA5029" w:rsidRPr="00691CC8" w:rsidDel="00133D33" w:rsidRDefault="001416CF" w:rsidP="00EA5029">
      <w:pPr>
        <w:numPr>
          <w:ilvl w:val="0"/>
          <w:numId w:val="10"/>
        </w:numPr>
        <w:rPr>
          <w:del w:id="2773" w:author="Girmay, Ezana" w:date="2024-05-21T18:53:00Z"/>
          <w:rFonts w:asciiTheme="minorHAnsi" w:hAnsiTheme="minorHAnsi" w:cstheme="minorHAnsi"/>
          <w:color w:val="000000"/>
        </w:rPr>
      </w:pPr>
      <w:del w:id="2774" w:author="Girmay, Ezana" w:date="2024-05-21T18:53:00Z">
        <w:r w:rsidRPr="00691CC8" w:rsidDel="00133D33">
          <w:rPr>
            <w:rFonts w:asciiTheme="minorHAnsi" w:hAnsiTheme="minorHAnsi" w:cstheme="minorHAnsi"/>
          </w:rPr>
          <w:delText>All the</w:delText>
        </w:r>
        <w:r w:rsidR="003F61B3" w:rsidRPr="00691CC8" w:rsidDel="00133D33">
          <w:rPr>
            <w:rFonts w:asciiTheme="minorHAnsi" w:hAnsiTheme="minorHAnsi" w:cstheme="minorHAnsi"/>
          </w:rPr>
          <w:delText xml:space="preserve"> above sections are to be included</w:delText>
        </w:r>
        <w:r w:rsidR="00DD334B" w:rsidRPr="00691CC8" w:rsidDel="00133D33">
          <w:rPr>
            <w:rFonts w:asciiTheme="minorHAnsi" w:hAnsiTheme="minorHAnsi" w:cstheme="minorHAnsi"/>
          </w:rPr>
          <w:delText xml:space="preserve"> as a single document</w:delText>
        </w:r>
        <w:r w:rsidR="00197F2A" w:rsidRPr="00691CC8" w:rsidDel="00133D33">
          <w:rPr>
            <w:rFonts w:asciiTheme="minorHAnsi" w:hAnsiTheme="minorHAnsi" w:cstheme="minorHAnsi"/>
          </w:rPr>
          <w:delText xml:space="preserve">. </w:delText>
        </w:r>
      </w:del>
    </w:p>
    <w:p w14:paraId="1CE9B3FB" w14:textId="0D3CFA0A" w:rsidR="00EA5029" w:rsidRPr="00691CC8" w:rsidDel="00133D33" w:rsidRDefault="003F61B3" w:rsidP="00EA5029">
      <w:pPr>
        <w:numPr>
          <w:ilvl w:val="0"/>
          <w:numId w:val="10"/>
        </w:numPr>
        <w:rPr>
          <w:del w:id="2775" w:author="Girmay, Ezana" w:date="2024-05-21T18:53:00Z"/>
          <w:rFonts w:asciiTheme="minorHAnsi" w:hAnsiTheme="minorHAnsi" w:cstheme="minorHAnsi"/>
          <w:color w:val="000000"/>
        </w:rPr>
      </w:pPr>
      <w:del w:id="2776" w:author="Girmay, Ezana" w:date="2024-05-21T18:53:00Z">
        <w:r w:rsidRPr="00691CC8" w:rsidDel="00133D33">
          <w:rPr>
            <w:rFonts w:asciiTheme="minorHAnsi" w:hAnsiTheme="minorHAnsi" w:cstheme="minorHAnsi"/>
          </w:rPr>
          <w:delText xml:space="preserve">All corrections </w:delText>
        </w:r>
        <w:r w:rsidR="00EA5029" w:rsidRPr="00691CC8" w:rsidDel="00133D33">
          <w:rPr>
            <w:rFonts w:asciiTheme="minorHAnsi" w:hAnsiTheme="minorHAnsi" w:cstheme="minorHAnsi"/>
          </w:rPr>
          <w:delText>and suggestions from</w:delText>
        </w:r>
        <w:r w:rsidRPr="00691CC8" w:rsidDel="00133D33">
          <w:rPr>
            <w:rFonts w:asciiTheme="minorHAnsi" w:hAnsiTheme="minorHAnsi" w:cstheme="minorHAnsi"/>
          </w:rPr>
          <w:delText xml:space="preserve"> the grader are to be addressed</w:delText>
        </w:r>
        <w:r w:rsidR="00DD334B" w:rsidRPr="00691CC8" w:rsidDel="00133D33">
          <w:rPr>
            <w:rFonts w:asciiTheme="minorHAnsi" w:hAnsiTheme="minorHAnsi" w:cstheme="minorHAnsi"/>
          </w:rPr>
          <w:delText>, as are a</w:delText>
        </w:r>
        <w:r w:rsidR="00EA5029" w:rsidRPr="00691CC8" w:rsidDel="00133D33">
          <w:rPr>
            <w:rFonts w:asciiTheme="minorHAnsi" w:hAnsiTheme="minorHAnsi" w:cstheme="minorHAnsi"/>
          </w:rPr>
          <w:delText>ll customer questions</w:delText>
        </w:r>
        <w:r w:rsidR="00394F00" w:rsidRPr="00691CC8" w:rsidDel="00133D33">
          <w:rPr>
            <w:rFonts w:asciiTheme="minorHAnsi" w:hAnsiTheme="minorHAnsi" w:cstheme="minorHAnsi"/>
          </w:rPr>
          <w:delText xml:space="preserve"> </w:delText>
        </w:r>
        <w:r w:rsidR="0081527F" w:rsidRPr="00691CC8" w:rsidDel="00133D33">
          <w:rPr>
            <w:rFonts w:asciiTheme="minorHAnsi" w:hAnsiTheme="minorHAnsi" w:cstheme="minorHAnsi"/>
          </w:rPr>
          <w:delText>received</w:delText>
        </w:r>
        <w:r w:rsidR="00EA5029" w:rsidRPr="00691CC8" w:rsidDel="00133D33">
          <w:rPr>
            <w:rFonts w:asciiTheme="minorHAnsi" w:hAnsiTheme="minorHAnsi" w:cstheme="minorHAnsi"/>
          </w:rPr>
          <w:delText xml:space="preserve"> in the document</w:delText>
        </w:r>
        <w:r w:rsidR="00394F00" w:rsidRPr="00691CC8" w:rsidDel="00133D33">
          <w:rPr>
            <w:rFonts w:asciiTheme="minorHAnsi" w:hAnsiTheme="minorHAnsi" w:cstheme="minorHAnsi"/>
          </w:rPr>
          <w:delText xml:space="preserve"> reviews</w:delText>
        </w:r>
        <w:r w:rsidR="00EA5029" w:rsidRPr="00691CC8" w:rsidDel="00133D33">
          <w:rPr>
            <w:rFonts w:asciiTheme="minorHAnsi" w:hAnsiTheme="minorHAnsi" w:cstheme="minorHAnsi"/>
          </w:rPr>
          <w:delText>.</w:delText>
        </w:r>
      </w:del>
    </w:p>
    <w:p w14:paraId="5F8A7395" w14:textId="76E6BB7D" w:rsidR="00852EF0" w:rsidRPr="00691CC8" w:rsidDel="00133D33" w:rsidRDefault="003F61B3" w:rsidP="000D3928">
      <w:pPr>
        <w:numPr>
          <w:ilvl w:val="0"/>
          <w:numId w:val="10"/>
        </w:numPr>
        <w:rPr>
          <w:del w:id="2777" w:author="Girmay, Ezana" w:date="2024-05-21T18:53:00Z"/>
          <w:rFonts w:asciiTheme="minorHAnsi" w:hAnsiTheme="minorHAnsi" w:cstheme="minorHAnsi"/>
          <w:color w:val="FFFFFF" w:themeColor="background1"/>
          <w:highlight w:val="darkCyan"/>
          <w:u w:val="single"/>
        </w:rPr>
      </w:pPr>
      <w:del w:id="2778" w:author="Girmay, Ezana" w:date="2024-05-21T18:53:00Z">
        <w:r w:rsidRPr="00691CC8" w:rsidDel="00133D33">
          <w:rPr>
            <w:rFonts w:asciiTheme="minorHAnsi" w:hAnsiTheme="minorHAnsi" w:cstheme="minorHAnsi"/>
          </w:rPr>
          <w:delText>Any changes to the first submission</w:delText>
        </w:r>
        <w:r w:rsidR="00197F2A" w:rsidRPr="00691CC8" w:rsidDel="00133D33">
          <w:rPr>
            <w:rFonts w:asciiTheme="minorHAnsi" w:hAnsiTheme="minorHAnsi" w:cstheme="minorHAnsi"/>
          </w:rPr>
          <w:delText>'</w:delText>
        </w:r>
        <w:r w:rsidRPr="00691CC8" w:rsidDel="00133D33">
          <w:rPr>
            <w:rFonts w:asciiTheme="minorHAnsi" w:hAnsiTheme="minorHAnsi" w:cstheme="minorHAnsi"/>
          </w:rPr>
          <w:delText xml:space="preserve">s functional requirements or feasibility study </w:delText>
        </w:r>
        <w:r w:rsidR="00394F00" w:rsidRPr="00691CC8" w:rsidDel="00133D33">
          <w:rPr>
            <w:rFonts w:asciiTheme="minorHAnsi" w:hAnsiTheme="minorHAnsi" w:cstheme="minorHAnsi"/>
          </w:rPr>
          <w:delText>resulting from</w:delText>
        </w:r>
        <w:r w:rsidRPr="00691CC8" w:rsidDel="00133D33">
          <w:rPr>
            <w:rFonts w:asciiTheme="minorHAnsi" w:hAnsiTheme="minorHAnsi" w:cstheme="minorHAnsi"/>
          </w:rPr>
          <w:delText xml:space="preserve"> what you learned while creating the second half of the document </w:delText>
        </w:r>
        <w:r w:rsidR="00EA5029" w:rsidRPr="00691CC8" w:rsidDel="00133D33">
          <w:rPr>
            <w:rFonts w:asciiTheme="minorHAnsi" w:hAnsiTheme="minorHAnsi" w:cstheme="minorHAnsi"/>
          </w:rPr>
          <w:delText>should be made</w:delText>
        </w:r>
        <w:r w:rsidR="00C14DF5" w:rsidRPr="00691CC8" w:rsidDel="00133D33">
          <w:rPr>
            <w:rFonts w:asciiTheme="minorHAnsi" w:hAnsiTheme="minorHAnsi" w:cstheme="minorHAnsi"/>
          </w:rPr>
          <w:delText xml:space="preserve"> in</w:delText>
        </w:r>
        <w:r w:rsidR="00394F00" w:rsidRPr="00691CC8" w:rsidDel="00133D33">
          <w:rPr>
            <w:rFonts w:asciiTheme="minorHAnsi" w:hAnsiTheme="minorHAnsi" w:cstheme="minorHAnsi"/>
          </w:rPr>
          <w:delText xml:space="preserve"> each </w:delText>
        </w:r>
        <w:r w:rsidR="009E6AC6" w:rsidRPr="00691CC8" w:rsidDel="00133D33">
          <w:rPr>
            <w:rFonts w:asciiTheme="minorHAnsi" w:hAnsiTheme="minorHAnsi" w:cstheme="minorHAnsi"/>
          </w:rPr>
          <w:delText>section</w:delText>
        </w:r>
        <w:r w:rsidR="00EA5029" w:rsidRPr="00691CC8" w:rsidDel="00133D33">
          <w:rPr>
            <w:rFonts w:asciiTheme="minorHAnsi" w:hAnsiTheme="minorHAnsi" w:cstheme="minorHAnsi"/>
          </w:rPr>
          <w:delText>.</w:delText>
        </w:r>
      </w:del>
      <w:del w:id="2779" w:author="Girmay, Ezana" w:date="2024-05-21T18:51:00Z">
        <w:r w:rsidR="00EA1B94" w:rsidRPr="00691CC8" w:rsidDel="00133D33">
          <w:rPr>
            <w:rFonts w:asciiTheme="minorHAnsi" w:hAnsiTheme="minorHAnsi" w:cstheme="minorHAnsi"/>
          </w:rPr>
          <w:delText xml:space="preserve"> </w:delText>
        </w:r>
      </w:del>
      <w:del w:id="2780" w:author="Girmay, Ezana" w:date="2024-05-21T18:53:00Z">
        <w:r w:rsidR="00EA1B94" w:rsidRPr="00691CC8" w:rsidDel="00133D33">
          <w:rPr>
            <w:rFonts w:asciiTheme="minorHAnsi" w:hAnsiTheme="minorHAnsi" w:cstheme="minorHAnsi"/>
            <w:color w:val="FFFFFF" w:themeColor="background1"/>
            <w:highlight w:val="darkCyan"/>
            <w:u w:val="single"/>
          </w:rPr>
          <w:delText xml:space="preserve">Use </w:delText>
        </w:r>
        <w:r w:rsidR="00311F83" w:rsidRPr="00691CC8" w:rsidDel="00133D33">
          <w:rPr>
            <w:rFonts w:asciiTheme="minorHAnsi" w:hAnsiTheme="minorHAnsi" w:cstheme="minorHAnsi"/>
            <w:color w:val="FFFFFF" w:themeColor="background1"/>
            <w:highlight w:val="darkCyan"/>
            <w:u w:val="single"/>
          </w:rPr>
          <w:delText>"</w:delText>
        </w:r>
        <w:r w:rsidR="00852EF0" w:rsidRPr="00691CC8" w:rsidDel="00133D33">
          <w:rPr>
            <w:rFonts w:asciiTheme="minorHAnsi" w:hAnsiTheme="minorHAnsi" w:cstheme="minorHAnsi"/>
            <w:i/>
            <w:iCs/>
            <w:color w:val="FFFFFF" w:themeColor="background1"/>
            <w:highlight w:val="darkCyan"/>
            <w:u w:val="single"/>
          </w:rPr>
          <w:delText>T</w:delText>
        </w:r>
        <w:r w:rsidR="00EA1B94" w:rsidRPr="00691CC8" w:rsidDel="00133D33">
          <w:rPr>
            <w:rFonts w:asciiTheme="minorHAnsi" w:hAnsiTheme="minorHAnsi" w:cstheme="minorHAnsi"/>
            <w:i/>
            <w:iCs/>
            <w:color w:val="FFFFFF" w:themeColor="background1"/>
            <w:highlight w:val="darkCyan"/>
            <w:u w:val="single"/>
          </w:rPr>
          <w:delText>rack</w:delText>
        </w:r>
        <w:r w:rsidR="00311F83" w:rsidRPr="00691CC8" w:rsidDel="00133D33">
          <w:rPr>
            <w:rFonts w:asciiTheme="minorHAnsi" w:hAnsiTheme="minorHAnsi" w:cstheme="minorHAnsi"/>
            <w:i/>
            <w:iCs/>
            <w:color w:val="FFFFFF" w:themeColor="background1"/>
            <w:highlight w:val="darkCyan"/>
            <w:u w:val="single"/>
          </w:rPr>
          <w:delText xml:space="preserve"> </w:delText>
        </w:r>
        <w:r w:rsidR="00852EF0" w:rsidRPr="00691CC8" w:rsidDel="00133D33">
          <w:rPr>
            <w:rFonts w:asciiTheme="minorHAnsi" w:hAnsiTheme="minorHAnsi" w:cstheme="minorHAnsi"/>
            <w:i/>
            <w:iCs/>
            <w:color w:val="FFFFFF" w:themeColor="background1"/>
            <w:highlight w:val="darkCyan"/>
            <w:u w:val="single"/>
          </w:rPr>
          <w:delText>C</w:delText>
        </w:r>
        <w:r w:rsidR="00EA1B94" w:rsidRPr="00691CC8" w:rsidDel="00133D33">
          <w:rPr>
            <w:rFonts w:asciiTheme="minorHAnsi" w:hAnsiTheme="minorHAnsi" w:cstheme="minorHAnsi"/>
            <w:i/>
            <w:iCs/>
            <w:color w:val="FFFFFF" w:themeColor="background1"/>
            <w:highlight w:val="darkCyan"/>
            <w:u w:val="single"/>
          </w:rPr>
          <w:delText>hanges</w:delText>
        </w:r>
        <w:r w:rsidR="00311F83" w:rsidRPr="00691CC8" w:rsidDel="00133D33">
          <w:rPr>
            <w:rFonts w:asciiTheme="minorHAnsi" w:hAnsiTheme="minorHAnsi" w:cstheme="minorHAnsi"/>
            <w:i/>
            <w:iCs/>
            <w:color w:val="FFFFFF" w:themeColor="background1"/>
            <w:highlight w:val="darkCyan"/>
            <w:u w:val="single"/>
          </w:rPr>
          <w:delText>"</w:delText>
        </w:r>
        <w:r w:rsidR="00EA1B94" w:rsidRPr="00691CC8" w:rsidDel="00133D33">
          <w:rPr>
            <w:rFonts w:asciiTheme="minorHAnsi" w:hAnsiTheme="minorHAnsi" w:cstheme="minorHAnsi"/>
            <w:color w:val="FFFFFF" w:themeColor="background1"/>
            <w:highlight w:val="darkCyan"/>
            <w:u w:val="single"/>
          </w:rPr>
          <w:delText xml:space="preserve"> </w:delText>
        </w:r>
        <w:r w:rsidR="00852EF0" w:rsidRPr="00691CC8" w:rsidDel="00133D33">
          <w:rPr>
            <w:rFonts w:asciiTheme="minorHAnsi" w:hAnsiTheme="minorHAnsi" w:cstheme="minorHAnsi"/>
            <w:color w:val="FFFFFF" w:themeColor="background1"/>
            <w:highlight w:val="darkCyan"/>
            <w:u w:val="single"/>
          </w:rPr>
          <w:delText xml:space="preserve">in MS Word </w:delText>
        </w:r>
        <w:r w:rsidR="001416CF" w:rsidRPr="00691CC8" w:rsidDel="00133D33">
          <w:rPr>
            <w:rFonts w:asciiTheme="minorHAnsi" w:hAnsiTheme="minorHAnsi" w:cstheme="minorHAnsi"/>
            <w:color w:val="FFFFFF" w:themeColor="background1"/>
            <w:highlight w:val="darkCyan"/>
            <w:u w:val="single"/>
          </w:rPr>
          <w:delText xml:space="preserve">so </w:delText>
        </w:r>
        <w:r w:rsidR="00852EF0" w:rsidRPr="00691CC8" w:rsidDel="00133D33">
          <w:rPr>
            <w:rFonts w:asciiTheme="minorHAnsi" w:hAnsiTheme="minorHAnsi" w:cstheme="minorHAnsi"/>
            <w:color w:val="FFFFFF" w:themeColor="background1"/>
            <w:highlight w:val="darkCyan"/>
            <w:u w:val="single"/>
          </w:rPr>
          <w:delText>all</w:delText>
        </w:r>
        <w:r w:rsidR="00EA1B94" w:rsidRPr="00691CC8" w:rsidDel="00133D33">
          <w:rPr>
            <w:rFonts w:asciiTheme="minorHAnsi" w:hAnsiTheme="minorHAnsi" w:cstheme="minorHAnsi"/>
            <w:color w:val="FFFFFF" w:themeColor="background1"/>
            <w:highlight w:val="darkCyan"/>
            <w:u w:val="single"/>
          </w:rPr>
          <w:delText xml:space="preserve"> </w:delText>
        </w:r>
        <w:r w:rsidR="001416CF" w:rsidRPr="00691CC8" w:rsidDel="00133D33">
          <w:rPr>
            <w:rFonts w:asciiTheme="minorHAnsi" w:hAnsiTheme="minorHAnsi" w:cstheme="minorHAnsi"/>
            <w:color w:val="FFFFFF" w:themeColor="background1"/>
            <w:highlight w:val="darkCyan"/>
            <w:u w:val="single"/>
          </w:rPr>
          <w:delText xml:space="preserve">the </w:delText>
        </w:r>
        <w:r w:rsidR="00EA1B94" w:rsidRPr="00691CC8" w:rsidDel="00133D33">
          <w:rPr>
            <w:rFonts w:asciiTheme="minorHAnsi" w:hAnsiTheme="minorHAnsi" w:cstheme="minorHAnsi"/>
            <w:color w:val="FFFFFF" w:themeColor="background1"/>
            <w:highlight w:val="darkCyan"/>
            <w:u w:val="single"/>
          </w:rPr>
          <w:delText>change</w:delText>
        </w:r>
        <w:r w:rsidR="00852EF0" w:rsidRPr="00691CC8" w:rsidDel="00133D33">
          <w:rPr>
            <w:rFonts w:asciiTheme="minorHAnsi" w:hAnsiTheme="minorHAnsi" w:cstheme="minorHAnsi"/>
            <w:color w:val="FFFFFF" w:themeColor="background1"/>
            <w:highlight w:val="darkCyan"/>
            <w:u w:val="single"/>
          </w:rPr>
          <w:delText>s from Part 1 to Part 2</w:delText>
        </w:r>
        <w:r w:rsidR="001416CF" w:rsidRPr="00691CC8" w:rsidDel="00133D33">
          <w:rPr>
            <w:rFonts w:asciiTheme="minorHAnsi" w:hAnsiTheme="minorHAnsi" w:cstheme="minorHAnsi"/>
            <w:color w:val="FFFFFF" w:themeColor="background1"/>
            <w:highlight w:val="darkCyan"/>
            <w:u w:val="single"/>
          </w:rPr>
          <w:delText xml:space="preserve"> are </w:delText>
        </w:r>
        <w:r w:rsidR="00C64276" w:rsidRPr="00691CC8" w:rsidDel="00133D33">
          <w:rPr>
            <w:rFonts w:asciiTheme="minorHAnsi" w:hAnsiTheme="minorHAnsi" w:cstheme="minorHAnsi"/>
            <w:color w:val="FFFFFF" w:themeColor="background1"/>
            <w:highlight w:val="darkCyan"/>
            <w:u w:val="single"/>
          </w:rPr>
          <w:delText>denoted</w:delText>
        </w:r>
        <w:r w:rsidR="00852EF0" w:rsidRPr="00691CC8" w:rsidDel="00133D33">
          <w:rPr>
            <w:rFonts w:asciiTheme="minorHAnsi" w:hAnsiTheme="minorHAnsi" w:cstheme="minorHAnsi"/>
            <w:color w:val="FFFFFF" w:themeColor="background1"/>
            <w:highlight w:val="darkCyan"/>
            <w:u w:val="single"/>
          </w:rPr>
          <w:delText>.</w:delText>
        </w:r>
      </w:del>
      <w:del w:id="2781" w:author="Girmay, Ezana" w:date="2024-05-21T18:51:00Z">
        <w:r w:rsidR="001416CF" w:rsidRPr="00691CC8" w:rsidDel="00133D33">
          <w:rPr>
            <w:rFonts w:asciiTheme="minorHAnsi" w:hAnsiTheme="minorHAnsi" w:cstheme="minorHAnsi"/>
            <w:color w:val="FFFFFF" w:themeColor="background1"/>
            <w:highlight w:val="darkCyan"/>
            <w:u w:val="single"/>
          </w:rPr>
          <w:delText xml:space="preserve"> </w:delText>
        </w:r>
      </w:del>
      <w:del w:id="2782" w:author="Girmay, Ezana" w:date="2024-05-21T18:53:00Z">
        <w:r w:rsidR="00E6540F" w:rsidRPr="00691CC8" w:rsidDel="00133D33">
          <w:rPr>
            <w:rFonts w:asciiTheme="minorHAnsi" w:hAnsiTheme="minorHAnsi" w:cstheme="minorHAnsi"/>
            <w:b/>
            <w:bCs/>
            <w:color w:val="FFFFFF" w:themeColor="background1"/>
            <w:highlight w:val="darkCyan"/>
            <w:u w:val="single"/>
          </w:rPr>
          <w:delText>Your submission may be returned to you if you do not do this</w:delText>
        </w:r>
        <w:r w:rsidR="001416CF" w:rsidRPr="00691CC8" w:rsidDel="00133D33">
          <w:rPr>
            <w:rFonts w:asciiTheme="minorHAnsi" w:hAnsiTheme="minorHAnsi" w:cstheme="minorHAnsi"/>
            <w:color w:val="FFFFFF" w:themeColor="background1"/>
            <w:u w:val="single"/>
          </w:rPr>
          <w:delText>.</w:delText>
        </w:r>
      </w:del>
      <w:del w:id="2783" w:author="Girmay, Ezana" w:date="2024-05-21T18:51:00Z">
        <w:r w:rsidR="00852EF0" w:rsidRPr="00691CC8" w:rsidDel="00133D33">
          <w:rPr>
            <w:rFonts w:asciiTheme="minorHAnsi" w:hAnsiTheme="minorHAnsi" w:cstheme="minorHAnsi"/>
          </w:rPr>
          <w:delText xml:space="preserve"> </w:delText>
        </w:r>
      </w:del>
      <w:del w:id="2784" w:author="Girmay, Ezana" w:date="2024-05-21T18:53:00Z">
        <w:r w:rsidR="00C874B8" w:rsidRPr="00691CC8" w:rsidDel="00133D33">
          <w:rPr>
            <w:rFonts w:asciiTheme="minorHAnsi" w:hAnsiTheme="minorHAnsi" w:cstheme="minorHAnsi"/>
          </w:rPr>
          <w:delText>Remember</w:delText>
        </w:r>
        <w:r w:rsidR="00852EF0" w:rsidRPr="00691CC8" w:rsidDel="00133D33">
          <w:rPr>
            <w:rFonts w:asciiTheme="minorHAnsi" w:hAnsiTheme="minorHAnsi" w:cstheme="minorHAnsi"/>
          </w:rPr>
          <w:delText xml:space="preserve"> </w:delText>
        </w:r>
        <w:r w:rsidR="00C64276" w:rsidRPr="00691CC8" w:rsidDel="00133D33">
          <w:rPr>
            <w:rFonts w:asciiTheme="minorHAnsi" w:hAnsiTheme="minorHAnsi" w:cstheme="minorHAnsi"/>
          </w:rPr>
          <w:delText xml:space="preserve">that </w:delText>
        </w:r>
        <w:r w:rsidR="00852EF0" w:rsidRPr="00691CC8" w:rsidDel="00133D33">
          <w:rPr>
            <w:rFonts w:asciiTheme="minorHAnsi" w:hAnsiTheme="minorHAnsi" w:cstheme="minorHAnsi"/>
          </w:rPr>
          <w:delText xml:space="preserve">the reader can always turn off </w:delText>
        </w:r>
        <w:r w:rsidR="00311F83" w:rsidRPr="00691CC8" w:rsidDel="00133D33">
          <w:rPr>
            <w:rFonts w:asciiTheme="minorHAnsi" w:hAnsiTheme="minorHAnsi" w:cstheme="minorHAnsi"/>
          </w:rPr>
          <w:delText>"</w:delText>
        </w:r>
        <w:r w:rsidR="00852EF0" w:rsidRPr="00691CC8" w:rsidDel="00133D33">
          <w:rPr>
            <w:rFonts w:asciiTheme="minorHAnsi" w:hAnsiTheme="minorHAnsi" w:cstheme="minorHAnsi"/>
            <w:i/>
            <w:iCs/>
          </w:rPr>
          <w:delText>Track</w:delText>
        </w:r>
        <w:r w:rsidR="00311F83" w:rsidRPr="00691CC8" w:rsidDel="00133D33">
          <w:rPr>
            <w:rFonts w:asciiTheme="minorHAnsi" w:hAnsiTheme="minorHAnsi" w:cstheme="minorHAnsi"/>
            <w:i/>
            <w:iCs/>
          </w:rPr>
          <w:delText xml:space="preserve"> </w:delText>
        </w:r>
        <w:r w:rsidR="00852EF0" w:rsidRPr="00691CC8" w:rsidDel="00133D33">
          <w:rPr>
            <w:rFonts w:asciiTheme="minorHAnsi" w:hAnsiTheme="minorHAnsi" w:cstheme="minorHAnsi"/>
            <w:i/>
            <w:iCs/>
          </w:rPr>
          <w:delText>Changes</w:delText>
        </w:r>
        <w:r w:rsidR="00311F83" w:rsidRPr="00691CC8" w:rsidDel="00133D33">
          <w:rPr>
            <w:rFonts w:asciiTheme="minorHAnsi" w:hAnsiTheme="minorHAnsi" w:cstheme="minorHAnsi"/>
            <w:i/>
            <w:iCs/>
          </w:rPr>
          <w:delText>"</w:delText>
        </w:r>
        <w:r w:rsidR="00852EF0" w:rsidRPr="00691CC8" w:rsidDel="00133D33">
          <w:rPr>
            <w:rFonts w:asciiTheme="minorHAnsi" w:hAnsiTheme="minorHAnsi" w:cstheme="minorHAnsi"/>
          </w:rPr>
          <w:delText xml:space="preserve"> </w:delText>
        </w:r>
        <w:r w:rsidR="00E6540F" w:rsidRPr="00691CC8" w:rsidDel="00133D33">
          <w:rPr>
            <w:rFonts w:asciiTheme="minorHAnsi" w:hAnsiTheme="minorHAnsi" w:cstheme="minorHAnsi"/>
          </w:rPr>
          <w:delText>to</w:delText>
        </w:r>
        <w:r w:rsidR="00852EF0" w:rsidRPr="00691CC8" w:rsidDel="00133D33">
          <w:rPr>
            <w:rFonts w:asciiTheme="minorHAnsi" w:hAnsiTheme="minorHAnsi" w:cstheme="minorHAnsi"/>
          </w:rPr>
          <w:delText xml:space="preserve"> see a clean Part 2</w:delText>
        </w:r>
        <w:r w:rsidR="00C14DF5" w:rsidRPr="00691CC8" w:rsidDel="00133D33">
          <w:rPr>
            <w:rFonts w:asciiTheme="minorHAnsi" w:hAnsiTheme="minorHAnsi" w:cstheme="minorHAnsi"/>
          </w:rPr>
          <w:delText xml:space="preserve"> document artifact</w:delText>
        </w:r>
        <w:r w:rsidR="00852EF0" w:rsidRPr="00691CC8" w:rsidDel="00133D33">
          <w:rPr>
            <w:rFonts w:asciiTheme="minorHAnsi" w:hAnsiTheme="minorHAnsi" w:cstheme="minorHAnsi"/>
          </w:rPr>
          <w:delText>.</w:delText>
        </w:r>
      </w:del>
      <w:del w:id="2785" w:author="Girmay, Ezana" w:date="2024-05-21T18:51:00Z">
        <w:r w:rsidR="00852EF0" w:rsidRPr="00691CC8" w:rsidDel="00133D33">
          <w:rPr>
            <w:rFonts w:asciiTheme="minorHAnsi" w:hAnsiTheme="minorHAnsi" w:cstheme="minorHAnsi"/>
          </w:rPr>
          <w:delText xml:space="preserve"> </w:delText>
        </w:r>
      </w:del>
      <w:del w:id="2786" w:author="Girmay, Ezana" w:date="2024-05-21T18:53:00Z">
        <w:r w:rsidR="00394F00" w:rsidRPr="00691CC8" w:rsidDel="00133D33">
          <w:rPr>
            <w:rFonts w:asciiTheme="minorHAnsi" w:hAnsiTheme="minorHAnsi" w:cstheme="minorHAnsi"/>
          </w:rPr>
          <w:delText xml:space="preserve">It would be best </w:delText>
        </w:r>
        <w:r w:rsidR="00C64276" w:rsidRPr="00691CC8" w:rsidDel="00133D33">
          <w:rPr>
            <w:rFonts w:asciiTheme="minorHAnsi" w:hAnsiTheme="minorHAnsi" w:cstheme="minorHAnsi"/>
          </w:rPr>
          <w:delText>to do</w:delText>
        </w:r>
        <w:r w:rsidR="00C14DF5" w:rsidRPr="00691CC8" w:rsidDel="00133D33">
          <w:rPr>
            <w:rFonts w:asciiTheme="minorHAnsi" w:hAnsiTheme="minorHAnsi" w:cstheme="minorHAnsi"/>
          </w:rPr>
          <w:delText xml:space="preserve"> this on a copy of your document before submitting it to Canvas</w:delText>
        </w:r>
        <w:r w:rsidR="00852EF0" w:rsidRPr="00691CC8" w:rsidDel="00133D33">
          <w:rPr>
            <w:rFonts w:asciiTheme="minorHAnsi" w:hAnsiTheme="minorHAnsi" w:cstheme="minorHAnsi"/>
          </w:rPr>
          <w:delText xml:space="preserve"> to </w:delText>
        </w:r>
        <w:r w:rsidR="00394F00" w:rsidRPr="00691CC8" w:rsidDel="00133D33">
          <w:rPr>
            <w:rFonts w:asciiTheme="minorHAnsi" w:hAnsiTheme="minorHAnsi" w:cstheme="minorHAnsi"/>
          </w:rPr>
          <w:delText>en</w:delText>
        </w:r>
        <w:r w:rsidR="00852EF0" w:rsidRPr="00691CC8" w:rsidDel="00133D33">
          <w:rPr>
            <w:rFonts w:asciiTheme="minorHAnsi" w:hAnsiTheme="minorHAnsi" w:cstheme="minorHAnsi"/>
          </w:rPr>
          <w:delText xml:space="preserve">sure that </w:delText>
        </w:r>
        <w:r w:rsidR="00C14DF5" w:rsidRPr="00691CC8" w:rsidDel="00133D33">
          <w:rPr>
            <w:rFonts w:asciiTheme="minorHAnsi" w:hAnsiTheme="minorHAnsi" w:cstheme="minorHAnsi"/>
          </w:rPr>
          <w:delText xml:space="preserve">the </w:delText>
        </w:r>
        <w:r w:rsidR="00852EF0" w:rsidRPr="00691CC8" w:rsidDel="00133D33">
          <w:rPr>
            <w:rFonts w:asciiTheme="minorHAnsi" w:hAnsiTheme="minorHAnsi" w:cstheme="minorHAnsi"/>
          </w:rPr>
          <w:delText xml:space="preserve">clean version formats </w:delText>
        </w:r>
        <w:r w:rsidR="00394F00" w:rsidRPr="00691CC8" w:rsidDel="00133D33">
          <w:rPr>
            <w:rFonts w:asciiTheme="minorHAnsi" w:hAnsiTheme="minorHAnsi" w:cstheme="minorHAnsi"/>
          </w:rPr>
          <w:delText>the way you</w:delText>
        </w:r>
        <w:r w:rsidR="00852EF0" w:rsidRPr="00691CC8" w:rsidDel="00133D33">
          <w:rPr>
            <w:rFonts w:asciiTheme="minorHAnsi" w:hAnsiTheme="minorHAnsi" w:cstheme="minorHAnsi"/>
          </w:rPr>
          <w:delText xml:space="preserve"> want it to</w:delText>
        </w:r>
        <w:r w:rsidR="00394F00" w:rsidRPr="00691CC8" w:rsidDel="00133D33">
          <w:rPr>
            <w:rFonts w:asciiTheme="minorHAnsi" w:hAnsiTheme="minorHAnsi" w:cstheme="minorHAnsi"/>
          </w:rPr>
          <w:delText xml:space="preserve"> look</w:delText>
        </w:r>
        <w:r w:rsidR="00852EF0" w:rsidRPr="00691CC8" w:rsidDel="00133D33">
          <w:rPr>
            <w:rFonts w:asciiTheme="minorHAnsi" w:hAnsiTheme="minorHAnsi" w:cstheme="minorHAnsi"/>
          </w:rPr>
          <w:delText>.</w:delText>
        </w:r>
      </w:del>
      <w:del w:id="2787" w:author="Girmay, Ezana" w:date="2024-05-21T18:51:00Z">
        <w:r w:rsidR="00852EF0" w:rsidRPr="00691CC8" w:rsidDel="00133D33">
          <w:rPr>
            <w:rFonts w:asciiTheme="minorHAnsi" w:hAnsiTheme="minorHAnsi" w:cstheme="minorHAnsi"/>
          </w:rPr>
          <w:delText xml:space="preserve"> </w:delText>
        </w:r>
      </w:del>
      <w:del w:id="2788" w:author="Girmay, Ezana" w:date="2024-05-21T18:53:00Z">
        <w:r w:rsidR="00852EF0" w:rsidRPr="00691CC8" w:rsidDel="00133D33">
          <w:rPr>
            <w:rFonts w:asciiTheme="minorHAnsi" w:hAnsiTheme="minorHAnsi" w:cstheme="minorHAnsi"/>
            <w:color w:val="FFFFFF" w:themeColor="background1"/>
            <w:highlight w:val="darkCyan"/>
            <w:u w:val="single"/>
          </w:rPr>
          <w:delText xml:space="preserve">But </w:delText>
        </w:r>
        <w:r w:rsidR="00394F00" w:rsidRPr="00691CC8" w:rsidDel="00133D33">
          <w:rPr>
            <w:rFonts w:asciiTheme="minorHAnsi" w:hAnsiTheme="minorHAnsi" w:cstheme="minorHAnsi"/>
            <w:color w:val="FFFFFF" w:themeColor="background1"/>
            <w:highlight w:val="darkCyan"/>
            <w:u w:val="single"/>
          </w:rPr>
          <w:delText xml:space="preserve">be sure to </w:delText>
        </w:r>
        <w:r w:rsidR="00852EF0" w:rsidRPr="00691CC8" w:rsidDel="00133D33">
          <w:rPr>
            <w:rFonts w:asciiTheme="minorHAnsi" w:hAnsiTheme="minorHAnsi" w:cstheme="minorHAnsi"/>
            <w:color w:val="FFFFFF" w:themeColor="background1"/>
            <w:highlight w:val="darkCyan"/>
            <w:u w:val="single"/>
          </w:rPr>
          <w:delText>submit</w:delText>
        </w:r>
        <w:r w:rsidR="00394F00" w:rsidRPr="00691CC8" w:rsidDel="00133D33">
          <w:rPr>
            <w:rFonts w:asciiTheme="minorHAnsi" w:hAnsiTheme="minorHAnsi" w:cstheme="minorHAnsi"/>
            <w:color w:val="FFFFFF" w:themeColor="background1"/>
            <w:highlight w:val="darkCyan"/>
            <w:u w:val="single"/>
          </w:rPr>
          <w:delText xml:space="preserve"> to Canvas </w:delText>
        </w:r>
        <w:r w:rsidR="00852EF0" w:rsidRPr="00691CC8" w:rsidDel="00133D33">
          <w:rPr>
            <w:rFonts w:asciiTheme="minorHAnsi" w:hAnsiTheme="minorHAnsi" w:cstheme="minorHAnsi"/>
            <w:color w:val="FFFFFF" w:themeColor="background1"/>
            <w:highlight w:val="darkCyan"/>
            <w:u w:val="single"/>
          </w:rPr>
          <w:delText xml:space="preserve">with </w:delText>
        </w:r>
        <w:r w:rsidR="00311F83" w:rsidRPr="00691CC8" w:rsidDel="00133D33">
          <w:rPr>
            <w:rFonts w:asciiTheme="minorHAnsi" w:hAnsiTheme="minorHAnsi" w:cstheme="minorHAnsi"/>
            <w:color w:val="FFFFFF" w:themeColor="background1"/>
            <w:highlight w:val="darkCyan"/>
            <w:u w:val="single"/>
          </w:rPr>
          <w:delText>"</w:delText>
        </w:r>
        <w:r w:rsidR="00852EF0" w:rsidRPr="00691CC8" w:rsidDel="00133D33">
          <w:rPr>
            <w:rFonts w:asciiTheme="minorHAnsi" w:hAnsiTheme="minorHAnsi" w:cstheme="minorHAnsi"/>
            <w:color w:val="FFFFFF" w:themeColor="background1"/>
            <w:highlight w:val="darkCyan"/>
            <w:u w:val="single"/>
          </w:rPr>
          <w:delText>Track</w:delText>
        </w:r>
        <w:r w:rsidR="00311F83" w:rsidRPr="00691CC8" w:rsidDel="00133D33">
          <w:rPr>
            <w:rFonts w:asciiTheme="minorHAnsi" w:hAnsiTheme="minorHAnsi" w:cstheme="minorHAnsi"/>
            <w:color w:val="FFFFFF" w:themeColor="background1"/>
            <w:highlight w:val="darkCyan"/>
            <w:u w:val="single"/>
          </w:rPr>
          <w:delText xml:space="preserve"> </w:delText>
        </w:r>
        <w:r w:rsidR="00852EF0" w:rsidRPr="00691CC8" w:rsidDel="00133D33">
          <w:rPr>
            <w:rFonts w:asciiTheme="minorHAnsi" w:hAnsiTheme="minorHAnsi" w:cstheme="minorHAnsi"/>
            <w:color w:val="FFFFFF" w:themeColor="background1"/>
            <w:highlight w:val="darkCyan"/>
            <w:u w:val="single"/>
          </w:rPr>
          <w:delText>Changes</w:delText>
        </w:r>
        <w:r w:rsidR="00311F83" w:rsidRPr="00691CC8" w:rsidDel="00133D33">
          <w:rPr>
            <w:rFonts w:asciiTheme="minorHAnsi" w:hAnsiTheme="minorHAnsi" w:cstheme="minorHAnsi"/>
            <w:color w:val="FFFFFF" w:themeColor="background1"/>
            <w:highlight w:val="darkCyan"/>
            <w:u w:val="single"/>
          </w:rPr>
          <w:delText>"</w:delText>
        </w:r>
        <w:r w:rsidR="00E6540F" w:rsidRPr="00691CC8" w:rsidDel="00133D33">
          <w:rPr>
            <w:rFonts w:asciiTheme="minorHAnsi" w:hAnsiTheme="minorHAnsi" w:cstheme="minorHAnsi"/>
            <w:color w:val="FFFFFF" w:themeColor="background1"/>
            <w:highlight w:val="darkCyan"/>
            <w:u w:val="single"/>
          </w:rPr>
          <w:delText xml:space="preserve"> turned</w:delText>
        </w:r>
        <w:r w:rsidR="00852EF0" w:rsidRPr="00691CC8" w:rsidDel="00133D33">
          <w:rPr>
            <w:rFonts w:asciiTheme="minorHAnsi" w:hAnsiTheme="minorHAnsi" w:cstheme="minorHAnsi"/>
            <w:color w:val="FFFFFF" w:themeColor="background1"/>
            <w:highlight w:val="darkCyan"/>
            <w:u w:val="single"/>
          </w:rPr>
          <w:delText xml:space="preserve"> on</w:delText>
        </w:r>
        <w:r w:rsidR="00C14DF5" w:rsidRPr="00691CC8" w:rsidDel="00133D33">
          <w:rPr>
            <w:rFonts w:asciiTheme="minorHAnsi" w:hAnsiTheme="minorHAnsi" w:cstheme="minorHAnsi"/>
            <w:color w:val="FFFFFF" w:themeColor="background1"/>
            <w:highlight w:val="darkCyan"/>
            <w:u w:val="single"/>
          </w:rPr>
          <w:delText xml:space="preserve"> so your </w:delText>
        </w:r>
        <w:r w:rsidR="00C14DF5" w:rsidRPr="00691CC8" w:rsidDel="00133D33">
          <w:rPr>
            <w:rFonts w:asciiTheme="minorHAnsi" w:hAnsiTheme="minorHAnsi" w:cstheme="minorHAnsi"/>
            <w:i/>
            <w:iCs/>
            <w:color w:val="FFFFFF" w:themeColor="background1"/>
            <w:highlight w:val="darkCyan"/>
            <w:u w:val="single"/>
          </w:rPr>
          <w:delText>Part 1 -&gt; Part 2</w:delText>
        </w:r>
        <w:r w:rsidR="00C14DF5" w:rsidRPr="00691CC8" w:rsidDel="00133D33">
          <w:rPr>
            <w:rFonts w:asciiTheme="minorHAnsi" w:hAnsiTheme="minorHAnsi" w:cstheme="minorHAnsi"/>
            <w:color w:val="FFFFFF" w:themeColor="background1"/>
            <w:highlight w:val="darkCyan"/>
            <w:u w:val="single"/>
          </w:rPr>
          <w:delText xml:space="preserve"> changes are </w:delText>
        </w:r>
        <w:r w:rsidR="00394F00" w:rsidRPr="00691CC8" w:rsidDel="00133D33">
          <w:rPr>
            <w:rFonts w:asciiTheme="minorHAnsi" w:hAnsiTheme="minorHAnsi" w:cstheme="minorHAnsi"/>
            <w:color w:val="FFFFFF" w:themeColor="background1"/>
            <w:highlight w:val="darkCyan"/>
            <w:u w:val="single"/>
          </w:rPr>
          <w:delText>apparent</w:delText>
        </w:r>
        <w:r w:rsidR="00852EF0" w:rsidRPr="00691CC8" w:rsidDel="00133D33">
          <w:rPr>
            <w:rFonts w:asciiTheme="minorHAnsi" w:hAnsiTheme="minorHAnsi" w:cstheme="minorHAnsi"/>
            <w:color w:val="FFFFFF" w:themeColor="background1"/>
            <w:highlight w:val="darkCyan"/>
            <w:u w:val="single"/>
          </w:rPr>
          <w:delText>.</w:delText>
        </w:r>
      </w:del>
    </w:p>
    <w:p w14:paraId="5D80FBA3" w14:textId="0CB3B3C2" w:rsidR="00C14DF5" w:rsidRPr="00691CC8" w:rsidDel="00133D33" w:rsidRDefault="00C14DF5" w:rsidP="00C14DF5">
      <w:pPr>
        <w:rPr>
          <w:del w:id="2789" w:author="Girmay, Ezana" w:date="2024-05-21T18:53:00Z"/>
          <w:rFonts w:asciiTheme="minorHAnsi" w:hAnsiTheme="minorHAnsi" w:cstheme="minorHAnsi"/>
          <w:color w:val="FFFFFF" w:themeColor="background1"/>
          <w:highlight w:val="darkCyan"/>
          <w:u w:val="single"/>
        </w:rPr>
      </w:pPr>
    </w:p>
    <w:p w14:paraId="38427442" w14:textId="5D8FC1AC" w:rsidR="00C14DF5" w:rsidRPr="00691CC8" w:rsidDel="00133D33" w:rsidRDefault="00C14DF5">
      <w:pPr>
        <w:rPr>
          <w:del w:id="2790" w:author="Girmay, Ezana" w:date="2024-05-21T18:53:00Z"/>
          <w:rFonts w:asciiTheme="minorHAnsi" w:hAnsiTheme="minorHAnsi" w:cstheme="minorHAnsi"/>
        </w:rPr>
      </w:pPr>
      <w:del w:id="2791" w:author="Girmay, Ezana" w:date="2024-05-21T18:53:00Z">
        <w:r w:rsidRPr="00691CC8" w:rsidDel="00133D33">
          <w:rPr>
            <w:rFonts w:asciiTheme="minorHAnsi" w:hAnsiTheme="minorHAnsi" w:cstheme="minorHAnsi"/>
          </w:rPr>
          <w:delText xml:space="preserve">That's it! </w:delText>
        </w:r>
      </w:del>
    </w:p>
    <w:p w14:paraId="6872CBDC" w14:textId="6F05DB4B" w:rsidR="00C14DF5" w:rsidRPr="00691CC8" w:rsidDel="00133D33" w:rsidRDefault="00C14DF5">
      <w:pPr>
        <w:rPr>
          <w:del w:id="2792" w:author="Girmay, Ezana" w:date="2024-05-21T18:53:00Z"/>
          <w:rFonts w:asciiTheme="minorHAnsi" w:hAnsiTheme="minorHAnsi" w:cstheme="minorHAnsi"/>
        </w:rPr>
      </w:pPr>
    </w:p>
    <w:p w14:paraId="4CAA6D50" w14:textId="0BD21BCE" w:rsidR="00852EF0" w:rsidRPr="00691CC8" w:rsidDel="00133D33" w:rsidRDefault="00C14DF5" w:rsidP="000D3928">
      <w:pPr>
        <w:numPr>
          <w:ilvl w:val="0"/>
          <w:numId w:val="10"/>
        </w:numPr>
        <w:rPr>
          <w:del w:id="2793" w:author="Girmay, Ezana" w:date="2024-05-21T18:53:00Z"/>
          <w:rFonts w:asciiTheme="minorHAnsi" w:hAnsiTheme="minorHAnsi" w:cstheme="minorHAnsi"/>
          <w:color w:val="FFFFFF" w:themeColor="background1"/>
          <w:highlight w:val="darkCyan"/>
          <w:u w:val="single"/>
        </w:rPr>
      </w:pPr>
      <w:del w:id="2794" w:author="Girmay, Ezana" w:date="2024-05-21T18:53:00Z">
        <w:r w:rsidRPr="00691CC8" w:rsidDel="00133D33">
          <w:rPr>
            <w:rFonts w:asciiTheme="minorHAnsi" w:hAnsiTheme="minorHAnsi" w:cstheme="minorHAnsi"/>
          </w:rPr>
          <w:delText>Good luc</w:delText>
        </w:r>
        <w:r w:rsidR="00394F00" w:rsidRPr="00691CC8" w:rsidDel="00133D33">
          <w:rPr>
            <w:rFonts w:asciiTheme="minorHAnsi" w:hAnsiTheme="minorHAnsi" w:cstheme="minorHAnsi"/>
          </w:rPr>
          <w:delText>k!</w:delText>
        </w:r>
      </w:del>
      <w:del w:id="2795" w:author="Girmay, Ezana" w:date="2024-05-21T18:51:00Z">
        <w:r w:rsidRPr="00691CC8" w:rsidDel="00133D33">
          <w:rPr>
            <w:rFonts w:asciiTheme="minorHAnsi" w:hAnsiTheme="minorHAnsi" w:cstheme="minorHAnsi"/>
          </w:rPr>
          <w:delText xml:space="preserve"> </w:delText>
        </w:r>
      </w:del>
      <w:del w:id="2796" w:author="Girmay, Ezana" w:date="2024-05-21T18:53:00Z">
        <w:r w:rsidRPr="00691CC8" w:rsidDel="00133D33">
          <w:rPr>
            <w:rFonts w:asciiTheme="minorHAnsi" w:hAnsiTheme="minorHAnsi" w:cstheme="minorHAnsi"/>
            <w:i/>
            <w:iCs/>
            <w:color w:val="FFFFFF" w:themeColor="background1"/>
            <w:highlight w:val="darkCyan"/>
            <w:u w:val="single"/>
          </w:rPr>
          <w:delText>Part 1 -&gt; Part 2</w:delText>
        </w:r>
        <w:r w:rsidRPr="00691CC8" w:rsidDel="00133D33">
          <w:rPr>
            <w:rFonts w:asciiTheme="minorHAnsi" w:hAnsiTheme="minorHAnsi" w:cstheme="minorHAnsi"/>
            <w:color w:val="FFFFFF" w:themeColor="background1"/>
            <w:highlight w:val="darkCyan"/>
            <w:u w:val="single"/>
          </w:rPr>
          <w:delText xml:space="preserve"> changes are </w:delText>
        </w:r>
        <w:r w:rsidR="00394F00" w:rsidRPr="00691CC8" w:rsidDel="00133D33">
          <w:rPr>
            <w:rFonts w:asciiTheme="minorHAnsi" w:hAnsiTheme="minorHAnsi" w:cstheme="minorHAnsi"/>
            <w:color w:val="FFFFFF" w:themeColor="background1"/>
            <w:highlight w:val="darkCyan"/>
            <w:u w:val="single"/>
          </w:rPr>
          <w:delText>apparent</w:delText>
        </w:r>
        <w:r w:rsidR="00852EF0" w:rsidRPr="00691CC8" w:rsidDel="00133D33">
          <w:rPr>
            <w:rFonts w:asciiTheme="minorHAnsi" w:hAnsiTheme="minorHAnsi" w:cstheme="minorHAnsi"/>
            <w:color w:val="FFFFFF" w:themeColor="background1"/>
            <w:highlight w:val="darkCyan"/>
            <w:u w:val="single"/>
          </w:rPr>
          <w:delText>.</w:delText>
        </w:r>
      </w:del>
    </w:p>
    <w:p w14:paraId="39B3DDFB" w14:textId="16816C07" w:rsidR="00C14DF5" w:rsidRPr="00691CC8" w:rsidDel="00133D33" w:rsidRDefault="00C14DF5" w:rsidP="00C14DF5">
      <w:pPr>
        <w:rPr>
          <w:del w:id="2797" w:author="Girmay, Ezana" w:date="2024-05-21T18:53:00Z"/>
          <w:rFonts w:asciiTheme="minorHAnsi" w:hAnsiTheme="minorHAnsi" w:cstheme="minorHAnsi"/>
          <w:color w:val="FFFFFF" w:themeColor="background1"/>
          <w:highlight w:val="darkCyan"/>
          <w:u w:val="single"/>
        </w:rPr>
      </w:pPr>
    </w:p>
    <w:p w14:paraId="136E3BC9" w14:textId="4A472B0D" w:rsidR="00C14DF5" w:rsidRPr="00691CC8" w:rsidDel="00133D33" w:rsidRDefault="00C14DF5">
      <w:pPr>
        <w:rPr>
          <w:del w:id="2798" w:author="Girmay, Ezana" w:date="2024-05-21T18:53:00Z"/>
          <w:rFonts w:asciiTheme="minorHAnsi" w:hAnsiTheme="minorHAnsi" w:cstheme="minorHAnsi"/>
        </w:rPr>
      </w:pPr>
      <w:del w:id="2799" w:author="Girmay, Ezana" w:date="2024-05-21T18:53:00Z">
        <w:r w:rsidRPr="00691CC8" w:rsidDel="00133D33">
          <w:rPr>
            <w:rFonts w:asciiTheme="minorHAnsi" w:hAnsiTheme="minorHAnsi" w:cstheme="minorHAnsi"/>
          </w:rPr>
          <w:delText xml:space="preserve">That's it! </w:delText>
        </w:r>
      </w:del>
    </w:p>
    <w:p w14:paraId="7616041D" w14:textId="274B6F29" w:rsidR="00C14DF5" w:rsidRPr="00691CC8" w:rsidDel="00133D33" w:rsidRDefault="00C14DF5">
      <w:pPr>
        <w:rPr>
          <w:del w:id="2800" w:author="Girmay, Ezana" w:date="2024-05-21T18:53:00Z"/>
          <w:rFonts w:asciiTheme="minorHAnsi" w:hAnsiTheme="minorHAnsi" w:cstheme="minorHAnsi"/>
        </w:rPr>
      </w:pPr>
    </w:p>
    <w:p w14:paraId="7395F083" w14:textId="6038D4D3" w:rsidR="00C14DF5" w:rsidRPr="00691CC8" w:rsidDel="00133D33" w:rsidRDefault="00C14DF5">
      <w:pPr>
        <w:rPr>
          <w:del w:id="2801" w:author="Girmay, Ezana" w:date="2024-05-21T18:53:00Z"/>
          <w:rFonts w:asciiTheme="minorHAnsi" w:hAnsiTheme="minorHAnsi" w:cstheme="minorHAnsi"/>
        </w:rPr>
      </w:pPr>
      <w:del w:id="2802" w:author="Girmay, Ezana" w:date="2024-05-21T18:53:00Z">
        <w:r w:rsidRPr="00691CC8" w:rsidDel="00133D33">
          <w:rPr>
            <w:rFonts w:asciiTheme="minorHAnsi" w:hAnsiTheme="minorHAnsi" w:cstheme="minorHAnsi"/>
          </w:rPr>
          <w:delText>Good luc</w:delText>
        </w:r>
        <w:r w:rsidR="00394F00" w:rsidRPr="00691CC8" w:rsidDel="00133D33">
          <w:rPr>
            <w:rFonts w:asciiTheme="minorHAnsi" w:hAnsiTheme="minorHAnsi" w:cstheme="minorHAnsi"/>
          </w:rPr>
          <w:delText>k!</w:delText>
        </w:r>
      </w:del>
      <w:del w:id="2803" w:author="Girmay, Ezana" w:date="2024-05-21T18:51:00Z">
        <w:r w:rsidRPr="00691CC8" w:rsidDel="00133D33">
          <w:rPr>
            <w:rFonts w:asciiTheme="minorHAnsi" w:hAnsiTheme="minorHAnsi" w:cstheme="minorHAnsi"/>
          </w:rPr>
          <w:delText xml:space="preserve"> </w:delText>
        </w:r>
      </w:del>
      <w:del w:id="2804" w:author="Girmay, Ezana" w:date="2024-05-21T18:53:00Z">
        <w:r w:rsidRPr="00691CC8" w:rsidDel="00133D33">
          <w:rPr>
            <w:rFonts w:asciiTheme="minorHAnsi" w:hAnsiTheme="minorHAnsi" w:cstheme="minorHAnsi"/>
          </w:rPr>
          <w:delText>I look forward to reading both parts of your System Proposal!</w:delText>
        </w:r>
      </w:del>
    </w:p>
    <w:p w14:paraId="7FE82580" w14:textId="4441DC87" w:rsidR="00C14DF5" w:rsidRPr="00691CC8" w:rsidDel="00133D33" w:rsidRDefault="00C14DF5">
      <w:pPr>
        <w:rPr>
          <w:del w:id="2805" w:author="Girmay, Ezana" w:date="2024-05-21T18:53:00Z"/>
          <w:rFonts w:asciiTheme="minorHAnsi" w:hAnsiTheme="minorHAnsi" w:cstheme="minorHAnsi"/>
        </w:rPr>
      </w:pPr>
      <w:del w:id="2806" w:author="Girmay, Ezana" w:date="2024-05-21T18:53:00Z">
        <w:r w:rsidRPr="00691CC8" w:rsidDel="00133D33">
          <w:rPr>
            <w:rFonts w:asciiTheme="minorHAnsi" w:hAnsiTheme="minorHAnsi" w:cstheme="minorHAnsi"/>
          </w:rPr>
          <w:delText>-Professor Andy</w:delText>
        </w:r>
      </w:del>
    </w:p>
    <w:p w14:paraId="6BB812BB" w14:textId="15F44793" w:rsidR="00CF5522" w:rsidRPr="00691CC8" w:rsidRDefault="00CF5522" w:rsidP="00205926">
      <w:pPr>
        <w:rPr>
          <w:rFonts w:asciiTheme="minorHAnsi" w:hAnsiTheme="minorHAnsi" w:cstheme="minorHAnsi"/>
          <w:color w:val="000000"/>
        </w:rPr>
      </w:pPr>
    </w:p>
    <w:sectPr w:rsidR="00CF5522" w:rsidRPr="00691CC8" w:rsidSect="001F07DE">
      <w:headerReference w:type="even" r:id="rId10"/>
      <w:headerReference w:type="default" r:id="rId11"/>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399E" w14:textId="77777777" w:rsidR="00712C77" w:rsidRDefault="00712C77" w:rsidP="00EE0798">
      <w:r>
        <w:separator/>
      </w:r>
    </w:p>
  </w:endnote>
  <w:endnote w:type="continuationSeparator" w:id="0">
    <w:p w14:paraId="26D3B877" w14:textId="77777777" w:rsidR="00712C77" w:rsidRDefault="00712C77" w:rsidP="00EE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6292" w14:textId="77777777" w:rsidR="00712C77" w:rsidRDefault="00712C77" w:rsidP="00EE0798">
      <w:r>
        <w:separator/>
      </w:r>
    </w:p>
  </w:footnote>
  <w:footnote w:type="continuationSeparator" w:id="0">
    <w:p w14:paraId="464CC091" w14:textId="77777777" w:rsidR="00712C77" w:rsidRDefault="00712C77" w:rsidP="00EE0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439229"/>
      <w:docPartObj>
        <w:docPartGallery w:val="Page Numbers (Top of Page)"/>
        <w:docPartUnique/>
      </w:docPartObj>
    </w:sdtPr>
    <w:sdtContent>
      <w:p w14:paraId="18B7688A" w14:textId="55391766" w:rsidR="00EE0798" w:rsidRDefault="00EE0798" w:rsidP="004000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17463" w14:textId="77777777" w:rsidR="00EE0798" w:rsidRDefault="00EE0798" w:rsidP="00EE07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08332"/>
      <w:docPartObj>
        <w:docPartGallery w:val="Page Numbers (Top of Page)"/>
        <w:docPartUnique/>
      </w:docPartObj>
    </w:sdtPr>
    <w:sdtEndPr>
      <w:rPr>
        <w:rStyle w:val="PageNumber"/>
        <w:color w:val="000000" w:themeColor="text1"/>
      </w:rPr>
    </w:sdtEndPr>
    <w:sdtContent>
      <w:p w14:paraId="7DB5D732" w14:textId="078127B6" w:rsidR="00EE0798" w:rsidRDefault="00EE0798" w:rsidP="004000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D69A325" w14:textId="77777777" w:rsidR="00EE0798" w:rsidRDefault="00EE0798" w:rsidP="00EE0798">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234E6"/>
    <w:multiLevelType w:val="hybridMultilevel"/>
    <w:tmpl w:val="AF88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4" w15:restartNumberingAfterBreak="0">
    <w:nsid w:val="0F085A7D"/>
    <w:multiLevelType w:val="multilevel"/>
    <w:tmpl w:val="14D6A1B8"/>
    <w:lvl w:ilvl="0">
      <w:start w:val="1"/>
      <w:numFmt w:val="decimal"/>
      <w:lvlText w:val="%1."/>
      <w:lvlJc w:val="left"/>
      <w:pPr>
        <w:ind w:left="6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380" w:hanging="108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15:restartNumberingAfterBreak="0">
    <w:nsid w:val="0F514B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E68A3"/>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0EB39CC"/>
    <w:multiLevelType w:val="hybridMultilevel"/>
    <w:tmpl w:val="3362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9" w15:restartNumberingAfterBreak="0">
    <w:nsid w:val="170B3E14"/>
    <w:multiLevelType w:val="hybridMultilevel"/>
    <w:tmpl w:val="A3F0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C11809"/>
    <w:multiLevelType w:val="multilevel"/>
    <w:tmpl w:val="F966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74535CB"/>
    <w:multiLevelType w:val="hybridMultilevel"/>
    <w:tmpl w:val="25D0ECA8"/>
    <w:lvl w:ilvl="0" w:tplc="0409000F">
      <w:start w:val="1"/>
      <w:numFmt w:val="decimal"/>
      <w:lvlText w:val="%1."/>
      <w:lvlJc w:val="left"/>
      <w:pPr>
        <w:ind w:left="81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6" w15:restartNumberingAfterBreak="0">
    <w:nsid w:val="2B9B1154"/>
    <w:multiLevelType w:val="hybridMultilevel"/>
    <w:tmpl w:val="E9E4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0FC"/>
    <w:multiLevelType w:val="hybridMultilevel"/>
    <w:tmpl w:val="13F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06F5A"/>
    <w:multiLevelType w:val="hybridMultilevel"/>
    <w:tmpl w:val="4DA0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A2F38"/>
    <w:multiLevelType w:val="hybridMultilevel"/>
    <w:tmpl w:val="6FAA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905DD"/>
    <w:multiLevelType w:val="hybridMultilevel"/>
    <w:tmpl w:val="20D6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A52B5"/>
    <w:multiLevelType w:val="multilevel"/>
    <w:tmpl w:val="F0464DF8"/>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C16831"/>
    <w:multiLevelType w:val="multilevel"/>
    <w:tmpl w:val="E18088A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25" w15:restartNumberingAfterBreak="0">
    <w:nsid w:val="4AB713CF"/>
    <w:multiLevelType w:val="multilevel"/>
    <w:tmpl w:val="424260E2"/>
    <w:lvl w:ilvl="0">
      <w:start w:val="1"/>
      <w:numFmt w:val="decimal"/>
      <w:lvlText w:val="%1."/>
      <w:lvlJc w:val="left"/>
      <w:pPr>
        <w:ind w:left="360" w:hanging="3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4E3409"/>
    <w:multiLevelType w:val="hybridMultilevel"/>
    <w:tmpl w:val="DD8CD50A"/>
    <w:lvl w:ilvl="0" w:tplc="EA9E44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E530CCC"/>
    <w:multiLevelType w:val="multilevel"/>
    <w:tmpl w:val="652CE03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DF0F46"/>
    <w:multiLevelType w:val="hybridMultilevel"/>
    <w:tmpl w:val="2A8E0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D6529A"/>
    <w:multiLevelType w:val="hybridMultilevel"/>
    <w:tmpl w:val="6FAA3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2" w15:restartNumberingAfterBreak="0">
    <w:nsid w:val="62942689"/>
    <w:multiLevelType w:val="hybridMultilevel"/>
    <w:tmpl w:val="33F6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34" w15:restartNumberingAfterBreak="0">
    <w:nsid w:val="64AD1469"/>
    <w:multiLevelType w:val="hybridMultilevel"/>
    <w:tmpl w:val="5A78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56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38" w15:restartNumberingAfterBreak="0">
    <w:nsid w:val="7DD10726"/>
    <w:multiLevelType w:val="multilevel"/>
    <w:tmpl w:val="CEC86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1692278">
    <w:abstractNumId w:val="37"/>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2"/>
  </w:num>
  <w:num w:numId="4" w16cid:durableId="1037924276">
    <w:abstractNumId w:val="33"/>
  </w:num>
  <w:num w:numId="5" w16cid:durableId="1623875544">
    <w:abstractNumId w:val="10"/>
  </w:num>
  <w:num w:numId="6" w16cid:durableId="2121993289">
    <w:abstractNumId w:val="8"/>
  </w:num>
  <w:num w:numId="7" w16cid:durableId="448208483">
    <w:abstractNumId w:val="3"/>
  </w:num>
  <w:num w:numId="8" w16cid:durableId="2035885177">
    <w:abstractNumId w:val="30"/>
  </w:num>
  <w:num w:numId="9" w16cid:durableId="962809466">
    <w:abstractNumId w:val="12"/>
  </w:num>
  <w:num w:numId="10" w16cid:durableId="710573130">
    <w:abstractNumId w:val="13"/>
  </w:num>
  <w:num w:numId="11" w16cid:durableId="590700374">
    <w:abstractNumId w:val="31"/>
  </w:num>
  <w:num w:numId="12" w16cid:durableId="458960031">
    <w:abstractNumId w:val="24"/>
  </w:num>
  <w:num w:numId="13" w16cid:durableId="877618700">
    <w:abstractNumId w:val="21"/>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1892038921">
    <w:abstractNumId w:val="36"/>
  </w:num>
  <w:num w:numId="16" w16cid:durableId="430974452">
    <w:abstractNumId w:val="11"/>
  </w:num>
  <w:num w:numId="17" w16cid:durableId="1886215642">
    <w:abstractNumId w:val="16"/>
  </w:num>
  <w:num w:numId="18" w16cid:durableId="239413144">
    <w:abstractNumId w:val="17"/>
  </w:num>
  <w:num w:numId="19" w16cid:durableId="1088429995">
    <w:abstractNumId w:val="9"/>
  </w:num>
  <w:num w:numId="20" w16cid:durableId="169300813">
    <w:abstractNumId w:val="35"/>
  </w:num>
  <w:num w:numId="21" w16cid:durableId="2118483865">
    <w:abstractNumId w:val="5"/>
  </w:num>
  <w:num w:numId="22" w16cid:durableId="103624341">
    <w:abstractNumId w:val="20"/>
  </w:num>
  <w:num w:numId="23" w16cid:durableId="19013015">
    <w:abstractNumId w:val="34"/>
  </w:num>
  <w:num w:numId="24" w16cid:durableId="1150098181">
    <w:abstractNumId w:val="18"/>
  </w:num>
  <w:num w:numId="25" w16cid:durableId="1875458671">
    <w:abstractNumId w:val="32"/>
  </w:num>
  <w:num w:numId="26" w16cid:durableId="1941452576">
    <w:abstractNumId w:val="1"/>
  </w:num>
  <w:num w:numId="27" w16cid:durableId="604773748">
    <w:abstractNumId w:val="6"/>
  </w:num>
  <w:num w:numId="28" w16cid:durableId="361394649">
    <w:abstractNumId w:val="14"/>
  </w:num>
  <w:num w:numId="29" w16cid:durableId="1925719029">
    <w:abstractNumId w:val="23"/>
  </w:num>
  <w:num w:numId="30" w16cid:durableId="1381637392">
    <w:abstractNumId w:val="4"/>
  </w:num>
  <w:num w:numId="31" w16cid:durableId="730084552">
    <w:abstractNumId w:val="7"/>
  </w:num>
  <w:num w:numId="32" w16cid:durableId="1543636440">
    <w:abstractNumId w:val="28"/>
  </w:num>
  <w:num w:numId="33" w16cid:durableId="1857841363">
    <w:abstractNumId w:val="22"/>
  </w:num>
  <w:num w:numId="34" w16cid:durableId="541596558">
    <w:abstractNumId w:val="38"/>
  </w:num>
  <w:num w:numId="35" w16cid:durableId="1826897241">
    <w:abstractNumId w:val="19"/>
  </w:num>
  <w:num w:numId="36" w16cid:durableId="435445187">
    <w:abstractNumId w:val="29"/>
  </w:num>
  <w:num w:numId="37" w16cid:durableId="1822576931">
    <w:abstractNumId w:val="26"/>
  </w:num>
  <w:num w:numId="38" w16cid:durableId="1853909773">
    <w:abstractNumId w:val="15"/>
  </w:num>
  <w:num w:numId="39" w16cid:durableId="410125507">
    <w:abstractNumId w:val="25"/>
  </w:num>
  <w:num w:numId="40" w16cid:durableId="1238786406">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rmay, Ezana">
    <w15:presenceInfo w15:providerId="AD" w15:userId="S::girmaye@spu.edu::358d474a-2da9-473f-95ac-16b1db4bd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67FD"/>
    <w:rsid w:val="00017625"/>
    <w:rsid w:val="000179A5"/>
    <w:rsid w:val="000307BA"/>
    <w:rsid w:val="00030ACF"/>
    <w:rsid w:val="00061473"/>
    <w:rsid w:val="00065769"/>
    <w:rsid w:val="000671C8"/>
    <w:rsid w:val="00077BFE"/>
    <w:rsid w:val="00081B5B"/>
    <w:rsid w:val="00083EE7"/>
    <w:rsid w:val="000A1039"/>
    <w:rsid w:val="000A5651"/>
    <w:rsid w:val="000B1C56"/>
    <w:rsid w:val="000B524A"/>
    <w:rsid w:val="000D3928"/>
    <w:rsid w:val="000E5638"/>
    <w:rsid w:val="000E5D1E"/>
    <w:rsid w:val="000E6862"/>
    <w:rsid w:val="000F29A9"/>
    <w:rsid w:val="00107543"/>
    <w:rsid w:val="00110564"/>
    <w:rsid w:val="00115F99"/>
    <w:rsid w:val="00122913"/>
    <w:rsid w:val="00122BA7"/>
    <w:rsid w:val="00130F6A"/>
    <w:rsid w:val="0013229C"/>
    <w:rsid w:val="00133D33"/>
    <w:rsid w:val="001416CF"/>
    <w:rsid w:val="001437BA"/>
    <w:rsid w:val="00157A71"/>
    <w:rsid w:val="00174984"/>
    <w:rsid w:val="001816B5"/>
    <w:rsid w:val="001826F3"/>
    <w:rsid w:val="00182D35"/>
    <w:rsid w:val="001972A3"/>
    <w:rsid w:val="00197F2A"/>
    <w:rsid w:val="001A1DD6"/>
    <w:rsid w:val="001A6BB1"/>
    <w:rsid w:val="001B1994"/>
    <w:rsid w:val="001B1D17"/>
    <w:rsid w:val="001C42F4"/>
    <w:rsid w:val="001E0DDC"/>
    <w:rsid w:val="001F07DE"/>
    <w:rsid w:val="001F37F0"/>
    <w:rsid w:val="00201F4B"/>
    <w:rsid w:val="00205926"/>
    <w:rsid w:val="00205FF8"/>
    <w:rsid w:val="00212297"/>
    <w:rsid w:val="00212857"/>
    <w:rsid w:val="002205C7"/>
    <w:rsid w:val="00223B75"/>
    <w:rsid w:val="00224FA3"/>
    <w:rsid w:val="002266BE"/>
    <w:rsid w:val="002314FA"/>
    <w:rsid w:val="00233048"/>
    <w:rsid w:val="00243ACD"/>
    <w:rsid w:val="002454FF"/>
    <w:rsid w:val="0025404C"/>
    <w:rsid w:val="00256B3C"/>
    <w:rsid w:val="002654B1"/>
    <w:rsid w:val="00275BEA"/>
    <w:rsid w:val="00281C49"/>
    <w:rsid w:val="002877AE"/>
    <w:rsid w:val="002908F7"/>
    <w:rsid w:val="00297F47"/>
    <w:rsid w:val="002A1167"/>
    <w:rsid w:val="002C34F1"/>
    <w:rsid w:val="002C542F"/>
    <w:rsid w:val="002D0CD0"/>
    <w:rsid w:val="002D11D0"/>
    <w:rsid w:val="002E7AD9"/>
    <w:rsid w:val="002F2583"/>
    <w:rsid w:val="003038BB"/>
    <w:rsid w:val="00306D32"/>
    <w:rsid w:val="00311F83"/>
    <w:rsid w:val="0031349B"/>
    <w:rsid w:val="003209C7"/>
    <w:rsid w:val="003315B8"/>
    <w:rsid w:val="0034053E"/>
    <w:rsid w:val="0034056C"/>
    <w:rsid w:val="0035189C"/>
    <w:rsid w:val="00356FC3"/>
    <w:rsid w:val="003642C4"/>
    <w:rsid w:val="00376953"/>
    <w:rsid w:val="00394F00"/>
    <w:rsid w:val="0039516F"/>
    <w:rsid w:val="003A434C"/>
    <w:rsid w:val="003B0F09"/>
    <w:rsid w:val="003C1824"/>
    <w:rsid w:val="003C3D96"/>
    <w:rsid w:val="003D413B"/>
    <w:rsid w:val="003E0FC6"/>
    <w:rsid w:val="003F61B3"/>
    <w:rsid w:val="00405DE3"/>
    <w:rsid w:val="00415F88"/>
    <w:rsid w:val="004216D1"/>
    <w:rsid w:val="00422786"/>
    <w:rsid w:val="00432396"/>
    <w:rsid w:val="00441E7F"/>
    <w:rsid w:val="00452766"/>
    <w:rsid w:val="00455FBB"/>
    <w:rsid w:val="00460F82"/>
    <w:rsid w:val="0046467D"/>
    <w:rsid w:val="004652DC"/>
    <w:rsid w:val="00474162"/>
    <w:rsid w:val="00474750"/>
    <w:rsid w:val="004778BA"/>
    <w:rsid w:val="00484C41"/>
    <w:rsid w:val="00485075"/>
    <w:rsid w:val="00492503"/>
    <w:rsid w:val="004968C0"/>
    <w:rsid w:val="004B1934"/>
    <w:rsid w:val="004B2099"/>
    <w:rsid w:val="004C33CF"/>
    <w:rsid w:val="004D4A99"/>
    <w:rsid w:val="004D5466"/>
    <w:rsid w:val="004E195D"/>
    <w:rsid w:val="004F5F52"/>
    <w:rsid w:val="004F6638"/>
    <w:rsid w:val="00500026"/>
    <w:rsid w:val="005040A7"/>
    <w:rsid w:val="00505CAF"/>
    <w:rsid w:val="00517D64"/>
    <w:rsid w:val="00544508"/>
    <w:rsid w:val="00552A97"/>
    <w:rsid w:val="00552ABB"/>
    <w:rsid w:val="005536E5"/>
    <w:rsid w:val="00556CB8"/>
    <w:rsid w:val="005667AD"/>
    <w:rsid w:val="00575688"/>
    <w:rsid w:val="005A0487"/>
    <w:rsid w:val="005A1459"/>
    <w:rsid w:val="005A35E5"/>
    <w:rsid w:val="005A4516"/>
    <w:rsid w:val="005A482E"/>
    <w:rsid w:val="005A7072"/>
    <w:rsid w:val="005B6B2D"/>
    <w:rsid w:val="005C224E"/>
    <w:rsid w:val="005C6FD2"/>
    <w:rsid w:val="005D5B11"/>
    <w:rsid w:val="005E5DB7"/>
    <w:rsid w:val="005F2537"/>
    <w:rsid w:val="0060157C"/>
    <w:rsid w:val="006033B4"/>
    <w:rsid w:val="00605157"/>
    <w:rsid w:val="00607EC1"/>
    <w:rsid w:val="006126ED"/>
    <w:rsid w:val="00613D57"/>
    <w:rsid w:val="00617F44"/>
    <w:rsid w:val="00621C5D"/>
    <w:rsid w:val="00633C9A"/>
    <w:rsid w:val="00644AEB"/>
    <w:rsid w:val="0064593A"/>
    <w:rsid w:val="006471A2"/>
    <w:rsid w:val="006516BC"/>
    <w:rsid w:val="00656DF5"/>
    <w:rsid w:val="006654AA"/>
    <w:rsid w:val="00675DD7"/>
    <w:rsid w:val="00687665"/>
    <w:rsid w:val="00691CC8"/>
    <w:rsid w:val="006938DA"/>
    <w:rsid w:val="006B4374"/>
    <w:rsid w:val="006B7FB0"/>
    <w:rsid w:val="006E36B1"/>
    <w:rsid w:val="006E7EC4"/>
    <w:rsid w:val="006F38A3"/>
    <w:rsid w:val="006F3BA4"/>
    <w:rsid w:val="006F77BF"/>
    <w:rsid w:val="007119F7"/>
    <w:rsid w:val="00712C77"/>
    <w:rsid w:val="007165D8"/>
    <w:rsid w:val="00731818"/>
    <w:rsid w:val="00747296"/>
    <w:rsid w:val="00752A4E"/>
    <w:rsid w:val="0075350F"/>
    <w:rsid w:val="007629DE"/>
    <w:rsid w:val="007661BD"/>
    <w:rsid w:val="007711AD"/>
    <w:rsid w:val="007A5A3C"/>
    <w:rsid w:val="007A77B7"/>
    <w:rsid w:val="007C31A6"/>
    <w:rsid w:val="007D03B8"/>
    <w:rsid w:val="007E0B0D"/>
    <w:rsid w:val="007E1EEF"/>
    <w:rsid w:val="007F3C53"/>
    <w:rsid w:val="007F5268"/>
    <w:rsid w:val="007F6944"/>
    <w:rsid w:val="0080773F"/>
    <w:rsid w:val="008134F5"/>
    <w:rsid w:val="0081527F"/>
    <w:rsid w:val="0081609E"/>
    <w:rsid w:val="0083219E"/>
    <w:rsid w:val="00835CDB"/>
    <w:rsid w:val="0083658C"/>
    <w:rsid w:val="00847564"/>
    <w:rsid w:val="00852EF0"/>
    <w:rsid w:val="00867654"/>
    <w:rsid w:val="008831DC"/>
    <w:rsid w:val="00890BE9"/>
    <w:rsid w:val="0089401A"/>
    <w:rsid w:val="008B312D"/>
    <w:rsid w:val="008C6DCD"/>
    <w:rsid w:val="008D20B5"/>
    <w:rsid w:val="008E29DE"/>
    <w:rsid w:val="008E3FB5"/>
    <w:rsid w:val="008F0880"/>
    <w:rsid w:val="008F264C"/>
    <w:rsid w:val="0091687E"/>
    <w:rsid w:val="00924FD9"/>
    <w:rsid w:val="0093095E"/>
    <w:rsid w:val="0094162B"/>
    <w:rsid w:val="00942F55"/>
    <w:rsid w:val="00945B5E"/>
    <w:rsid w:val="0096005E"/>
    <w:rsid w:val="009749B0"/>
    <w:rsid w:val="00977ADF"/>
    <w:rsid w:val="009824C5"/>
    <w:rsid w:val="009876E8"/>
    <w:rsid w:val="00987846"/>
    <w:rsid w:val="00992EB7"/>
    <w:rsid w:val="00993D08"/>
    <w:rsid w:val="0099525B"/>
    <w:rsid w:val="009A6A6C"/>
    <w:rsid w:val="009B672E"/>
    <w:rsid w:val="009C5A1C"/>
    <w:rsid w:val="009D397C"/>
    <w:rsid w:val="009E6AC6"/>
    <w:rsid w:val="009F3E31"/>
    <w:rsid w:val="009F58E1"/>
    <w:rsid w:val="00A10BF5"/>
    <w:rsid w:val="00A25037"/>
    <w:rsid w:val="00A2540C"/>
    <w:rsid w:val="00A34312"/>
    <w:rsid w:val="00A423F0"/>
    <w:rsid w:val="00A47055"/>
    <w:rsid w:val="00A52AF6"/>
    <w:rsid w:val="00A56B71"/>
    <w:rsid w:val="00A63ED9"/>
    <w:rsid w:val="00A72D13"/>
    <w:rsid w:val="00A85A92"/>
    <w:rsid w:val="00A924A3"/>
    <w:rsid w:val="00A97E67"/>
    <w:rsid w:val="00AA21DC"/>
    <w:rsid w:val="00AA41F5"/>
    <w:rsid w:val="00AA6373"/>
    <w:rsid w:val="00AC22AA"/>
    <w:rsid w:val="00AE1261"/>
    <w:rsid w:val="00AE2EBD"/>
    <w:rsid w:val="00AE5B79"/>
    <w:rsid w:val="00AF07F4"/>
    <w:rsid w:val="00AF0FA5"/>
    <w:rsid w:val="00AF4760"/>
    <w:rsid w:val="00AF5F9C"/>
    <w:rsid w:val="00AF7BB5"/>
    <w:rsid w:val="00B06CD7"/>
    <w:rsid w:val="00B076FE"/>
    <w:rsid w:val="00B25148"/>
    <w:rsid w:val="00B36DD3"/>
    <w:rsid w:val="00B3759E"/>
    <w:rsid w:val="00B4203C"/>
    <w:rsid w:val="00B477E1"/>
    <w:rsid w:val="00B50CBC"/>
    <w:rsid w:val="00B6096E"/>
    <w:rsid w:val="00B76984"/>
    <w:rsid w:val="00B9108A"/>
    <w:rsid w:val="00B945B9"/>
    <w:rsid w:val="00BA30D6"/>
    <w:rsid w:val="00BB05A1"/>
    <w:rsid w:val="00BD2A11"/>
    <w:rsid w:val="00BD3828"/>
    <w:rsid w:val="00BD3F75"/>
    <w:rsid w:val="00BD495E"/>
    <w:rsid w:val="00BD4A9C"/>
    <w:rsid w:val="00BD57F2"/>
    <w:rsid w:val="00BD5915"/>
    <w:rsid w:val="00BE0D17"/>
    <w:rsid w:val="00BE1BE8"/>
    <w:rsid w:val="00C11EE8"/>
    <w:rsid w:val="00C14856"/>
    <w:rsid w:val="00C14DF5"/>
    <w:rsid w:val="00C32BEE"/>
    <w:rsid w:val="00C37042"/>
    <w:rsid w:val="00C41C59"/>
    <w:rsid w:val="00C4494B"/>
    <w:rsid w:val="00C61D95"/>
    <w:rsid w:val="00C64276"/>
    <w:rsid w:val="00C71B8B"/>
    <w:rsid w:val="00C8073F"/>
    <w:rsid w:val="00C85B77"/>
    <w:rsid w:val="00C85D92"/>
    <w:rsid w:val="00C874B8"/>
    <w:rsid w:val="00C94AC7"/>
    <w:rsid w:val="00CA42DB"/>
    <w:rsid w:val="00CA7254"/>
    <w:rsid w:val="00CB2894"/>
    <w:rsid w:val="00CB3A2D"/>
    <w:rsid w:val="00CB4F22"/>
    <w:rsid w:val="00CB739E"/>
    <w:rsid w:val="00CE223D"/>
    <w:rsid w:val="00CF5522"/>
    <w:rsid w:val="00CF6763"/>
    <w:rsid w:val="00D0600A"/>
    <w:rsid w:val="00D171E5"/>
    <w:rsid w:val="00D26946"/>
    <w:rsid w:val="00D3286C"/>
    <w:rsid w:val="00D405C6"/>
    <w:rsid w:val="00D40B36"/>
    <w:rsid w:val="00D42F19"/>
    <w:rsid w:val="00D54897"/>
    <w:rsid w:val="00D56683"/>
    <w:rsid w:val="00D6502F"/>
    <w:rsid w:val="00D72541"/>
    <w:rsid w:val="00D75B21"/>
    <w:rsid w:val="00D75B47"/>
    <w:rsid w:val="00D769C7"/>
    <w:rsid w:val="00DA0FED"/>
    <w:rsid w:val="00DB30EC"/>
    <w:rsid w:val="00DB7AFD"/>
    <w:rsid w:val="00DC2C45"/>
    <w:rsid w:val="00DD334B"/>
    <w:rsid w:val="00DD4760"/>
    <w:rsid w:val="00DE6C5E"/>
    <w:rsid w:val="00DF1301"/>
    <w:rsid w:val="00DF3814"/>
    <w:rsid w:val="00DF4267"/>
    <w:rsid w:val="00DF5BDB"/>
    <w:rsid w:val="00E0615F"/>
    <w:rsid w:val="00E0756E"/>
    <w:rsid w:val="00E101F7"/>
    <w:rsid w:val="00E1197D"/>
    <w:rsid w:val="00E11E02"/>
    <w:rsid w:val="00E25B82"/>
    <w:rsid w:val="00E629DF"/>
    <w:rsid w:val="00E6540F"/>
    <w:rsid w:val="00E67F0D"/>
    <w:rsid w:val="00E717A1"/>
    <w:rsid w:val="00E76A4E"/>
    <w:rsid w:val="00E8031D"/>
    <w:rsid w:val="00E8438E"/>
    <w:rsid w:val="00E865BE"/>
    <w:rsid w:val="00EA0F2F"/>
    <w:rsid w:val="00EA1B94"/>
    <w:rsid w:val="00EA5029"/>
    <w:rsid w:val="00EB0A15"/>
    <w:rsid w:val="00EB749D"/>
    <w:rsid w:val="00EC0170"/>
    <w:rsid w:val="00EC6F4E"/>
    <w:rsid w:val="00ED64B0"/>
    <w:rsid w:val="00EE0798"/>
    <w:rsid w:val="00EF0691"/>
    <w:rsid w:val="00F10EAF"/>
    <w:rsid w:val="00F127E7"/>
    <w:rsid w:val="00F15C5B"/>
    <w:rsid w:val="00F2343A"/>
    <w:rsid w:val="00F53871"/>
    <w:rsid w:val="00F53B11"/>
    <w:rsid w:val="00F53FAD"/>
    <w:rsid w:val="00F705AB"/>
    <w:rsid w:val="00F800FA"/>
    <w:rsid w:val="00F937B1"/>
    <w:rsid w:val="00F95751"/>
    <w:rsid w:val="00F96B05"/>
    <w:rsid w:val="00FA1A91"/>
    <w:rsid w:val="00FA1B73"/>
    <w:rsid w:val="00FB6BC8"/>
    <w:rsid w:val="00FC3BE7"/>
    <w:rsid w:val="00FC6053"/>
    <w:rsid w:val="00FC6818"/>
    <w:rsid w:val="00FD190C"/>
    <w:rsid w:val="00FD7BAC"/>
    <w:rsid w:val="00FE4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paragraph" w:styleId="Heading3">
    <w:name w:val="heading 3"/>
    <w:basedOn w:val="Normal"/>
    <w:next w:val="Normal"/>
    <w:link w:val="Heading3Char"/>
    <w:semiHidden/>
    <w:unhideWhenUsed/>
    <w:qFormat/>
    <w:rsid w:val="00D3286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56CB8"/>
    <w:pPr>
      <w:spacing w:before="120"/>
      <w:ind w:left="240"/>
    </w:pPr>
    <w:rPr>
      <w:rFonts w:asciiTheme="minorHAnsi" w:hAnsiTheme="minorHAnsi" w:cstheme="minorHAnsi"/>
      <w:b/>
      <w:bCs/>
      <w:sz w:val="22"/>
      <w:szCs w:val="22"/>
    </w:rPr>
  </w:style>
  <w:style w:type="paragraph" w:styleId="TOC3">
    <w:name w:val="toc 3"/>
    <w:basedOn w:val="Normal"/>
    <w:next w:val="Normal"/>
    <w:autoRedefine/>
    <w:semiHidden/>
    <w:unhideWhenUsed/>
    <w:rsid w:val="00EE0798"/>
    <w:pPr>
      <w:ind w:left="480"/>
    </w:pPr>
    <w:rPr>
      <w:rFonts w:asciiTheme="minorHAnsi" w:hAnsiTheme="minorHAnsi" w:cstheme="minorHAnsi"/>
      <w:sz w:val="20"/>
      <w:szCs w:val="20"/>
    </w:rPr>
  </w:style>
  <w:style w:type="paragraph" w:styleId="TOC4">
    <w:name w:val="toc 4"/>
    <w:basedOn w:val="Normal"/>
    <w:next w:val="Normal"/>
    <w:autoRedefine/>
    <w:semiHidden/>
    <w:unhideWhenUsed/>
    <w:rsid w:val="00EE0798"/>
    <w:pPr>
      <w:ind w:left="720"/>
    </w:pPr>
    <w:rPr>
      <w:rFonts w:asciiTheme="minorHAnsi" w:hAnsiTheme="minorHAnsi" w:cstheme="minorHAnsi"/>
      <w:sz w:val="20"/>
      <w:szCs w:val="20"/>
    </w:rPr>
  </w:style>
  <w:style w:type="paragraph" w:styleId="TOC5">
    <w:name w:val="toc 5"/>
    <w:basedOn w:val="Normal"/>
    <w:next w:val="Normal"/>
    <w:autoRedefine/>
    <w:semiHidden/>
    <w:unhideWhenUsed/>
    <w:rsid w:val="00EE0798"/>
    <w:pPr>
      <w:ind w:left="960"/>
    </w:pPr>
    <w:rPr>
      <w:rFonts w:asciiTheme="minorHAnsi" w:hAnsiTheme="minorHAnsi" w:cstheme="minorHAnsi"/>
      <w:sz w:val="20"/>
      <w:szCs w:val="20"/>
    </w:rPr>
  </w:style>
  <w:style w:type="paragraph" w:styleId="TOC6">
    <w:name w:val="toc 6"/>
    <w:basedOn w:val="Normal"/>
    <w:next w:val="Normal"/>
    <w:autoRedefine/>
    <w:semiHidden/>
    <w:unhideWhenUsed/>
    <w:rsid w:val="00EE0798"/>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EE0798"/>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EE0798"/>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EE0798"/>
    <w:pPr>
      <w:ind w:left="1920"/>
    </w:pPr>
    <w:rPr>
      <w:rFonts w:asciiTheme="minorHAnsi" w:hAnsiTheme="minorHAnsi" w:cstheme="minorHAnsi"/>
      <w:sz w:val="20"/>
      <w:szCs w:val="20"/>
    </w:rPr>
  </w:style>
  <w:style w:type="paragraph" w:styleId="Header">
    <w:name w:val="header"/>
    <w:basedOn w:val="Normal"/>
    <w:link w:val="HeaderChar"/>
    <w:unhideWhenUsed/>
    <w:rsid w:val="00EE0798"/>
    <w:pPr>
      <w:tabs>
        <w:tab w:val="center" w:pos="4680"/>
        <w:tab w:val="right" w:pos="9360"/>
      </w:tabs>
    </w:pPr>
  </w:style>
  <w:style w:type="character" w:customStyle="1" w:styleId="HeaderChar">
    <w:name w:val="Header Char"/>
    <w:basedOn w:val="DefaultParagraphFont"/>
    <w:link w:val="Header"/>
    <w:rsid w:val="00EE0798"/>
    <w:rPr>
      <w:sz w:val="24"/>
      <w:szCs w:val="24"/>
    </w:rPr>
  </w:style>
  <w:style w:type="paragraph" w:styleId="Footer">
    <w:name w:val="footer"/>
    <w:basedOn w:val="Normal"/>
    <w:link w:val="FooterChar"/>
    <w:unhideWhenUsed/>
    <w:rsid w:val="00EE0798"/>
    <w:pPr>
      <w:tabs>
        <w:tab w:val="center" w:pos="4680"/>
        <w:tab w:val="right" w:pos="9360"/>
      </w:tabs>
    </w:pPr>
  </w:style>
  <w:style w:type="character" w:customStyle="1" w:styleId="FooterChar">
    <w:name w:val="Footer Char"/>
    <w:basedOn w:val="DefaultParagraphFont"/>
    <w:link w:val="Footer"/>
    <w:rsid w:val="00EE0798"/>
    <w:rPr>
      <w:sz w:val="24"/>
      <w:szCs w:val="24"/>
    </w:rPr>
  </w:style>
  <w:style w:type="character" w:styleId="PageNumber">
    <w:name w:val="page number"/>
    <w:basedOn w:val="DefaultParagraphFont"/>
    <w:semiHidden/>
    <w:unhideWhenUsed/>
    <w:rsid w:val="00EE0798"/>
  </w:style>
  <w:style w:type="character" w:customStyle="1" w:styleId="Heading3Char">
    <w:name w:val="Heading 3 Char"/>
    <w:basedOn w:val="DefaultParagraphFont"/>
    <w:link w:val="Heading3"/>
    <w:semiHidden/>
    <w:rsid w:val="00D328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A924A3"/>
    <w:pPr>
      <w:spacing w:before="60" w:after="120"/>
      <w:ind w:left="720"/>
      <w:contextualSpacing/>
    </w:pPr>
    <w:rPr>
      <w:rFonts w:ascii="Arial" w:eastAsia="Batang" w:hAnsi="Arial"/>
      <w:sz w:val="20"/>
      <w:lang w:eastAsia="ko-KR"/>
    </w:rPr>
  </w:style>
  <w:style w:type="paragraph" w:styleId="Revision">
    <w:name w:val="Revision"/>
    <w:hidden/>
    <w:uiPriority w:val="99"/>
    <w:semiHidden/>
    <w:rsid w:val="00081B5B"/>
    <w:rPr>
      <w:sz w:val="24"/>
      <w:szCs w:val="24"/>
    </w:rPr>
  </w:style>
  <w:style w:type="paragraph" w:styleId="NormalWeb">
    <w:name w:val="Normal (Web)"/>
    <w:basedOn w:val="Normal"/>
    <w:uiPriority w:val="99"/>
    <w:semiHidden/>
    <w:unhideWhenUsed/>
    <w:rsid w:val="00752A4E"/>
    <w:pPr>
      <w:spacing w:before="100" w:beforeAutospacing="1" w:after="100" w:afterAutospacing="1"/>
    </w:pPr>
  </w:style>
  <w:style w:type="character" w:customStyle="1" w:styleId="url">
    <w:name w:val="url"/>
    <w:basedOn w:val="DefaultParagraphFont"/>
    <w:rsid w:val="00752A4E"/>
  </w:style>
  <w:style w:type="table" w:styleId="TableGrid">
    <w:name w:val="Table Grid"/>
    <w:basedOn w:val="TableNormal"/>
    <w:rsid w:val="0037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0416">
      <w:bodyDiv w:val="1"/>
      <w:marLeft w:val="0"/>
      <w:marRight w:val="0"/>
      <w:marTop w:val="0"/>
      <w:marBottom w:val="0"/>
      <w:divBdr>
        <w:top w:val="none" w:sz="0" w:space="0" w:color="auto"/>
        <w:left w:val="none" w:sz="0" w:space="0" w:color="auto"/>
        <w:bottom w:val="none" w:sz="0" w:space="0" w:color="auto"/>
        <w:right w:val="none" w:sz="0" w:space="0" w:color="auto"/>
      </w:divBdr>
    </w:div>
    <w:div w:id="13746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92D2A1E-324E-1042-87A3-9AF36809976B}">
  <we:reference id="wa200002281" version="1.0.0.0" store="en-US" storeType="OMEX"/>
  <we:alternateReferences>
    <we:reference id="wa200002281"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AB2A083-A79C-9446-B59D-DFEB98A4674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Girmay, Ezana</cp:lastModifiedBy>
  <cp:revision>23</cp:revision>
  <cp:lastPrinted>2018-10-10T04:11:00Z</cp:lastPrinted>
  <dcterms:created xsi:type="dcterms:W3CDTF">2024-04-29T04:04:00Z</dcterms:created>
  <dcterms:modified xsi:type="dcterms:W3CDTF">2024-05-30T04:38:00Z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documentId_5177</vt:lpwstr>
  </property>
  <property fmtid="{D5CDD505-2E9C-101B-9397-08002B2CF9AE}" pid="3" name="grammarly_documentContext">
    <vt:lpwstr>{"goals":[],"domain":"general","emotions":[],"dialect":"american"}</vt:lpwstr>
  </property>
</Properties>
</file>